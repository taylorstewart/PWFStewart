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58B13" w14:textId="7FFAB8B1" w:rsidR="005A4AD5" w:rsidRPr="004C2752" w:rsidRDefault="00F94167" w:rsidP="005A4AD5">
      <w:pPr>
        <w:pStyle w:val="Affiliation"/>
        <w:spacing w:before="0" w:line="480" w:lineRule="auto"/>
        <w:rPr>
          <w:i w:val="0"/>
        </w:rPr>
      </w:pPr>
      <w:bookmarkStart w:id="0" w:name="_GoBack"/>
      <w:bookmarkEnd w:id="0"/>
      <w:ins w:id="1" w:author="student" w:date="2015-06-25T12:59:00Z">
        <w:r>
          <w:rPr>
            <w:i w:val="0"/>
          </w:rPr>
          <w:t xml:space="preserve"> </w:t>
        </w:r>
      </w:ins>
      <w:r w:rsidR="005A4AD5" w:rsidRPr="004C2752">
        <w:rPr>
          <w:i w:val="0"/>
        </w:rPr>
        <w:t>RH:</w:t>
      </w:r>
      <w:r w:rsidR="005A4AD5" w:rsidRPr="004C2752">
        <w:t xml:space="preserve"> </w:t>
      </w:r>
      <w:r w:rsidR="005A4AD5" w:rsidRPr="004C2752">
        <w:rPr>
          <w:i w:val="0"/>
        </w:rPr>
        <w:t>Age, Growth, and Size of Lake Superior Pygmy Whitefish</w:t>
      </w:r>
    </w:p>
    <w:p w14:paraId="10986710" w14:textId="77777777" w:rsidR="005A4AD5" w:rsidRPr="004C2752" w:rsidRDefault="005A4AD5" w:rsidP="005B5432">
      <w:pPr>
        <w:pStyle w:val="Affiliation"/>
        <w:spacing w:before="0" w:line="480" w:lineRule="auto"/>
        <w:jc w:val="center"/>
        <w:rPr>
          <w:i w:val="0"/>
        </w:rPr>
      </w:pPr>
    </w:p>
    <w:p w14:paraId="461776B3" w14:textId="7AEEA6BF" w:rsidR="00790D25" w:rsidRPr="0035198B" w:rsidRDefault="00AD58A8" w:rsidP="005B5432">
      <w:pPr>
        <w:pStyle w:val="Affiliation"/>
        <w:spacing w:before="0" w:line="480" w:lineRule="auto"/>
        <w:jc w:val="center"/>
      </w:pPr>
      <w:r w:rsidRPr="004C2752">
        <w:rPr>
          <w:i w:val="0"/>
        </w:rPr>
        <w:t>Age, G</w:t>
      </w:r>
      <w:r w:rsidR="00E8496E" w:rsidRPr="004C2752">
        <w:rPr>
          <w:i w:val="0"/>
        </w:rPr>
        <w:t>rowth</w:t>
      </w:r>
      <w:r w:rsidR="0002010E" w:rsidRPr="004C2752">
        <w:rPr>
          <w:i w:val="0"/>
        </w:rPr>
        <w:t>,</w:t>
      </w:r>
      <w:r w:rsidRPr="004C2752">
        <w:rPr>
          <w:i w:val="0"/>
        </w:rPr>
        <w:t xml:space="preserve"> and S</w:t>
      </w:r>
      <w:r w:rsidR="00E8496E" w:rsidRPr="004C2752">
        <w:rPr>
          <w:i w:val="0"/>
        </w:rPr>
        <w:t xml:space="preserve">ize </w:t>
      </w:r>
      <w:r w:rsidR="00790D25" w:rsidRPr="004C2752">
        <w:rPr>
          <w:i w:val="0"/>
        </w:rPr>
        <w:t xml:space="preserve">of </w:t>
      </w:r>
      <w:r w:rsidR="001E70CD" w:rsidRPr="004C2752">
        <w:rPr>
          <w:i w:val="0"/>
        </w:rPr>
        <w:t>Lake Superior Pygmy Whitefish (</w:t>
      </w:r>
      <w:r w:rsidR="001E70CD" w:rsidRPr="004C2752">
        <w:t>Prosopium coulterii</w:t>
      </w:r>
      <w:r w:rsidR="001E70CD" w:rsidRPr="004C2752">
        <w:rPr>
          <w:i w:val="0"/>
        </w:rPr>
        <w:t>)</w:t>
      </w:r>
    </w:p>
    <w:p w14:paraId="6AEC919E" w14:textId="225DEAA2" w:rsidR="00744149" w:rsidRPr="0091512E" w:rsidRDefault="00744149" w:rsidP="005B5432">
      <w:pPr>
        <w:pStyle w:val="Affiliation"/>
        <w:spacing w:before="0" w:line="480" w:lineRule="auto"/>
        <w:jc w:val="center"/>
        <w:rPr>
          <w:i w:val="0"/>
        </w:rPr>
      </w:pPr>
      <w:r w:rsidRPr="0091512E">
        <w:rPr>
          <w:i w:val="0"/>
        </w:rPr>
        <w:t xml:space="preserve">TAYLOR R. STEWART </w:t>
      </w:r>
      <w:r w:rsidR="00C2460F" w:rsidRPr="0091512E">
        <w:rPr>
          <w:i w:val="0"/>
          <w:smallCaps/>
        </w:rPr>
        <w:t>and</w:t>
      </w:r>
      <w:r w:rsidRPr="0091512E">
        <w:rPr>
          <w:i w:val="0"/>
        </w:rPr>
        <w:t xml:space="preserve"> DEREK H. OGLE</w:t>
      </w:r>
      <w:r w:rsidR="003740BC" w:rsidRPr="0091512E">
        <w:rPr>
          <w:rStyle w:val="FootnoteReference"/>
          <w:i w:val="0"/>
        </w:rPr>
        <w:footnoteReference w:id="1"/>
      </w:r>
    </w:p>
    <w:p w14:paraId="7CA409B1" w14:textId="4344F9AE" w:rsidR="00744149" w:rsidRPr="004C2752" w:rsidRDefault="00744149" w:rsidP="005B5432">
      <w:pPr>
        <w:pStyle w:val="Affiliation"/>
        <w:spacing w:before="0" w:line="480" w:lineRule="auto"/>
        <w:jc w:val="center"/>
      </w:pPr>
      <w:r w:rsidRPr="004C2752">
        <w:t>Department of Natural Resources</w:t>
      </w:r>
      <w:r w:rsidR="00AD58A8" w:rsidRPr="004C2752">
        <w:t>, Northland College, Ashland, Wisconsin</w:t>
      </w:r>
      <w:r w:rsidRPr="004C2752">
        <w:t xml:space="preserve"> 54806</w:t>
      </w:r>
    </w:p>
    <w:p w14:paraId="67163874" w14:textId="0043A523" w:rsidR="00744149" w:rsidRPr="004C2752" w:rsidRDefault="00CF3D59" w:rsidP="005B5432">
      <w:pPr>
        <w:pStyle w:val="Affiliation"/>
        <w:spacing w:before="0" w:line="480" w:lineRule="auto"/>
        <w:jc w:val="center"/>
        <w:rPr>
          <w:i w:val="0"/>
          <w:smallCaps/>
        </w:rPr>
      </w:pPr>
      <w:r w:rsidRPr="004C2752">
        <w:rPr>
          <w:i w:val="0"/>
          <w:smallCaps/>
        </w:rPr>
        <w:t>and</w:t>
      </w:r>
    </w:p>
    <w:p w14:paraId="6F74A6EA" w14:textId="554590D4" w:rsidR="00744149" w:rsidRPr="004C2752" w:rsidRDefault="00744149" w:rsidP="005B5432">
      <w:pPr>
        <w:pStyle w:val="Affiliation"/>
        <w:spacing w:before="0" w:line="480" w:lineRule="auto"/>
        <w:jc w:val="center"/>
        <w:rPr>
          <w:i w:val="0"/>
        </w:rPr>
      </w:pPr>
      <w:r w:rsidRPr="004C2752">
        <w:rPr>
          <w:i w:val="0"/>
        </w:rPr>
        <w:t xml:space="preserve">OWEN T. GORMAN </w:t>
      </w:r>
      <w:r w:rsidRPr="004C2752">
        <w:rPr>
          <w:i w:val="0"/>
          <w:smallCaps/>
        </w:rPr>
        <w:t>and</w:t>
      </w:r>
      <w:r w:rsidRPr="004C2752">
        <w:rPr>
          <w:i w:val="0"/>
        </w:rPr>
        <w:t xml:space="preserve"> MARK R. VINSON</w:t>
      </w:r>
    </w:p>
    <w:p w14:paraId="02DDF1A5" w14:textId="77777777" w:rsidR="00744149" w:rsidRPr="004C2752" w:rsidRDefault="00744149" w:rsidP="005B5432">
      <w:pPr>
        <w:pStyle w:val="Affiliation"/>
        <w:spacing w:before="0" w:line="480" w:lineRule="auto"/>
        <w:jc w:val="center"/>
      </w:pPr>
      <w:r w:rsidRPr="004C2752">
        <w:t>U. S. Geological Survey, Great Lakes Science Center, Lake Superior Biological Station, Ashland, Wisconsin  54806</w:t>
      </w:r>
    </w:p>
    <w:p w14:paraId="61A9AA8F" w14:textId="773DA831" w:rsidR="00790D25" w:rsidRPr="0091512E" w:rsidRDefault="00404FC5" w:rsidP="005B5432">
      <w:pPr>
        <w:pStyle w:val="Affiliation"/>
        <w:spacing w:before="360" w:line="480" w:lineRule="auto"/>
        <w:ind w:firstLine="720"/>
        <w:rPr>
          <w:i w:val="0"/>
        </w:rPr>
      </w:pPr>
      <w:r w:rsidRPr="004C2752">
        <w:rPr>
          <w:i w:val="0"/>
          <w:smallCaps/>
        </w:rPr>
        <w:t>Abstract</w:t>
      </w:r>
      <w:r w:rsidR="00744149" w:rsidRPr="004C2752">
        <w:rPr>
          <w:i w:val="0"/>
        </w:rPr>
        <w:t>.</w:t>
      </w:r>
      <w:r w:rsidR="005A4AD5" w:rsidRPr="004C2752">
        <w:rPr>
          <w:i w:val="0"/>
        </w:rPr>
        <w:t>—</w:t>
      </w:r>
      <w:r w:rsidR="00AD58A8" w:rsidRPr="004C2752">
        <w:rPr>
          <w:i w:val="0"/>
        </w:rPr>
        <w:t xml:space="preserve"> </w:t>
      </w:r>
      <w:r w:rsidR="0002010E" w:rsidRPr="00976631">
        <w:rPr>
          <w:i w:val="0"/>
        </w:rPr>
        <w:t>Pygmy Whitefish (</w:t>
      </w:r>
      <w:r w:rsidR="0002010E" w:rsidRPr="00E6098A">
        <w:rPr>
          <w:rPrChange w:id="2" w:author="student" w:date="2015-04-20T10:10:00Z">
            <w:rPr>
              <w:i w:val="0"/>
            </w:rPr>
          </w:rPrChange>
        </w:rPr>
        <w:t>Prosopium coulterii</w:t>
      </w:r>
      <w:r w:rsidR="0002010E" w:rsidRPr="00976631">
        <w:rPr>
          <w:i w:val="0"/>
        </w:rPr>
        <w:t xml:space="preserve">) are a small, glacial relict species with a disjunct distribution in North America and Siberia.  In 2013 we collected Pygmy Whitefish at 28 stations from throughout Lake Superior. </w:t>
      </w:r>
      <w:r w:rsidR="001B597A" w:rsidRPr="00976631">
        <w:rPr>
          <w:i w:val="0"/>
        </w:rPr>
        <w:t xml:space="preserve"> </w:t>
      </w:r>
      <w:r w:rsidR="0002010E" w:rsidRPr="00976631">
        <w:rPr>
          <w:i w:val="0"/>
        </w:rPr>
        <w:t>Total length</w:t>
      </w:r>
      <w:ins w:id="3" w:author="student" w:date="2015-06-25T13:02:00Z">
        <w:r w:rsidR="00F94167">
          <w:rPr>
            <w:i w:val="0"/>
          </w:rPr>
          <w:t>, weight, and sex</w:t>
        </w:r>
      </w:ins>
      <w:r w:rsidR="0002010E" w:rsidRPr="00976631">
        <w:rPr>
          <w:i w:val="0"/>
        </w:rPr>
        <w:t xml:space="preserve"> </w:t>
      </w:r>
      <w:r w:rsidR="0021795B" w:rsidRPr="00976631">
        <w:rPr>
          <w:i w:val="0"/>
        </w:rPr>
        <w:t>w</w:t>
      </w:r>
      <w:ins w:id="4" w:author="student" w:date="2015-06-25T13:02:00Z">
        <w:r w:rsidR="00F94167">
          <w:rPr>
            <w:i w:val="0"/>
          </w:rPr>
          <w:t>ere</w:t>
        </w:r>
      </w:ins>
      <w:del w:id="5" w:author="student" w:date="2015-06-25T13:02:00Z">
        <w:r w:rsidR="0021795B" w:rsidRPr="00976631" w:rsidDel="00F94167">
          <w:rPr>
            <w:i w:val="0"/>
          </w:rPr>
          <w:delText>as</w:delText>
        </w:r>
      </w:del>
      <w:r w:rsidR="0021795B" w:rsidRPr="00976631">
        <w:rPr>
          <w:i w:val="0"/>
        </w:rPr>
        <w:t xml:space="preserve"> recorded for</w:t>
      </w:r>
      <w:r w:rsidR="0002010E" w:rsidRPr="00976631">
        <w:rPr>
          <w:i w:val="0"/>
        </w:rPr>
        <w:t xml:space="preserve"> all fish </w:t>
      </w:r>
      <w:del w:id="6" w:author="student" w:date="2015-06-25T13:02:00Z">
        <w:r w:rsidR="0002010E" w:rsidRPr="00976631" w:rsidDel="00F94167">
          <w:rPr>
            <w:i w:val="0"/>
          </w:rPr>
          <w:delText>and weight</w:delText>
        </w:r>
        <w:r w:rsidR="0021795B" w:rsidRPr="00976631" w:rsidDel="00F94167">
          <w:rPr>
            <w:i w:val="0"/>
          </w:rPr>
          <w:delText xml:space="preserve"> and</w:delText>
        </w:r>
        <w:r w:rsidR="0002010E" w:rsidRPr="00976631" w:rsidDel="00F94167">
          <w:rPr>
            <w:i w:val="0"/>
          </w:rPr>
          <w:delText xml:space="preserve"> sex were re</w:delText>
        </w:r>
        <w:r w:rsidR="001B597A" w:rsidRPr="00976631" w:rsidDel="00F94167">
          <w:rPr>
            <w:i w:val="0"/>
          </w:rPr>
          <w:delText xml:space="preserve">corded </w:delText>
        </w:r>
      </w:del>
      <w:r w:rsidR="001B597A" w:rsidRPr="00976631">
        <w:rPr>
          <w:i w:val="0"/>
        </w:rPr>
        <w:t xml:space="preserve">and scales and </w:t>
      </w:r>
      <w:r w:rsidR="0002010E" w:rsidRPr="00976631">
        <w:rPr>
          <w:i w:val="0"/>
        </w:rPr>
        <w:t>otoliths were collected from a subsample</w:t>
      </w:r>
      <w:del w:id="7" w:author="student" w:date="2015-06-25T13:02:00Z">
        <w:r w:rsidR="0002010E" w:rsidRPr="00976631" w:rsidDel="00F94167">
          <w:rPr>
            <w:i w:val="0"/>
          </w:rPr>
          <w:delText xml:space="preserve"> of fish</w:delText>
        </w:r>
      </w:del>
      <w:r w:rsidR="0002010E" w:rsidRPr="00976631">
        <w:rPr>
          <w:i w:val="0"/>
        </w:rPr>
        <w:t xml:space="preserve">.  We compared the precision of </w:t>
      </w:r>
      <w:r w:rsidR="005C7489" w:rsidRPr="00976631">
        <w:rPr>
          <w:i w:val="0"/>
        </w:rPr>
        <w:t xml:space="preserve">estimated </w:t>
      </w:r>
      <w:r w:rsidR="0002010E" w:rsidRPr="00976631">
        <w:rPr>
          <w:i w:val="0"/>
        </w:rPr>
        <w:t xml:space="preserve">ages between readers and between scales and otoliths, </w:t>
      </w:r>
      <w:r w:rsidR="00C701F0" w:rsidRPr="00976631">
        <w:rPr>
          <w:i w:val="0"/>
        </w:rPr>
        <w:t>estimated v</w:t>
      </w:r>
      <w:r w:rsidR="005C7489" w:rsidRPr="00976631">
        <w:rPr>
          <w:i w:val="0"/>
        </w:rPr>
        <w:t>on Bertalanffy growth parameters</w:t>
      </w:r>
      <w:r w:rsidR="0002010E" w:rsidRPr="00976631">
        <w:rPr>
          <w:i w:val="0"/>
        </w:rPr>
        <w:t xml:space="preserve"> for male and female Pygmy Whitefish, and </w:t>
      </w:r>
      <w:r w:rsidR="007260E2" w:rsidRPr="00976631">
        <w:rPr>
          <w:i w:val="0"/>
        </w:rPr>
        <w:t>report</w:t>
      </w:r>
      <w:r w:rsidR="00FA5AC3" w:rsidRPr="00976631">
        <w:rPr>
          <w:i w:val="0"/>
        </w:rPr>
        <w:t>ed</w:t>
      </w:r>
      <w:r w:rsidR="007260E2" w:rsidRPr="00976631">
        <w:rPr>
          <w:i w:val="0"/>
        </w:rPr>
        <w:t xml:space="preserve"> </w:t>
      </w:r>
      <w:r w:rsidR="0002010E" w:rsidRPr="00976631">
        <w:rPr>
          <w:i w:val="0"/>
        </w:rPr>
        <w:t xml:space="preserve">the first weight-length relationship for Pygmy Whitefish. </w:t>
      </w:r>
      <w:r w:rsidR="00B11FAE" w:rsidRPr="00976631">
        <w:rPr>
          <w:i w:val="0"/>
        </w:rPr>
        <w:t xml:space="preserve"> Age </w:t>
      </w:r>
      <w:r w:rsidR="00896186" w:rsidRPr="00976631">
        <w:rPr>
          <w:i w:val="0"/>
        </w:rPr>
        <w:t xml:space="preserve">estimates </w:t>
      </w:r>
      <w:r w:rsidR="005C7489" w:rsidRPr="00976631">
        <w:rPr>
          <w:i w:val="0"/>
        </w:rPr>
        <w:t xml:space="preserve">between </w:t>
      </w:r>
      <w:r w:rsidR="00B11FAE" w:rsidRPr="00976631">
        <w:rPr>
          <w:i w:val="0"/>
        </w:rPr>
        <w:t>scales and ot</w:t>
      </w:r>
      <w:r w:rsidR="00054ECE" w:rsidRPr="00976631">
        <w:rPr>
          <w:i w:val="0"/>
        </w:rPr>
        <w:t xml:space="preserve">oliths differed significantly (P </w:t>
      </w:r>
      <w:r w:rsidR="00B11FAE" w:rsidRPr="00976631">
        <w:rPr>
          <w:i w:val="0"/>
        </w:rPr>
        <w:t>&lt;</w:t>
      </w:r>
      <w:r w:rsidR="00054ECE" w:rsidRPr="00976631">
        <w:rPr>
          <w:i w:val="0"/>
        </w:rPr>
        <w:t xml:space="preserve"> </w:t>
      </w:r>
      <w:r w:rsidR="00B11FAE" w:rsidRPr="00976631">
        <w:rPr>
          <w:i w:val="0"/>
        </w:rPr>
        <w:t xml:space="preserve">0.001), with otolith ages significantly greater </w:t>
      </w:r>
      <w:r w:rsidR="007260E2" w:rsidRPr="00976631">
        <w:rPr>
          <w:i w:val="0"/>
        </w:rPr>
        <w:t>for most ages after age-3</w:t>
      </w:r>
      <w:r w:rsidR="00D75DF6" w:rsidRPr="00976631">
        <w:rPr>
          <w:i w:val="0"/>
        </w:rPr>
        <w:t>.</w:t>
      </w:r>
      <w:r w:rsidR="0002010E" w:rsidRPr="00976631">
        <w:rPr>
          <w:i w:val="0"/>
        </w:rPr>
        <w:t xml:space="preserve">  </w:t>
      </w:r>
      <w:r w:rsidR="00B11FAE" w:rsidRPr="00976631">
        <w:rPr>
          <w:i w:val="0"/>
        </w:rPr>
        <w:t xml:space="preserve">Maximum otolith age was </w:t>
      </w:r>
      <w:r w:rsidR="00FA5AC3" w:rsidRPr="00976631">
        <w:rPr>
          <w:i w:val="0"/>
        </w:rPr>
        <w:t>nine</w:t>
      </w:r>
      <w:r w:rsidR="00B11FAE" w:rsidRPr="00976631">
        <w:rPr>
          <w:i w:val="0"/>
        </w:rPr>
        <w:t xml:space="preserve"> for females and </w:t>
      </w:r>
      <w:r w:rsidR="00FA5AC3" w:rsidRPr="00976631">
        <w:rPr>
          <w:i w:val="0"/>
        </w:rPr>
        <w:t>seven</w:t>
      </w:r>
      <w:r w:rsidR="00B11FAE" w:rsidRPr="00976631">
        <w:rPr>
          <w:i w:val="0"/>
        </w:rPr>
        <w:t xml:space="preserve"> for males</w:t>
      </w:r>
      <w:r w:rsidR="001B597A" w:rsidRPr="00976631">
        <w:rPr>
          <w:i w:val="0"/>
        </w:rPr>
        <w:t>,</w:t>
      </w:r>
      <w:r w:rsidR="0002010E" w:rsidRPr="00976631">
        <w:rPr>
          <w:i w:val="0"/>
        </w:rPr>
        <w:t xml:space="preserve"> which </w:t>
      </w:r>
      <w:r w:rsidR="007D113B" w:rsidRPr="00976631">
        <w:rPr>
          <w:i w:val="0"/>
        </w:rPr>
        <w:t xml:space="preserve">is </w:t>
      </w:r>
      <w:r w:rsidR="0002010E" w:rsidRPr="00976631">
        <w:rPr>
          <w:i w:val="0"/>
        </w:rPr>
        <w:t xml:space="preserve">older than </w:t>
      </w:r>
      <w:r w:rsidR="000A421B" w:rsidRPr="00976631">
        <w:rPr>
          <w:i w:val="0"/>
        </w:rPr>
        <w:t>previously</w:t>
      </w:r>
      <w:r w:rsidR="0002010E" w:rsidRPr="00976631">
        <w:rPr>
          <w:i w:val="0"/>
        </w:rPr>
        <w:t xml:space="preserve"> reported for </w:t>
      </w:r>
      <w:r w:rsidR="007D113B" w:rsidRPr="00976631">
        <w:rPr>
          <w:i w:val="0"/>
        </w:rPr>
        <w:t xml:space="preserve">Pygmy Whitefish from </w:t>
      </w:r>
      <w:r w:rsidR="0002010E" w:rsidRPr="00976631">
        <w:rPr>
          <w:i w:val="0"/>
        </w:rPr>
        <w:t>Lake Superior.  Growth was initially fast but slowed</w:t>
      </w:r>
      <w:r w:rsidR="00240916" w:rsidRPr="00976631">
        <w:rPr>
          <w:i w:val="0"/>
        </w:rPr>
        <w:t xml:space="preserve"> considerably</w:t>
      </w:r>
      <w:r w:rsidR="0002010E" w:rsidRPr="00976631">
        <w:rPr>
          <w:i w:val="0"/>
        </w:rPr>
        <w:t xml:space="preserve"> </w:t>
      </w:r>
      <w:r w:rsidR="00240916" w:rsidRPr="00976631">
        <w:rPr>
          <w:i w:val="0"/>
        </w:rPr>
        <w:t xml:space="preserve">after age-3 for males and age-4 for females, falling to 3-4 </w:t>
      </w:r>
      <w:r w:rsidR="0002010E" w:rsidRPr="00976631">
        <w:rPr>
          <w:i w:val="0"/>
        </w:rPr>
        <w:t xml:space="preserve">mm per year </w:t>
      </w:r>
      <w:r w:rsidR="00240916" w:rsidRPr="00976631">
        <w:rPr>
          <w:i w:val="0"/>
        </w:rPr>
        <w:t xml:space="preserve">at maximum </w:t>
      </w:r>
      <w:r w:rsidR="00896186" w:rsidRPr="00976631">
        <w:rPr>
          <w:i w:val="0"/>
        </w:rPr>
        <w:t xml:space="preserve">estimated </w:t>
      </w:r>
      <w:r w:rsidR="00240916" w:rsidRPr="00976631">
        <w:rPr>
          <w:i w:val="0"/>
        </w:rPr>
        <w:t>ages</w:t>
      </w:r>
      <w:r w:rsidR="0002010E" w:rsidRPr="00976631">
        <w:rPr>
          <w:i w:val="0"/>
        </w:rPr>
        <w:t>.  Females were longer than males after age-3</w:t>
      </w:r>
      <w:r w:rsidR="00B11FAE" w:rsidRPr="00976631">
        <w:rPr>
          <w:i w:val="0"/>
        </w:rPr>
        <w:t>.</w:t>
      </w:r>
      <w:r w:rsidR="0002010E" w:rsidRPr="00976631">
        <w:rPr>
          <w:i w:val="0"/>
        </w:rPr>
        <w:t xml:space="preserve"> </w:t>
      </w:r>
      <w:r w:rsidR="00B11FAE" w:rsidRPr="00976631">
        <w:rPr>
          <w:i w:val="0"/>
        </w:rPr>
        <w:t xml:space="preserve"> Our results suggest the </w:t>
      </w:r>
      <w:r w:rsidR="0002010E" w:rsidRPr="00976631">
        <w:rPr>
          <w:i w:val="0"/>
        </w:rPr>
        <w:lastRenderedPageBreak/>
        <w:t xml:space="preserve">size, age, and </w:t>
      </w:r>
      <w:r w:rsidR="00B11FAE" w:rsidRPr="00976631">
        <w:rPr>
          <w:i w:val="0"/>
        </w:rPr>
        <w:t>growth of Pygmy Whitefish</w:t>
      </w:r>
      <w:r w:rsidR="0002010E" w:rsidRPr="00976631">
        <w:rPr>
          <w:i w:val="0"/>
        </w:rPr>
        <w:t xml:space="preserve"> in Lake Superior</w:t>
      </w:r>
      <w:r w:rsidR="00B11FAE" w:rsidRPr="00976631">
        <w:rPr>
          <w:i w:val="0"/>
        </w:rPr>
        <w:t xml:space="preserve"> have not changed</w:t>
      </w:r>
      <w:r w:rsidR="007D113B" w:rsidRPr="00976631">
        <w:rPr>
          <w:i w:val="0"/>
        </w:rPr>
        <w:t xml:space="preserve"> appreciably</w:t>
      </w:r>
      <w:r w:rsidR="00B11FAE" w:rsidRPr="00976631">
        <w:rPr>
          <w:i w:val="0"/>
        </w:rPr>
        <w:t xml:space="preserve"> </w:t>
      </w:r>
      <w:r w:rsidR="0002010E" w:rsidRPr="00976631">
        <w:rPr>
          <w:i w:val="0"/>
        </w:rPr>
        <w:t xml:space="preserve">since </w:t>
      </w:r>
      <w:r w:rsidR="0002010E" w:rsidRPr="0035198B">
        <w:t>195</w:t>
      </w:r>
      <w:r w:rsidR="0072422D" w:rsidRPr="0035198B">
        <w:t>3</w:t>
      </w:r>
      <w:r w:rsidR="0002010E" w:rsidRPr="0091512E">
        <w:t>.</w:t>
      </w:r>
    </w:p>
    <w:p w14:paraId="578C5F51" w14:textId="79EC139C" w:rsidR="001E70CD" w:rsidRDefault="004516AF" w:rsidP="004432B6">
      <w:pPr>
        <w:spacing w:after="0" w:line="480" w:lineRule="auto"/>
        <w:rPr>
          <w:rFonts w:ascii="Times New Roman" w:hAnsi="Times New Roman" w:cs="Times New Roman"/>
          <w:sz w:val="24"/>
          <w:szCs w:val="24"/>
        </w:rPr>
      </w:pPr>
      <w:r w:rsidRPr="0091512E">
        <w:rPr>
          <w:rFonts w:ascii="Times New Roman" w:hAnsi="Times New Roman" w:cs="Times New Roman"/>
          <w:b/>
          <w:sz w:val="24"/>
          <w:szCs w:val="24"/>
        </w:rPr>
        <w:t>Keywords</w:t>
      </w:r>
      <w:r w:rsidR="00790D25" w:rsidRPr="0091512E">
        <w:rPr>
          <w:rFonts w:ascii="Times New Roman" w:hAnsi="Times New Roman" w:cs="Times New Roman"/>
          <w:b/>
          <w:sz w:val="24"/>
          <w:szCs w:val="24"/>
        </w:rPr>
        <w:t xml:space="preserve">: </w:t>
      </w:r>
      <w:r w:rsidR="001E70CD" w:rsidRPr="0091512E">
        <w:rPr>
          <w:rFonts w:ascii="Times New Roman" w:hAnsi="Times New Roman" w:cs="Times New Roman"/>
          <w:sz w:val="24"/>
          <w:szCs w:val="24"/>
        </w:rPr>
        <w:t xml:space="preserve">Lake Superior; </w:t>
      </w:r>
      <w:r w:rsidR="0002010E" w:rsidRPr="0091512E">
        <w:rPr>
          <w:rFonts w:ascii="Times New Roman" w:hAnsi="Times New Roman" w:cs="Times New Roman"/>
          <w:sz w:val="24"/>
          <w:szCs w:val="24"/>
        </w:rPr>
        <w:t xml:space="preserve">otolith; </w:t>
      </w:r>
      <w:r w:rsidR="001E70CD" w:rsidRPr="0091512E">
        <w:rPr>
          <w:rFonts w:ascii="Times New Roman" w:hAnsi="Times New Roman" w:cs="Times New Roman"/>
          <w:sz w:val="24"/>
          <w:szCs w:val="24"/>
        </w:rPr>
        <w:t xml:space="preserve">weight-length; </w:t>
      </w:r>
      <w:r w:rsidR="0002010E" w:rsidRPr="0091512E">
        <w:rPr>
          <w:rFonts w:ascii="Times New Roman" w:hAnsi="Times New Roman" w:cs="Times New Roman"/>
          <w:sz w:val="24"/>
          <w:szCs w:val="24"/>
        </w:rPr>
        <w:t>sexual dimorphism</w:t>
      </w:r>
      <w:r w:rsidR="003C4F8E" w:rsidRPr="0091512E">
        <w:rPr>
          <w:rFonts w:ascii="Times New Roman" w:hAnsi="Times New Roman" w:cs="Times New Roman"/>
          <w:sz w:val="24"/>
          <w:szCs w:val="24"/>
        </w:rPr>
        <w:t>; age comparison</w:t>
      </w:r>
    </w:p>
    <w:p w14:paraId="403BE62A" w14:textId="77777777" w:rsidR="001830F6" w:rsidRPr="0091512E" w:rsidRDefault="001830F6" w:rsidP="004432B6">
      <w:pPr>
        <w:spacing w:after="0" w:line="480" w:lineRule="auto"/>
        <w:rPr>
          <w:rFonts w:ascii="Times New Roman" w:hAnsi="Times New Roman" w:cs="Times New Roman"/>
          <w:b/>
          <w:sz w:val="24"/>
          <w:szCs w:val="24"/>
        </w:rPr>
      </w:pPr>
    </w:p>
    <w:p w14:paraId="5BE4EE48" w14:textId="6C54263E" w:rsidR="00517D0B" w:rsidRPr="0091512E" w:rsidRDefault="00517D0B"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I</w:t>
      </w:r>
      <w:r w:rsidR="00AA1E2E" w:rsidRPr="0091512E">
        <w:rPr>
          <w:rFonts w:ascii="Times New Roman" w:hAnsi="Times New Roman" w:cs="Times New Roman"/>
          <w:smallCaps/>
          <w:sz w:val="24"/>
          <w:szCs w:val="24"/>
        </w:rPr>
        <w:t>ntroduction</w:t>
      </w:r>
    </w:p>
    <w:p w14:paraId="2597070C" w14:textId="40142826" w:rsidR="00045D0B" w:rsidRPr="0091512E" w:rsidRDefault="00045D0B" w:rsidP="005B5432">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The Pygmy Whitefish (</w:t>
      </w:r>
      <w:r w:rsidRPr="004C2752">
        <w:rPr>
          <w:rFonts w:ascii="Times New Roman" w:hAnsi="Times New Roman" w:cs="Times New Roman"/>
          <w:i/>
          <w:sz w:val="24"/>
          <w:szCs w:val="24"/>
        </w:rPr>
        <w:t>Prosopium coulterii</w:t>
      </w:r>
      <w:r w:rsidRPr="004C2752">
        <w:rPr>
          <w:rFonts w:ascii="Times New Roman" w:hAnsi="Times New Roman" w:cs="Times New Roman"/>
          <w:sz w:val="24"/>
          <w:szCs w:val="24"/>
        </w:rPr>
        <w:t>), is a small coregonine fish</w:t>
      </w:r>
      <w:r w:rsidR="000A421B"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r w:rsidR="000A421B" w:rsidRPr="004C2752">
        <w:rPr>
          <w:rFonts w:ascii="Times New Roman" w:hAnsi="Times New Roman" w:cs="Times New Roman"/>
          <w:sz w:val="24"/>
          <w:szCs w:val="24"/>
        </w:rPr>
        <w:t xml:space="preserve">perhaps </w:t>
      </w:r>
      <w:r w:rsidRPr="004C2752">
        <w:rPr>
          <w:rFonts w:ascii="Times New Roman" w:hAnsi="Times New Roman" w:cs="Times New Roman"/>
          <w:sz w:val="24"/>
          <w:szCs w:val="24"/>
        </w:rPr>
        <w:t xml:space="preserve">best known for its </w:t>
      </w:r>
      <w:r w:rsidR="000A421B" w:rsidRPr="004C2752">
        <w:rPr>
          <w:rFonts w:ascii="Times New Roman" w:hAnsi="Times New Roman" w:cs="Times New Roman"/>
          <w:sz w:val="24"/>
          <w:szCs w:val="24"/>
        </w:rPr>
        <w:t>notable</w:t>
      </w:r>
      <w:r w:rsidRPr="004C2752">
        <w:rPr>
          <w:rFonts w:ascii="Times New Roman" w:hAnsi="Times New Roman" w:cs="Times New Roman"/>
          <w:sz w:val="24"/>
          <w:szCs w:val="24"/>
        </w:rPr>
        <w:t xml:space="preserve"> disjunct distribution.  In North America Pygmy Whitefish are widely distributed west of the Continental Divide but are patchily distributed east of the Divide (Scott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Cro</w:t>
      </w:r>
      <w:r w:rsidR="009B3C0D" w:rsidRPr="004C2752">
        <w:rPr>
          <w:rFonts w:ascii="Times New Roman" w:hAnsi="Times New Roman" w:cs="Times New Roman"/>
          <w:sz w:val="24"/>
          <w:szCs w:val="24"/>
        </w:rPr>
        <w:t>ssman</w:t>
      </w:r>
      <w:r w:rsidR="00840153" w:rsidRPr="004C2752">
        <w:rPr>
          <w:rFonts w:ascii="Times New Roman" w:hAnsi="Times New Roman" w:cs="Times New Roman"/>
          <w:sz w:val="24"/>
          <w:szCs w:val="24"/>
        </w:rPr>
        <w:t>,</w:t>
      </w:r>
      <w:r w:rsidR="009B3C0D" w:rsidRPr="004C2752">
        <w:rPr>
          <w:rFonts w:ascii="Times New Roman" w:hAnsi="Times New Roman" w:cs="Times New Roman"/>
          <w:sz w:val="24"/>
          <w:szCs w:val="24"/>
        </w:rPr>
        <w:t xml:space="preserve"> 1973; McPhail</w:t>
      </w:r>
      <w:r w:rsidR="00840153" w:rsidRPr="004C2752">
        <w:rPr>
          <w:rFonts w:ascii="Times New Roman" w:hAnsi="Times New Roman" w:cs="Times New Roman"/>
          <w:sz w:val="24"/>
          <w:szCs w:val="24"/>
        </w:rPr>
        <w:t>,</w:t>
      </w:r>
      <w:r w:rsidR="009B3C0D" w:rsidRPr="004C2752">
        <w:rPr>
          <w:rFonts w:ascii="Times New Roman" w:hAnsi="Times New Roman" w:cs="Times New Roman"/>
          <w:sz w:val="24"/>
          <w:szCs w:val="24"/>
        </w:rPr>
        <w:t xml:space="preserve"> 2007; W</w:t>
      </w:r>
      <w:r w:rsidRPr="004C2752">
        <w:rPr>
          <w:rFonts w:ascii="Times New Roman" w:hAnsi="Times New Roman" w:cs="Times New Roman"/>
          <w:sz w:val="24"/>
          <w:szCs w:val="24"/>
        </w:rPr>
        <w:t>i</w:t>
      </w:r>
      <w:r w:rsidR="009B3C0D" w:rsidRPr="004C2752">
        <w:rPr>
          <w:rFonts w:ascii="Times New Roman" w:hAnsi="Times New Roman" w:cs="Times New Roman"/>
          <w:sz w:val="24"/>
          <w:szCs w:val="24"/>
        </w:rPr>
        <w:t>e</w:t>
      </w:r>
      <w:r w:rsidRPr="004C2752">
        <w:rPr>
          <w:rFonts w:ascii="Times New Roman" w:hAnsi="Times New Roman" w:cs="Times New Roman"/>
          <w:sz w:val="24"/>
          <w:szCs w:val="24"/>
        </w:rPr>
        <w:t xml:space="preserve">dmer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2010; Witt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2011; 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2014; Blanchfield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2014)</w:t>
      </w:r>
      <w:r w:rsidR="00EF4156" w:rsidRPr="004C2752">
        <w:rPr>
          <w:rFonts w:ascii="Times New Roman" w:hAnsi="Times New Roman" w:cs="Times New Roman"/>
          <w:sz w:val="24"/>
          <w:szCs w:val="24"/>
        </w:rPr>
        <w:t xml:space="preserve">. </w:t>
      </w:r>
      <w:r w:rsidR="006A3E15" w:rsidRPr="004C2752">
        <w:rPr>
          <w:rFonts w:ascii="Times New Roman" w:hAnsi="Times New Roman" w:cs="Times New Roman"/>
          <w:sz w:val="24"/>
          <w:szCs w:val="24"/>
        </w:rPr>
        <w:t xml:space="preserve"> </w:t>
      </w:r>
      <w:r w:rsidR="00EF4156" w:rsidRPr="004C2752">
        <w:rPr>
          <w:rFonts w:ascii="Times New Roman" w:hAnsi="Times New Roman" w:cs="Times New Roman"/>
          <w:sz w:val="24"/>
          <w:szCs w:val="24"/>
        </w:rPr>
        <w:t>T</w:t>
      </w:r>
      <w:r w:rsidR="006A586A" w:rsidRPr="004C2752">
        <w:rPr>
          <w:rFonts w:ascii="Times New Roman" w:hAnsi="Times New Roman" w:cs="Times New Roman"/>
          <w:sz w:val="24"/>
          <w:szCs w:val="24"/>
        </w:rPr>
        <w:t xml:space="preserve">he eastern-most population </w:t>
      </w:r>
      <w:r w:rsidRPr="004C2752">
        <w:rPr>
          <w:rFonts w:ascii="Times New Roman" w:hAnsi="Times New Roman" w:cs="Times New Roman"/>
          <w:sz w:val="24"/>
          <w:szCs w:val="24"/>
        </w:rPr>
        <w:t>i</w:t>
      </w:r>
      <w:r w:rsidR="00EF4156" w:rsidRPr="004C2752">
        <w:rPr>
          <w:rFonts w:ascii="Times New Roman" w:hAnsi="Times New Roman" w:cs="Times New Roman"/>
          <w:sz w:val="24"/>
          <w:szCs w:val="24"/>
        </w:rPr>
        <w:t>s i</w:t>
      </w:r>
      <w:r w:rsidRPr="004C2752">
        <w:rPr>
          <w:rFonts w:ascii="Times New Roman" w:hAnsi="Times New Roman" w:cs="Times New Roman"/>
          <w:sz w:val="24"/>
          <w:szCs w:val="24"/>
        </w:rPr>
        <w:t xml:space="preserve">n Lake Superior (Eschmeyer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1955).</w:t>
      </w:r>
      <w:r w:rsidR="00712416" w:rsidRPr="004C2752">
        <w:rPr>
          <w:rFonts w:ascii="Times New Roman" w:hAnsi="Times New Roman" w:cs="Times New Roman"/>
          <w:sz w:val="24"/>
          <w:szCs w:val="24"/>
        </w:rPr>
        <w:t xml:space="preserve">  </w:t>
      </w:r>
      <w:r w:rsidR="006A3E15" w:rsidRPr="004C2752">
        <w:rPr>
          <w:rFonts w:ascii="Times New Roman" w:hAnsi="Times New Roman" w:cs="Times New Roman"/>
          <w:sz w:val="24"/>
          <w:szCs w:val="24"/>
        </w:rPr>
        <w:t>Their range extends as far north as west</w:t>
      </w:r>
      <w:ins w:id="8" w:author="student" w:date="2015-06-25T13:03:00Z">
        <w:r w:rsidR="00F94167">
          <w:rPr>
            <w:rFonts w:ascii="Times New Roman" w:hAnsi="Times New Roman" w:cs="Times New Roman"/>
            <w:sz w:val="24"/>
            <w:szCs w:val="24"/>
          </w:rPr>
          <w:t>-</w:t>
        </w:r>
      </w:ins>
      <w:r w:rsidR="006A3E15" w:rsidRPr="004C2752">
        <w:rPr>
          <w:rFonts w:ascii="Times New Roman" w:hAnsi="Times New Roman" w:cs="Times New Roman"/>
          <w:sz w:val="24"/>
          <w:szCs w:val="24"/>
        </w:rPr>
        <w:t>central Alaska and the Yukon Territories and as far south as central Montana and Lake Superior</w:t>
      </w:r>
      <w:r w:rsidR="006A3E15" w:rsidRPr="0035198B">
        <w:rPr>
          <w:rFonts w:ascii="Times New Roman" w:hAnsi="Times New Roman" w:cs="Times New Roman"/>
          <w:sz w:val="24"/>
          <w:szCs w:val="24"/>
        </w:rPr>
        <w:t xml:space="preserve"> (Blanchfield </w:t>
      </w:r>
      <w:r w:rsidR="00F832A8"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F832A8" w:rsidRPr="0091512E">
        <w:rPr>
          <w:rFonts w:ascii="Times New Roman" w:hAnsi="Times New Roman" w:cs="Times New Roman"/>
          <w:sz w:val="24"/>
          <w:szCs w:val="24"/>
        </w:rPr>
        <w:t xml:space="preserve"> </w:t>
      </w:r>
      <w:r w:rsidR="006A3E15" w:rsidRPr="0091512E">
        <w:rPr>
          <w:rFonts w:ascii="Times New Roman" w:hAnsi="Times New Roman" w:cs="Times New Roman"/>
          <w:sz w:val="24"/>
          <w:szCs w:val="24"/>
        </w:rPr>
        <w:t>2014).</w:t>
      </w:r>
      <w:r w:rsidR="002923A5" w:rsidRPr="0091512E">
        <w:rPr>
          <w:rFonts w:ascii="Times New Roman" w:hAnsi="Times New Roman" w:cs="Times New Roman"/>
          <w:sz w:val="24"/>
          <w:szCs w:val="24"/>
        </w:rPr>
        <w:t xml:space="preserve">  </w:t>
      </w:r>
      <w:r w:rsidRPr="0091512E">
        <w:rPr>
          <w:rFonts w:ascii="Times New Roman" w:hAnsi="Times New Roman" w:cs="Times New Roman"/>
          <w:sz w:val="24"/>
          <w:szCs w:val="24"/>
        </w:rPr>
        <w:t>Pygmy Whitefish</w:t>
      </w:r>
      <w:r w:rsidR="006A586A" w:rsidRPr="0091512E">
        <w:rPr>
          <w:rFonts w:ascii="Times New Roman" w:hAnsi="Times New Roman" w:cs="Times New Roman"/>
          <w:sz w:val="24"/>
          <w:szCs w:val="24"/>
        </w:rPr>
        <w:t>, however,</w:t>
      </w:r>
      <w:r w:rsidRPr="0091512E">
        <w:rPr>
          <w:rFonts w:ascii="Times New Roman" w:hAnsi="Times New Roman" w:cs="Times New Roman"/>
          <w:sz w:val="24"/>
          <w:szCs w:val="24"/>
        </w:rPr>
        <w:t xml:space="preserve"> a</w:t>
      </w:r>
      <w:r w:rsidR="006A586A" w:rsidRPr="0091512E">
        <w:rPr>
          <w:rFonts w:ascii="Times New Roman" w:hAnsi="Times New Roman" w:cs="Times New Roman"/>
          <w:sz w:val="24"/>
          <w:szCs w:val="24"/>
        </w:rPr>
        <w:t xml:space="preserve">re not endemic to North America as </w:t>
      </w:r>
      <w:r w:rsidR="00121577" w:rsidRPr="0091512E">
        <w:rPr>
          <w:rFonts w:ascii="Times New Roman" w:hAnsi="Times New Roman" w:cs="Times New Roman"/>
          <w:sz w:val="24"/>
          <w:szCs w:val="24"/>
        </w:rPr>
        <w:t>they</w:t>
      </w:r>
      <w:r w:rsidRPr="0091512E">
        <w:rPr>
          <w:rFonts w:ascii="Times New Roman" w:hAnsi="Times New Roman" w:cs="Times New Roman"/>
          <w:sz w:val="24"/>
          <w:szCs w:val="24"/>
        </w:rPr>
        <w:t xml:space="preserve"> </w:t>
      </w:r>
      <w:r w:rsidR="006A586A" w:rsidRPr="0091512E">
        <w:rPr>
          <w:rFonts w:ascii="Times New Roman" w:hAnsi="Times New Roman" w:cs="Times New Roman"/>
          <w:sz w:val="24"/>
          <w:szCs w:val="24"/>
        </w:rPr>
        <w:t xml:space="preserve">have been collected </w:t>
      </w:r>
      <w:r w:rsidRPr="0091512E">
        <w:rPr>
          <w:rFonts w:ascii="Times New Roman" w:hAnsi="Times New Roman" w:cs="Times New Roman"/>
          <w:sz w:val="24"/>
          <w:szCs w:val="24"/>
        </w:rPr>
        <w:t xml:space="preserve">on the Chukotsk Peninsula, Siberia (Chereshnev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r w:rsidRPr="0091512E">
        <w:rPr>
          <w:rFonts w:ascii="Times New Roman" w:hAnsi="Times New Roman" w:cs="Times New Roman"/>
          <w:sz w:val="24"/>
          <w:szCs w:val="24"/>
        </w:rPr>
        <w:t>Skopets</w:t>
      </w:r>
      <w:r w:rsidR="00840153" w:rsidRPr="0091512E">
        <w:rPr>
          <w:rFonts w:ascii="Times New Roman" w:hAnsi="Times New Roman" w:cs="Times New Roman"/>
          <w:sz w:val="24"/>
          <w:szCs w:val="24"/>
        </w:rPr>
        <w:t>,</w:t>
      </w:r>
      <w:r w:rsidRPr="0091512E">
        <w:rPr>
          <w:rFonts w:ascii="Times New Roman" w:hAnsi="Times New Roman" w:cs="Times New Roman"/>
          <w:sz w:val="24"/>
          <w:szCs w:val="24"/>
        </w:rPr>
        <w:t xml:space="preserve"> 1992).</w:t>
      </w:r>
    </w:p>
    <w:p w14:paraId="320AFFFD" w14:textId="7F2CE232" w:rsidR="00F604E7" w:rsidRPr="004C2752" w:rsidRDefault="00045D0B"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Pygmy Whitefish </w:t>
      </w:r>
      <w:r w:rsidR="00F604E7" w:rsidRPr="004C2752">
        <w:rPr>
          <w:rFonts w:ascii="Times New Roman" w:hAnsi="Times New Roman" w:cs="Times New Roman"/>
          <w:sz w:val="24"/>
          <w:szCs w:val="24"/>
        </w:rPr>
        <w:t>is</w:t>
      </w:r>
      <w:r w:rsidRPr="004C2752">
        <w:rPr>
          <w:rFonts w:ascii="Times New Roman" w:hAnsi="Times New Roman" w:cs="Times New Roman"/>
          <w:sz w:val="24"/>
          <w:szCs w:val="24"/>
        </w:rPr>
        <w:t xml:space="preserve"> a glacial relict species (</w:t>
      </w:r>
      <w:r w:rsidR="00F604E7" w:rsidRPr="004C2752">
        <w:rPr>
          <w:rFonts w:ascii="Times New Roman" w:hAnsi="Times New Roman" w:cs="Times New Roman"/>
          <w:sz w:val="24"/>
          <w:szCs w:val="24"/>
        </w:rPr>
        <w:t xml:space="preserve">Taylor </w:t>
      </w:r>
      <w:r w:rsidR="00F604E7"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F604E7" w:rsidRPr="004C2752">
        <w:rPr>
          <w:rFonts w:ascii="Times New Roman" w:hAnsi="Times New Roman" w:cs="Times New Roman"/>
          <w:sz w:val="24"/>
          <w:szCs w:val="24"/>
        </w:rPr>
        <w:t xml:space="preserve"> 2011; </w:t>
      </w:r>
      <w:r w:rsidRPr="004C2752">
        <w:rPr>
          <w:rFonts w:ascii="Times New Roman" w:hAnsi="Times New Roman" w:cs="Times New Roman"/>
          <w:sz w:val="24"/>
          <w:szCs w:val="24"/>
        </w:rPr>
        <w:t xml:space="preserve">Blanchfield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2014) that </w:t>
      </w:r>
      <w:r w:rsidR="00951212" w:rsidRPr="004C2752">
        <w:rPr>
          <w:rFonts w:ascii="Times New Roman" w:hAnsi="Times New Roman" w:cs="Times New Roman"/>
          <w:sz w:val="24"/>
          <w:szCs w:val="24"/>
        </w:rPr>
        <w:t xml:space="preserve">was originally thought to </w:t>
      </w:r>
      <w:r w:rsidR="00F604E7" w:rsidRPr="004C2752">
        <w:rPr>
          <w:rFonts w:ascii="Times New Roman" w:hAnsi="Times New Roman" w:cs="Times New Roman"/>
          <w:sz w:val="24"/>
          <w:szCs w:val="24"/>
        </w:rPr>
        <w:t>inhabit</w:t>
      </w:r>
      <w:r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 xml:space="preserve">only large, </w:t>
      </w:r>
      <w:r w:rsidRPr="004C2752">
        <w:rPr>
          <w:rFonts w:ascii="Times New Roman" w:hAnsi="Times New Roman" w:cs="Times New Roman"/>
          <w:sz w:val="24"/>
          <w:szCs w:val="24"/>
        </w:rPr>
        <w:t xml:space="preserve">cold, deep, oligotrophic lakes (Scott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Crossman</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1973; Weisel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1973; Zemlak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2006).  However, </w:t>
      </w:r>
      <w:r w:rsidR="00951212" w:rsidRPr="004C2752">
        <w:rPr>
          <w:rFonts w:ascii="Times New Roman" w:hAnsi="Times New Roman" w:cs="Times New Roman"/>
          <w:sz w:val="24"/>
          <w:szCs w:val="24"/>
        </w:rPr>
        <w:t xml:space="preserve">populations of Pygmy Whitefish have been described from small lakes (Taylor </w:t>
      </w:r>
      <w:r w:rsidR="00951212"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951212" w:rsidRPr="004C2752">
        <w:rPr>
          <w:rFonts w:ascii="Times New Roman" w:hAnsi="Times New Roman" w:cs="Times New Roman"/>
          <w:sz w:val="24"/>
          <w:szCs w:val="24"/>
        </w:rPr>
        <w:t xml:space="preserve"> 2011), from </w:t>
      </w:r>
      <w:r w:rsidR="00A9083A" w:rsidRPr="004C2752">
        <w:rPr>
          <w:rFonts w:ascii="Times New Roman" w:hAnsi="Times New Roman" w:cs="Times New Roman"/>
          <w:sz w:val="24"/>
          <w:szCs w:val="24"/>
        </w:rPr>
        <w:t>large fast-flowing</w:t>
      </w:r>
      <w:r w:rsidRPr="004C2752">
        <w:rPr>
          <w:rFonts w:ascii="Times New Roman" w:hAnsi="Times New Roman" w:cs="Times New Roman"/>
          <w:sz w:val="24"/>
          <w:szCs w:val="24"/>
        </w:rPr>
        <w:t xml:space="preserve"> river</w:t>
      </w:r>
      <w:r w:rsidR="00A9083A" w:rsidRPr="004C2752">
        <w:rPr>
          <w:rFonts w:ascii="Times New Roman" w:hAnsi="Times New Roman" w:cs="Times New Roman"/>
          <w:sz w:val="24"/>
          <w:szCs w:val="24"/>
        </w:rPr>
        <w:t>s</w:t>
      </w:r>
      <w:r w:rsidRPr="004C2752">
        <w:rPr>
          <w:rFonts w:ascii="Times New Roman" w:hAnsi="Times New Roman" w:cs="Times New Roman"/>
          <w:sz w:val="24"/>
          <w:szCs w:val="24"/>
        </w:rPr>
        <w:t xml:space="preserve"> (McPhail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Lindsey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1970; Mackay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2000)</w:t>
      </w:r>
      <w:r w:rsidR="00951212" w:rsidRPr="004C2752">
        <w:rPr>
          <w:rFonts w:ascii="Times New Roman" w:hAnsi="Times New Roman" w:cs="Times New Roman"/>
          <w:sz w:val="24"/>
          <w:szCs w:val="24"/>
        </w:rPr>
        <w:t>,</w:t>
      </w:r>
      <w:r w:rsidRPr="004C2752">
        <w:rPr>
          <w:rFonts w:ascii="Times New Roman" w:hAnsi="Times New Roman" w:cs="Times New Roman"/>
          <w:sz w:val="24"/>
          <w:szCs w:val="24"/>
        </w:rPr>
        <w:t xml:space="preserve"> and </w:t>
      </w:r>
      <w:r w:rsidR="00951212" w:rsidRPr="004C2752">
        <w:rPr>
          <w:rFonts w:ascii="Times New Roman" w:hAnsi="Times New Roman" w:cs="Times New Roman"/>
          <w:sz w:val="24"/>
          <w:szCs w:val="24"/>
        </w:rPr>
        <w:t xml:space="preserve">from lakes where </w:t>
      </w:r>
      <w:r w:rsidRPr="004C2752">
        <w:rPr>
          <w:rFonts w:ascii="Times New Roman" w:hAnsi="Times New Roman" w:cs="Times New Roman"/>
          <w:sz w:val="24"/>
          <w:szCs w:val="24"/>
        </w:rPr>
        <w:t>Pygmy W</w:t>
      </w:r>
      <w:r w:rsidR="006A586A" w:rsidRPr="004C2752">
        <w:rPr>
          <w:rFonts w:ascii="Times New Roman" w:hAnsi="Times New Roman" w:cs="Times New Roman"/>
          <w:sz w:val="24"/>
          <w:szCs w:val="24"/>
        </w:rPr>
        <w:t xml:space="preserve">hitefish </w:t>
      </w:r>
      <w:r w:rsidR="00951212" w:rsidRPr="004C2752">
        <w:rPr>
          <w:rFonts w:ascii="Times New Roman" w:hAnsi="Times New Roman" w:cs="Times New Roman"/>
          <w:sz w:val="24"/>
          <w:szCs w:val="24"/>
        </w:rPr>
        <w:t xml:space="preserve">migrate </w:t>
      </w:r>
      <w:r w:rsidR="006A586A" w:rsidRPr="004C2752">
        <w:rPr>
          <w:rFonts w:ascii="Times New Roman" w:hAnsi="Times New Roman" w:cs="Times New Roman"/>
          <w:sz w:val="24"/>
          <w:szCs w:val="24"/>
        </w:rPr>
        <w:t>in</w:t>
      </w:r>
      <w:r w:rsidR="00951212" w:rsidRPr="004C2752">
        <w:rPr>
          <w:rFonts w:ascii="Times New Roman" w:hAnsi="Times New Roman" w:cs="Times New Roman"/>
          <w:sz w:val="24"/>
          <w:szCs w:val="24"/>
        </w:rPr>
        <w:t>to tributary</w:t>
      </w:r>
      <w:r w:rsidR="006A586A" w:rsidRPr="004C2752">
        <w:rPr>
          <w:rFonts w:ascii="Times New Roman" w:hAnsi="Times New Roman" w:cs="Times New Roman"/>
          <w:sz w:val="24"/>
          <w:szCs w:val="24"/>
        </w:rPr>
        <w:t xml:space="preserve"> rivers </w:t>
      </w:r>
      <w:r w:rsidR="006A3E15" w:rsidRPr="004C2752">
        <w:rPr>
          <w:rFonts w:ascii="Times New Roman" w:hAnsi="Times New Roman" w:cs="Times New Roman"/>
          <w:sz w:val="24"/>
          <w:szCs w:val="24"/>
        </w:rPr>
        <w:t>to</w:t>
      </w:r>
      <w:r w:rsidR="00951212" w:rsidRPr="004C2752">
        <w:rPr>
          <w:rFonts w:ascii="Times New Roman" w:hAnsi="Times New Roman" w:cs="Times New Roman"/>
          <w:sz w:val="24"/>
          <w:szCs w:val="24"/>
        </w:rPr>
        <w:t xml:space="preserve"> spawn </w:t>
      </w:r>
      <w:r w:rsidRPr="004C2752">
        <w:rPr>
          <w:rFonts w:ascii="Times New Roman" w:hAnsi="Times New Roman" w:cs="Times New Roman"/>
          <w:sz w:val="24"/>
          <w:szCs w:val="24"/>
        </w:rPr>
        <w:t>(</w:t>
      </w:r>
      <w:r w:rsidR="00EE01BF" w:rsidRPr="004C2752">
        <w:rPr>
          <w:rFonts w:ascii="Times New Roman" w:hAnsi="Times New Roman" w:cs="Times New Roman"/>
          <w:sz w:val="24"/>
          <w:szCs w:val="24"/>
        </w:rPr>
        <w:t xml:space="preserve">Heard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EE01BF"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EE01BF" w:rsidRPr="004C2752">
        <w:rPr>
          <w:rFonts w:ascii="Times New Roman" w:hAnsi="Times New Roman" w:cs="Times New Roman"/>
          <w:sz w:val="24"/>
          <w:szCs w:val="24"/>
        </w:rPr>
        <w:t xml:space="preserve"> 1966; </w:t>
      </w:r>
      <w:r w:rsidRPr="004C2752">
        <w:rPr>
          <w:rFonts w:ascii="Times New Roman" w:hAnsi="Times New Roman" w:cs="Times New Roman"/>
          <w:sz w:val="24"/>
          <w:szCs w:val="24"/>
        </w:rPr>
        <w:t>W</w:t>
      </w:r>
      <w:ins w:id="9" w:author="student" w:date="2015-06-25T13:19:00Z">
        <w:r w:rsidR="00543CCA">
          <w:rPr>
            <w:rFonts w:ascii="Times New Roman" w:hAnsi="Times New Roman" w:cs="Times New Roman"/>
            <w:sz w:val="24"/>
            <w:szCs w:val="24"/>
          </w:rPr>
          <w:t>ei</w:t>
        </w:r>
      </w:ins>
      <w:del w:id="10" w:author="student" w:date="2015-06-25T13:19:00Z">
        <w:r w:rsidRPr="004C2752" w:rsidDel="00543CCA">
          <w:rPr>
            <w:rFonts w:ascii="Times New Roman" w:hAnsi="Times New Roman" w:cs="Times New Roman"/>
            <w:sz w:val="24"/>
            <w:szCs w:val="24"/>
          </w:rPr>
          <w:delText>ie</w:delText>
        </w:r>
      </w:del>
      <w:r w:rsidRPr="004C2752">
        <w:rPr>
          <w:rFonts w:ascii="Times New Roman" w:hAnsi="Times New Roman" w:cs="Times New Roman"/>
          <w:sz w:val="24"/>
          <w:szCs w:val="24"/>
        </w:rPr>
        <w:t xml:space="preserve">sel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1973; </w:t>
      </w:r>
      <w:r w:rsidR="002C339D" w:rsidRPr="004C2752">
        <w:rPr>
          <w:rFonts w:ascii="Times New Roman" w:hAnsi="Times New Roman" w:cs="Times New Roman"/>
          <w:sz w:val="24"/>
          <w:szCs w:val="24"/>
        </w:rPr>
        <w:t xml:space="preserve">Wydoski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 </w:t>
      </w:r>
      <w:r w:rsidRPr="004C2752">
        <w:rPr>
          <w:rFonts w:ascii="Times New Roman" w:hAnsi="Times New Roman" w:cs="Times New Roman"/>
          <w:sz w:val="24"/>
          <w:szCs w:val="24"/>
        </w:rPr>
        <w:t xml:space="preserve">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w:t>
      </w:r>
      <w:r w:rsidR="00121577" w:rsidRPr="004C2752">
        <w:rPr>
          <w:rFonts w:ascii="Times New Roman" w:hAnsi="Times New Roman" w:cs="Times New Roman"/>
          <w:sz w:val="24"/>
          <w:szCs w:val="24"/>
        </w:rPr>
        <w:t>014)</w:t>
      </w:r>
      <w:r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w:t>
      </w:r>
      <w:r w:rsidR="00121577" w:rsidRPr="004C2752">
        <w:rPr>
          <w:rFonts w:ascii="Times New Roman" w:hAnsi="Times New Roman" w:cs="Times New Roman"/>
          <w:sz w:val="24"/>
          <w:szCs w:val="24"/>
        </w:rPr>
        <w:t xml:space="preserve">In lakes </w:t>
      </w:r>
      <w:r w:rsidR="00F604E7" w:rsidRPr="004C2752">
        <w:rPr>
          <w:rFonts w:ascii="Times New Roman" w:hAnsi="Times New Roman" w:cs="Times New Roman"/>
          <w:sz w:val="24"/>
          <w:szCs w:val="24"/>
        </w:rPr>
        <w:t xml:space="preserve">Pygmy Whitefish are generally </w:t>
      </w:r>
      <w:r w:rsidR="00121577" w:rsidRPr="004C2752">
        <w:rPr>
          <w:rFonts w:ascii="Times New Roman" w:hAnsi="Times New Roman" w:cs="Times New Roman"/>
          <w:sz w:val="24"/>
          <w:szCs w:val="24"/>
        </w:rPr>
        <w:t>associated with the bottom</w:t>
      </w:r>
      <w:r w:rsidR="00F604E7" w:rsidRPr="004C2752">
        <w:rPr>
          <w:rFonts w:ascii="Times New Roman" w:hAnsi="Times New Roman" w:cs="Times New Roman"/>
          <w:sz w:val="24"/>
          <w:szCs w:val="24"/>
        </w:rPr>
        <w:t xml:space="preserve"> in the deepest </w:t>
      </w:r>
      <w:r w:rsidR="00121577" w:rsidRPr="004C2752">
        <w:rPr>
          <w:rFonts w:ascii="Times New Roman" w:hAnsi="Times New Roman" w:cs="Times New Roman"/>
          <w:sz w:val="24"/>
          <w:szCs w:val="24"/>
        </w:rPr>
        <w:t>areas</w:t>
      </w:r>
      <w:r w:rsidR="00F604E7" w:rsidRPr="004C2752">
        <w:rPr>
          <w:rFonts w:ascii="Times New Roman" w:hAnsi="Times New Roman" w:cs="Times New Roman"/>
          <w:sz w:val="24"/>
          <w:szCs w:val="24"/>
        </w:rPr>
        <w:t xml:space="preserve"> (Becker</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1983</w:t>
      </w:r>
      <w:r w:rsidR="002C339D" w:rsidRPr="004C2752">
        <w:rPr>
          <w:rFonts w:ascii="Times New Roman" w:hAnsi="Times New Roman" w:cs="Times New Roman"/>
          <w:sz w:val="24"/>
          <w:szCs w:val="24"/>
        </w:rPr>
        <w:t xml:space="preserve">; Wydoski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w:t>
      </w:r>
      <w:r w:rsidR="00F604E7" w:rsidRPr="004C2752">
        <w:rPr>
          <w:rFonts w:ascii="Times New Roman" w:hAnsi="Times New Roman" w:cs="Times New Roman"/>
          <w:sz w:val="24"/>
          <w:szCs w:val="24"/>
        </w:rPr>
        <w:t xml:space="preserve">), though they may make diel migrations to shallower </w:t>
      </w:r>
      <w:r w:rsidR="00A9083A" w:rsidRPr="004C2752">
        <w:rPr>
          <w:rFonts w:ascii="Times New Roman" w:hAnsi="Times New Roman" w:cs="Times New Roman"/>
          <w:sz w:val="24"/>
          <w:szCs w:val="24"/>
        </w:rPr>
        <w:t>areas to forage</w:t>
      </w:r>
      <w:r w:rsidR="00F604E7"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 xml:space="preserve">Wydoski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 </w:t>
      </w:r>
      <w:r w:rsidR="00F604E7" w:rsidRPr="004C2752">
        <w:rPr>
          <w:rFonts w:ascii="Times New Roman" w:hAnsi="Times New Roman" w:cs="Times New Roman"/>
          <w:sz w:val="24"/>
          <w:szCs w:val="24"/>
        </w:rPr>
        <w:t xml:space="preserve">Zemlak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2004; Zemlak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2006</w:t>
      </w:r>
      <w:r w:rsidR="00BD3E31" w:rsidRPr="004C2752">
        <w:rPr>
          <w:rFonts w:ascii="Times New Roman" w:hAnsi="Times New Roman" w:cs="Times New Roman"/>
          <w:sz w:val="24"/>
          <w:szCs w:val="24"/>
        </w:rPr>
        <w:t xml:space="preserve">; </w:t>
      </w:r>
      <w:r w:rsidR="000F602D" w:rsidRPr="004C2752">
        <w:rPr>
          <w:rFonts w:ascii="Times New Roman" w:hAnsi="Times New Roman" w:cs="Times New Roman"/>
          <w:sz w:val="24"/>
          <w:szCs w:val="24"/>
        </w:rPr>
        <w:t xml:space="preserve">Gorman </w:t>
      </w:r>
      <w:r w:rsidR="000F602D"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0F602D" w:rsidRPr="004C2752">
        <w:rPr>
          <w:rFonts w:ascii="Times New Roman" w:hAnsi="Times New Roman" w:cs="Times New Roman"/>
          <w:sz w:val="24"/>
          <w:szCs w:val="24"/>
        </w:rPr>
        <w:t xml:space="preserve"> 2012</w:t>
      </w:r>
      <w:r w:rsidR="00F604E7" w:rsidRPr="004C2752">
        <w:rPr>
          <w:rFonts w:ascii="Times New Roman" w:hAnsi="Times New Roman" w:cs="Times New Roman"/>
          <w:sz w:val="24"/>
          <w:szCs w:val="24"/>
        </w:rPr>
        <w:t>).</w:t>
      </w:r>
      <w:r w:rsidR="005122A2" w:rsidRPr="004C2752">
        <w:rPr>
          <w:rFonts w:ascii="Times New Roman" w:hAnsi="Times New Roman" w:cs="Times New Roman"/>
          <w:sz w:val="24"/>
          <w:szCs w:val="24"/>
        </w:rPr>
        <w:t xml:space="preserve">  </w:t>
      </w:r>
      <w:r w:rsidR="0021795B">
        <w:rPr>
          <w:rFonts w:ascii="Times New Roman" w:hAnsi="Times New Roman" w:cs="Times New Roman"/>
          <w:sz w:val="24"/>
          <w:szCs w:val="24"/>
        </w:rPr>
        <w:t>The l</w:t>
      </w:r>
      <w:r w:rsidR="005122A2" w:rsidRPr="004C2752">
        <w:rPr>
          <w:rFonts w:ascii="Times New Roman" w:hAnsi="Times New Roman" w:cs="Times New Roman"/>
          <w:sz w:val="24"/>
          <w:szCs w:val="24"/>
        </w:rPr>
        <w:t>ife history and population dynamics of Lake Superior Pygmy Whitefish have not been described since 1953 (Eschmeyer and Bailey, 1955).</w:t>
      </w:r>
    </w:p>
    <w:p w14:paraId="5577697B" w14:textId="56D765EC" w:rsidR="00045D0B" w:rsidRPr="004C2752" w:rsidRDefault="00045D0B"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Age data </w:t>
      </w:r>
      <w:r w:rsidR="001830F6">
        <w:rPr>
          <w:rFonts w:ascii="Times New Roman" w:hAnsi="Times New Roman" w:cs="Times New Roman"/>
          <w:sz w:val="24"/>
          <w:szCs w:val="24"/>
        </w:rPr>
        <w:t>are</w:t>
      </w:r>
      <w:r w:rsidR="001830F6" w:rsidRPr="004C2752">
        <w:rPr>
          <w:rFonts w:ascii="Times New Roman" w:hAnsi="Times New Roman" w:cs="Times New Roman"/>
          <w:sz w:val="24"/>
          <w:szCs w:val="24"/>
        </w:rPr>
        <w:t xml:space="preserve"> </w:t>
      </w:r>
      <w:r w:rsidRPr="0091512E">
        <w:rPr>
          <w:rFonts w:ascii="Times New Roman" w:hAnsi="Times New Roman" w:cs="Times New Roman"/>
          <w:sz w:val="24"/>
          <w:szCs w:val="24"/>
        </w:rPr>
        <w:t xml:space="preserve">a key component for understanding the </w:t>
      </w:r>
      <w:r w:rsidR="006A586A" w:rsidRPr="0091512E">
        <w:rPr>
          <w:rFonts w:ascii="Times New Roman" w:hAnsi="Times New Roman" w:cs="Times New Roman"/>
          <w:sz w:val="24"/>
          <w:szCs w:val="24"/>
        </w:rPr>
        <w:t xml:space="preserve">ecology and </w:t>
      </w:r>
      <w:r w:rsidRPr="0091512E">
        <w:rPr>
          <w:rFonts w:ascii="Times New Roman" w:hAnsi="Times New Roman" w:cs="Times New Roman"/>
          <w:sz w:val="24"/>
          <w:szCs w:val="24"/>
        </w:rPr>
        <w:t xml:space="preserve">population dynamics of fish populations (Maceina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2007; Quist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2012).  Typically, scal</w:t>
      </w:r>
      <w:r w:rsidR="006A586A" w:rsidRPr="004C2752">
        <w:rPr>
          <w:rFonts w:ascii="Times New Roman" w:hAnsi="Times New Roman" w:cs="Times New Roman"/>
          <w:sz w:val="24"/>
          <w:szCs w:val="24"/>
        </w:rPr>
        <w:t xml:space="preserve">es have been used to </w:t>
      </w:r>
      <w:r w:rsidR="00896186" w:rsidRPr="004C2752">
        <w:rPr>
          <w:rFonts w:ascii="Times New Roman" w:hAnsi="Times New Roman" w:cs="Times New Roman"/>
          <w:sz w:val="24"/>
          <w:szCs w:val="24"/>
        </w:rPr>
        <w:t xml:space="preserve">estimate </w:t>
      </w:r>
      <w:r w:rsidRPr="004C2752">
        <w:rPr>
          <w:rFonts w:ascii="Times New Roman" w:hAnsi="Times New Roman" w:cs="Times New Roman"/>
          <w:sz w:val="24"/>
          <w:szCs w:val="24"/>
        </w:rPr>
        <w:t>age of Pygmy Whitefish (</w:t>
      </w:r>
      <w:r w:rsidR="00611A55" w:rsidRPr="004C2752">
        <w:rPr>
          <w:rFonts w:ascii="Times New Roman" w:hAnsi="Times New Roman" w:cs="Times New Roman"/>
          <w:sz w:val="24"/>
          <w:szCs w:val="24"/>
        </w:rPr>
        <w:t xml:space="preserve">Weisel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Dillon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1954; Eschmeyer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1955; Heard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00611A55" w:rsidRPr="004C2752">
        <w:rPr>
          <w:rFonts w:ascii="Times New Roman" w:hAnsi="Times New Roman" w:cs="Times New Roman"/>
          <w:sz w:val="24"/>
          <w:szCs w:val="24"/>
        </w:rPr>
        <w:t>; McCart</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1965; Weisel </w:t>
      </w:r>
      <w:r w:rsidR="00611A55"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611A55" w:rsidRPr="004C2752">
        <w:rPr>
          <w:rFonts w:ascii="Times New Roman" w:hAnsi="Times New Roman" w:cs="Times New Roman"/>
          <w:sz w:val="24"/>
          <w:szCs w:val="24"/>
        </w:rPr>
        <w:t xml:space="preserve"> 1973</w:t>
      </w:r>
      <w:r w:rsidR="006F28B0" w:rsidRPr="004C2752">
        <w:rPr>
          <w:rFonts w:ascii="Times New Roman" w:hAnsi="Times New Roman" w:cs="Times New Roman"/>
          <w:sz w:val="24"/>
          <w:szCs w:val="24"/>
        </w:rPr>
        <w:t xml:space="preserve">; 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F28B0"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006F28B0" w:rsidRPr="004C2752">
        <w:rPr>
          <w:rFonts w:ascii="Times New Roman" w:hAnsi="Times New Roman" w:cs="Times New Roman"/>
          <w:sz w:val="24"/>
          <w:szCs w:val="24"/>
        </w:rPr>
        <w:t xml:space="preserve"> 2014</w:t>
      </w:r>
      <w:r w:rsidRPr="004C2752">
        <w:rPr>
          <w:rFonts w:ascii="Times New Roman" w:hAnsi="Times New Roman" w:cs="Times New Roman"/>
          <w:sz w:val="24"/>
          <w:szCs w:val="24"/>
        </w:rPr>
        <w:t xml:space="preserve">), </w:t>
      </w:r>
      <w:r w:rsidR="00A9083A" w:rsidRPr="004C2752">
        <w:rPr>
          <w:rFonts w:ascii="Times New Roman" w:hAnsi="Times New Roman" w:cs="Times New Roman"/>
          <w:sz w:val="24"/>
          <w:szCs w:val="24"/>
        </w:rPr>
        <w:t>although</w:t>
      </w:r>
      <w:r w:rsidRPr="004C2752">
        <w:rPr>
          <w:rFonts w:ascii="Times New Roman" w:hAnsi="Times New Roman" w:cs="Times New Roman"/>
          <w:sz w:val="24"/>
          <w:szCs w:val="24"/>
        </w:rPr>
        <w:t xml:space="preserve"> otoliths have been used </w:t>
      </w:r>
      <w:r w:rsidR="00A9083A" w:rsidRPr="004C2752">
        <w:rPr>
          <w:rFonts w:ascii="Times New Roman" w:hAnsi="Times New Roman" w:cs="Times New Roman"/>
          <w:sz w:val="24"/>
          <w:szCs w:val="24"/>
        </w:rPr>
        <w:t xml:space="preserve">more </w:t>
      </w:r>
      <w:r w:rsidRPr="004C2752">
        <w:rPr>
          <w:rFonts w:ascii="Times New Roman" w:hAnsi="Times New Roman" w:cs="Times New Roman"/>
          <w:sz w:val="24"/>
          <w:szCs w:val="24"/>
        </w:rPr>
        <w:t>recent</w:t>
      </w:r>
      <w:r w:rsidR="006A586A" w:rsidRPr="004C2752">
        <w:rPr>
          <w:rFonts w:ascii="Times New Roman" w:hAnsi="Times New Roman" w:cs="Times New Roman"/>
          <w:sz w:val="24"/>
          <w:szCs w:val="24"/>
        </w:rPr>
        <w:t>ly</w:t>
      </w:r>
      <w:r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 xml:space="preserve">McPhail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Zemlak</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2001; Zemlak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2004; Plumb</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2006; Sullivan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2011</w:t>
      </w:r>
      <w:r w:rsidRPr="004C2752">
        <w:rPr>
          <w:rFonts w:ascii="Times New Roman" w:hAnsi="Times New Roman" w:cs="Times New Roman"/>
          <w:sz w:val="24"/>
          <w:szCs w:val="24"/>
        </w:rPr>
        <w:t xml:space="preserve">).  Scales underestimate age for many fish (Maceina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2007), including several </w:t>
      </w:r>
      <w:r w:rsidR="000F602D" w:rsidRPr="004C2752">
        <w:rPr>
          <w:rFonts w:ascii="Times New Roman" w:hAnsi="Times New Roman" w:cs="Times New Roman"/>
          <w:sz w:val="24"/>
          <w:szCs w:val="24"/>
        </w:rPr>
        <w:t xml:space="preserve">other </w:t>
      </w:r>
      <w:r w:rsidRPr="004C2752">
        <w:rPr>
          <w:rFonts w:ascii="Times New Roman" w:hAnsi="Times New Roman" w:cs="Times New Roman"/>
          <w:sz w:val="24"/>
          <w:szCs w:val="24"/>
        </w:rPr>
        <w:t>coregonids (Aass</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1972; </w:t>
      </w:r>
      <w:r w:rsidR="00932C7D" w:rsidRPr="004C2752">
        <w:rPr>
          <w:rFonts w:ascii="Times New Roman" w:hAnsi="Times New Roman" w:cs="Times New Roman"/>
          <w:sz w:val="24"/>
          <w:szCs w:val="24"/>
        </w:rPr>
        <w:t>Jessop</w:t>
      </w:r>
      <w:r w:rsidR="00840153" w:rsidRPr="004C2752">
        <w:rPr>
          <w:rFonts w:ascii="Times New Roman" w:hAnsi="Times New Roman" w:cs="Times New Roman"/>
          <w:sz w:val="24"/>
          <w:szCs w:val="24"/>
        </w:rPr>
        <w:t>,</w:t>
      </w:r>
      <w:r w:rsidR="00932C7D" w:rsidRPr="004C2752">
        <w:rPr>
          <w:rFonts w:ascii="Times New Roman" w:hAnsi="Times New Roman" w:cs="Times New Roman"/>
          <w:sz w:val="24"/>
          <w:szCs w:val="24"/>
        </w:rPr>
        <w:t xml:space="preserve"> 1972; </w:t>
      </w:r>
      <w:r w:rsidRPr="004C2752">
        <w:rPr>
          <w:rFonts w:ascii="Times New Roman" w:hAnsi="Times New Roman" w:cs="Times New Roman"/>
          <w:sz w:val="24"/>
          <w:szCs w:val="24"/>
        </w:rPr>
        <w:t xml:space="preserve">Barnes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Power</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1984; Skurdal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1985; Yule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2008; Herbst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Marsden</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2011).  The precision of ages </w:t>
      </w:r>
      <w:r w:rsidR="00A9083A" w:rsidRPr="004C2752">
        <w:rPr>
          <w:rFonts w:ascii="Times New Roman" w:hAnsi="Times New Roman" w:cs="Times New Roman"/>
          <w:sz w:val="24"/>
          <w:szCs w:val="24"/>
        </w:rPr>
        <w:t>estimated by</w:t>
      </w:r>
      <w:r w:rsidRPr="004C2752">
        <w:rPr>
          <w:rFonts w:ascii="Times New Roman" w:hAnsi="Times New Roman" w:cs="Times New Roman"/>
          <w:sz w:val="24"/>
          <w:szCs w:val="24"/>
        </w:rPr>
        <w:t xml:space="preserve"> multiple readers and a comparison of ages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from scales and </w:t>
      </w:r>
      <w:r w:rsidR="00896186" w:rsidRPr="004C2752">
        <w:rPr>
          <w:rFonts w:ascii="Times New Roman" w:hAnsi="Times New Roman" w:cs="Times New Roman"/>
          <w:sz w:val="24"/>
          <w:szCs w:val="24"/>
        </w:rPr>
        <w:t>otoliths have</w:t>
      </w:r>
      <w:r w:rsidRPr="004C2752">
        <w:rPr>
          <w:rFonts w:ascii="Times New Roman" w:hAnsi="Times New Roman" w:cs="Times New Roman"/>
          <w:sz w:val="24"/>
          <w:szCs w:val="24"/>
        </w:rPr>
        <w:t xml:space="preserve"> not been formally </w:t>
      </w:r>
      <w:r w:rsidR="00A9083A" w:rsidRPr="004C2752">
        <w:rPr>
          <w:rFonts w:ascii="Times New Roman" w:hAnsi="Times New Roman" w:cs="Times New Roman"/>
          <w:sz w:val="24"/>
          <w:szCs w:val="24"/>
        </w:rPr>
        <w:t>describ</w:t>
      </w:r>
      <w:r w:rsidRPr="004C2752">
        <w:rPr>
          <w:rFonts w:ascii="Times New Roman" w:hAnsi="Times New Roman" w:cs="Times New Roman"/>
          <w:sz w:val="24"/>
          <w:szCs w:val="24"/>
        </w:rPr>
        <w:t xml:space="preserve">ed for Pygmy Whitefish.  Our first objective </w:t>
      </w:r>
      <w:ins w:id="11" w:author="student" w:date="2015-06-25T13:21:00Z">
        <w:r w:rsidR="00543CCA">
          <w:rPr>
            <w:rFonts w:ascii="Times New Roman" w:hAnsi="Times New Roman" w:cs="Times New Roman"/>
            <w:sz w:val="24"/>
            <w:szCs w:val="24"/>
          </w:rPr>
          <w:t>wa</w:t>
        </w:r>
      </w:ins>
      <w:del w:id="12" w:author="student" w:date="2015-06-25T13:21:00Z">
        <w:r w:rsidRPr="004C2752" w:rsidDel="00543CCA">
          <w:rPr>
            <w:rFonts w:ascii="Times New Roman" w:hAnsi="Times New Roman" w:cs="Times New Roman"/>
            <w:sz w:val="24"/>
            <w:szCs w:val="24"/>
          </w:rPr>
          <w:delText>i</w:delText>
        </w:r>
      </w:del>
      <w:r w:rsidRPr="004C2752">
        <w:rPr>
          <w:rFonts w:ascii="Times New Roman" w:hAnsi="Times New Roman" w:cs="Times New Roman"/>
          <w:sz w:val="24"/>
          <w:szCs w:val="24"/>
        </w:rPr>
        <w:t xml:space="preserve">s to examine between-reader precision for scales and otoliths and to compare ages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from scales and otoliths.</w:t>
      </w:r>
    </w:p>
    <w:p w14:paraId="61166547" w14:textId="5C6941A3" w:rsidR="00045D0B" w:rsidRPr="004C2752" w:rsidRDefault="00F604E7"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  Pygmy Whitefish are small</w:t>
      </w:r>
      <w:r w:rsidR="00121577" w:rsidRPr="004C2752">
        <w:rPr>
          <w:rFonts w:ascii="Times New Roman" w:hAnsi="Times New Roman" w:cs="Times New Roman"/>
          <w:sz w:val="24"/>
          <w:szCs w:val="24"/>
        </w:rPr>
        <w:t>,</w:t>
      </w:r>
      <w:r w:rsidRPr="004C2752">
        <w:rPr>
          <w:rFonts w:ascii="Times New Roman" w:hAnsi="Times New Roman" w:cs="Times New Roman"/>
          <w:sz w:val="24"/>
          <w:szCs w:val="24"/>
        </w:rPr>
        <w:t xml:space="preserve"> with a maximum total length (TL) for most populations between approximately 150 and 275 mm (</w:t>
      </w:r>
      <w:r w:rsidRPr="004C2752">
        <w:rPr>
          <w:rFonts w:ascii="Times New Roman" w:hAnsi="Times New Roman" w:cs="Times New Roman"/>
          <w:i/>
          <w:sz w:val="24"/>
          <w:szCs w:val="24"/>
        </w:rPr>
        <w:t>e.g.,</w:t>
      </w:r>
      <w:r w:rsidRPr="004C2752">
        <w:rPr>
          <w:rFonts w:ascii="Times New Roman" w:hAnsi="Times New Roman" w:cs="Times New Roman"/>
          <w:sz w:val="24"/>
          <w:szCs w:val="24"/>
        </w:rPr>
        <w:t xml:space="preserve"> Eschmeyer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1955</w:t>
      </w:r>
      <w:r w:rsidR="009E3C01" w:rsidRPr="004C2752">
        <w:rPr>
          <w:rFonts w:ascii="Times New Roman" w:hAnsi="Times New Roman" w:cs="Times New Roman"/>
          <w:sz w:val="24"/>
          <w:szCs w:val="24"/>
        </w:rPr>
        <w:t>;</w:t>
      </w:r>
      <w:r w:rsidRPr="004C2752">
        <w:rPr>
          <w:rFonts w:ascii="Times New Roman" w:hAnsi="Times New Roman" w:cs="Times New Roman"/>
          <w:sz w:val="24"/>
          <w:szCs w:val="24"/>
        </w:rPr>
        <w:t xml:space="preserve"> McCart</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1965).  Growth of </w:t>
      </w:r>
      <w:r w:rsidR="00045D0B" w:rsidRPr="004C2752">
        <w:rPr>
          <w:rFonts w:ascii="Times New Roman" w:hAnsi="Times New Roman" w:cs="Times New Roman"/>
          <w:sz w:val="24"/>
          <w:szCs w:val="24"/>
        </w:rPr>
        <w:t xml:space="preserve">Pygmy Whitefish </w:t>
      </w:r>
      <w:r w:rsidRPr="004C2752">
        <w:rPr>
          <w:rFonts w:ascii="Times New Roman" w:hAnsi="Times New Roman" w:cs="Times New Roman"/>
          <w:sz w:val="24"/>
          <w:szCs w:val="24"/>
        </w:rPr>
        <w:t>appears to be</w:t>
      </w:r>
      <w:r w:rsidR="00045D0B" w:rsidRPr="004C2752">
        <w:rPr>
          <w:rFonts w:ascii="Times New Roman" w:hAnsi="Times New Roman" w:cs="Times New Roman"/>
          <w:sz w:val="24"/>
          <w:szCs w:val="24"/>
        </w:rPr>
        <w:t xml:space="preserve"> fast </w:t>
      </w:r>
      <w:r w:rsidR="00031E7C" w:rsidRPr="004C2752">
        <w:rPr>
          <w:rFonts w:ascii="Times New Roman" w:hAnsi="Times New Roman" w:cs="Times New Roman"/>
          <w:sz w:val="24"/>
          <w:szCs w:val="24"/>
        </w:rPr>
        <w:t>before</w:t>
      </w:r>
      <w:r w:rsidR="00045D0B" w:rsidRPr="004C2752">
        <w:rPr>
          <w:rFonts w:ascii="Times New Roman" w:hAnsi="Times New Roman" w:cs="Times New Roman"/>
          <w:sz w:val="24"/>
          <w:szCs w:val="24"/>
        </w:rPr>
        <w:t xml:space="preserve"> sexual maturity</w:t>
      </w:r>
      <w:r w:rsidRPr="004C2752">
        <w:rPr>
          <w:rFonts w:ascii="Times New Roman" w:hAnsi="Times New Roman" w:cs="Times New Roman"/>
          <w:sz w:val="24"/>
          <w:szCs w:val="24"/>
        </w:rPr>
        <w:t>, which may occur between the second and fourth years of life (</w:t>
      </w:r>
      <w:r w:rsidR="009E3C01" w:rsidRPr="004C2752">
        <w:rPr>
          <w:rFonts w:ascii="Times New Roman" w:hAnsi="Times New Roman" w:cs="Times New Roman"/>
          <w:sz w:val="24"/>
          <w:szCs w:val="24"/>
        </w:rPr>
        <w:t xml:space="preserve">Weisel </w:t>
      </w:r>
      <w:r w:rsidR="009E3C01"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9E3C01" w:rsidRPr="004C2752">
        <w:rPr>
          <w:rFonts w:ascii="Times New Roman" w:hAnsi="Times New Roman" w:cs="Times New Roman"/>
          <w:sz w:val="24"/>
          <w:szCs w:val="24"/>
        </w:rPr>
        <w:t xml:space="preserve"> 1973</w:t>
      </w:r>
      <w:r w:rsidR="00121577" w:rsidRPr="004C2752">
        <w:rPr>
          <w:rFonts w:ascii="Times New Roman" w:hAnsi="Times New Roman" w:cs="Times New Roman"/>
          <w:sz w:val="24"/>
          <w:szCs w:val="24"/>
        </w:rPr>
        <w:t xml:space="preserve">; </w:t>
      </w:r>
      <w:r w:rsidR="00EC4CCD" w:rsidRPr="004C2752">
        <w:rPr>
          <w:rFonts w:ascii="Times New Roman" w:hAnsi="Times New Roman" w:cs="Times New Roman"/>
          <w:sz w:val="24"/>
          <w:szCs w:val="24"/>
        </w:rPr>
        <w:t xml:space="preserve">Heard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EC4CCD"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EC4CCD"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Pr="004C2752">
        <w:rPr>
          <w:rFonts w:ascii="Times New Roman" w:hAnsi="Times New Roman" w:cs="Times New Roman"/>
          <w:sz w:val="24"/>
          <w:szCs w:val="24"/>
        </w:rPr>
        <w:t>),</w:t>
      </w:r>
      <w:r w:rsidR="00045D0B" w:rsidRPr="004C2752">
        <w:rPr>
          <w:rFonts w:ascii="Times New Roman" w:hAnsi="Times New Roman" w:cs="Times New Roman"/>
          <w:sz w:val="24"/>
          <w:szCs w:val="24"/>
        </w:rPr>
        <w:t xml:space="preserve"> and considerably slower following sexual maturity</w:t>
      </w:r>
      <w:r w:rsidR="006A586A" w:rsidRPr="004C2752">
        <w:rPr>
          <w:rFonts w:ascii="Times New Roman" w:hAnsi="Times New Roman" w:cs="Times New Roman"/>
          <w:sz w:val="24"/>
          <w:szCs w:val="24"/>
        </w:rPr>
        <w:t xml:space="preserve"> (</w:t>
      </w:r>
      <w:r w:rsidR="00903823" w:rsidRPr="004C2752">
        <w:rPr>
          <w:rFonts w:ascii="Times New Roman" w:hAnsi="Times New Roman" w:cs="Times New Roman"/>
          <w:sz w:val="24"/>
          <w:szCs w:val="24"/>
        </w:rPr>
        <w:t>McCart</w:t>
      </w:r>
      <w:r w:rsidR="00840153" w:rsidRPr="004C2752">
        <w:rPr>
          <w:rFonts w:ascii="Times New Roman" w:hAnsi="Times New Roman" w:cs="Times New Roman"/>
          <w:sz w:val="24"/>
          <w:szCs w:val="24"/>
        </w:rPr>
        <w:t>,</w:t>
      </w:r>
      <w:r w:rsidR="00903823" w:rsidRPr="004C2752">
        <w:rPr>
          <w:rFonts w:ascii="Times New Roman" w:hAnsi="Times New Roman" w:cs="Times New Roman"/>
          <w:sz w:val="24"/>
          <w:szCs w:val="24"/>
        </w:rPr>
        <w:t xml:space="preserve"> 1965</w:t>
      </w:r>
      <w:r w:rsidR="002C339D" w:rsidRPr="004C2752">
        <w:rPr>
          <w:rFonts w:ascii="Times New Roman" w:hAnsi="Times New Roman" w:cs="Times New Roman"/>
          <w:sz w:val="24"/>
          <w:szCs w:val="24"/>
        </w:rPr>
        <w:t>;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w:t>
      </w:r>
      <w:r w:rsidR="006A586A" w:rsidRPr="004C2752">
        <w:rPr>
          <w:rFonts w:ascii="Times New Roman" w:hAnsi="Times New Roman" w:cs="Times New Roman"/>
          <w:sz w:val="24"/>
          <w:szCs w:val="24"/>
        </w:rPr>
        <w:t>)</w:t>
      </w:r>
      <w:r w:rsidR="00045D0B" w:rsidRPr="004C2752">
        <w:rPr>
          <w:rFonts w:ascii="Times New Roman" w:hAnsi="Times New Roman" w:cs="Times New Roman"/>
          <w:sz w:val="24"/>
          <w:szCs w:val="24"/>
        </w:rPr>
        <w:t xml:space="preserve">.  Growth of males and females is similar </w:t>
      </w:r>
      <w:r w:rsidRPr="004C2752">
        <w:rPr>
          <w:rFonts w:ascii="Times New Roman" w:hAnsi="Times New Roman" w:cs="Times New Roman"/>
          <w:sz w:val="24"/>
          <w:szCs w:val="24"/>
        </w:rPr>
        <w:t>during the initial fast-growth period</w:t>
      </w:r>
      <w:r w:rsidR="00045D0B" w:rsidRPr="004C2752">
        <w:rPr>
          <w:rFonts w:ascii="Times New Roman" w:hAnsi="Times New Roman" w:cs="Times New Roman"/>
          <w:sz w:val="24"/>
          <w:szCs w:val="24"/>
        </w:rPr>
        <w:t>, but females</w:t>
      </w:r>
      <w:r w:rsidR="00121577" w:rsidRPr="004C2752">
        <w:rPr>
          <w:rFonts w:ascii="Times New Roman" w:hAnsi="Times New Roman" w:cs="Times New Roman"/>
          <w:sz w:val="24"/>
          <w:szCs w:val="24"/>
        </w:rPr>
        <w:t xml:space="preserve"> are larger at older ages and have a longer lifespan </w:t>
      </w:r>
      <w:r w:rsidR="00045D0B" w:rsidRPr="004C2752">
        <w:rPr>
          <w:rFonts w:ascii="Times New Roman" w:hAnsi="Times New Roman" w:cs="Times New Roman"/>
          <w:sz w:val="24"/>
          <w:szCs w:val="24"/>
        </w:rPr>
        <w:t>(</w:t>
      </w:r>
      <w:r w:rsidR="009E3C01" w:rsidRPr="004C2752">
        <w:rPr>
          <w:rFonts w:ascii="Times New Roman" w:hAnsi="Times New Roman" w:cs="Times New Roman"/>
          <w:sz w:val="24"/>
          <w:szCs w:val="24"/>
        </w:rPr>
        <w:t xml:space="preserve">Eschmeyer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9E3C01"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009E3C01" w:rsidRPr="004C2752">
        <w:rPr>
          <w:rFonts w:ascii="Times New Roman" w:hAnsi="Times New Roman" w:cs="Times New Roman"/>
          <w:sz w:val="24"/>
          <w:szCs w:val="24"/>
        </w:rPr>
        <w:t xml:space="preserve"> 1955; </w:t>
      </w:r>
      <w:r w:rsidR="00903823" w:rsidRPr="004C2752">
        <w:rPr>
          <w:rFonts w:ascii="Times New Roman" w:hAnsi="Times New Roman" w:cs="Times New Roman"/>
          <w:sz w:val="24"/>
          <w:szCs w:val="24"/>
        </w:rPr>
        <w:t xml:space="preserve">McPhail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903823" w:rsidRPr="004C2752">
        <w:rPr>
          <w:rFonts w:ascii="Times New Roman" w:hAnsi="Times New Roman" w:cs="Times New Roman"/>
          <w:sz w:val="24"/>
          <w:szCs w:val="24"/>
        </w:rPr>
        <w:t>Zemlak</w:t>
      </w:r>
      <w:r w:rsidR="00840153" w:rsidRPr="004C2752">
        <w:rPr>
          <w:rFonts w:ascii="Times New Roman" w:hAnsi="Times New Roman" w:cs="Times New Roman"/>
          <w:sz w:val="24"/>
          <w:szCs w:val="24"/>
        </w:rPr>
        <w:t>,</w:t>
      </w:r>
      <w:r w:rsidR="00903823" w:rsidRPr="004C2752">
        <w:rPr>
          <w:rFonts w:ascii="Times New Roman" w:hAnsi="Times New Roman" w:cs="Times New Roman"/>
          <w:sz w:val="24"/>
          <w:szCs w:val="24"/>
        </w:rPr>
        <w:t xml:space="preserve"> 2001; </w:t>
      </w:r>
      <w:r w:rsidR="009E3C01" w:rsidRPr="004C2752">
        <w:rPr>
          <w:rFonts w:ascii="Times New Roman" w:hAnsi="Times New Roman" w:cs="Times New Roman"/>
          <w:sz w:val="24"/>
          <w:szCs w:val="24"/>
        </w:rPr>
        <w:t xml:space="preserve">Zemlak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9E3C01"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9E3C01" w:rsidRPr="004C2752">
        <w:rPr>
          <w:rFonts w:ascii="Times New Roman" w:hAnsi="Times New Roman" w:cs="Times New Roman"/>
          <w:sz w:val="24"/>
          <w:szCs w:val="24"/>
        </w:rPr>
        <w:t xml:space="preserve"> 2004</w:t>
      </w:r>
      <w:r w:rsidR="002C339D" w:rsidRPr="004C2752">
        <w:rPr>
          <w:rFonts w:ascii="Times New Roman" w:hAnsi="Times New Roman" w:cs="Times New Roman"/>
          <w:sz w:val="24"/>
          <w:szCs w:val="24"/>
        </w:rPr>
        <w:t>;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w:t>
      </w:r>
      <w:r w:rsidR="00045D0B" w:rsidRPr="004C2752">
        <w:rPr>
          <w:rFonts w:ascii="Times New Roman" w:hAnsi="Times New Roman" w:cs="Times New Roman"/>
          <w:sz w:val="24"/>
          <w:szCs w:val="24"/>
        </w:rPr>
        <w:t xml:space="preserve">).  Our second objective </w:t>
      </w:r>
      <w:ins w:id="13" w:author="student" w:date="2015-06-25T13:22:00Z">
        <w:r w:rsidR="00744554">
          <w:rPr>
            <w:rFonts w:ascii="Times New Roman" w:hAnsi="Times New Roman" w:cs="Times New Roman"/>
            <w:sz w:val="24"/>
            <w:szCs w:val="24"/>
          </w:rPr>
          <w:t>wa</w:t>
        </w:r>
      </w:ins>
      <w:del w:id="14" w:author="student" w:date="2015-06-25T13:22:00Z">
        <w:r w:rsidR="00045D0B" w:rsidRPr="004C2752" w:rsidDel="00744554">
          <w:rPr>
            <w:rFonts w:ascii="Times New Roman" w:hAnsi="Times New Roman" w:cs="Times New Roman"/>
            <w:sz w:val="24"/>
            <w:szCs w:val="24"/>
          </w:rPr>
          <w:delText>i</w:delText>
        </w:r>
      </w:del>
      <w:r w:rsidR="00045D0B" w:rsidRPr="004C2752">
        <w:rPr>
          <w:rFonts w:ascii="Times New Roman" w:hAnsi="Times New Roman" w:cs="Times New Roman"/>
          <w:sz w:val="24"/>
          <w:szCs w:val="24"/>
        </w:rPr>
        <w:t>s to describe the growth of Lake Superior Pygmy Whit</w:t>
      </w:r>
      <w:r w:rsidR="006A586A" w:rsidRPr="004C2752">
        <w:rPr>
          <w:rFonts w:ascii="Times New Roman" w:hAnsi="Times New Roman" w:cs="Times New Roman"/>
          <w:sz w:val="24"/>
          <w:szCs w:val="24"/>
        </w:rPr>
        <w:t>efish and to</w:t>
      </w:r>
      <w:r w:rsidRPr="004C2752">
        <w:rPr>
          <w:rFonts w:ascii="Times New Roman" w:hAnsi="Times New Roman" w:cs="Times New Roman"/>
          <w:sz w:val="24"/>
          <w:szCs w:val="24"/>
        </w:rPr>
        <w:t xml:space="preserve"> </w:t>
      </w:r>
      <w:del w:id="15" w:author="student" w:date="2015-06-25T13:22:00Z">
        <w:r w:rsidRPr="004C2752" w:rsidDel="00744554">
          <w:rPr>
            <w:rFonts w:ascii="Times New Roman" w:hAnsi="Times New Roman" w:cs="Times New Roman"/>
            <w:sz w:val="24"/>
            <w:szCs w:val="24"/>
          </w:rPr>
          <w:delText>make comparisons with</w:delText>
        </w:r>
      </w:del>
      <w:ins w:id="16" w:author="student" w:date="2015-06-25T13:22:00Z">
        <w:r w:rsidR="00744554">
          <w:rPr>
            <w:rFonts w:ascii="Times New Roman" w:hAnsi="Times New Roman" w:cs="Times New Roman"/>
            <w:sz w:val="24"/>
            <w:szCs w:val="24"/>
          </w:rPr>
          <w:t>compare with</w:t>
        </w:r>
      </w:ins>
      <w:r w:rsidR="00121577" w:rsidRPr="004C2752">
        <w:rPr>
          <w:rFonts w:ascii="Times New Roman" w:hAnsi="Times New Roman" w:cs="Times New Roman"/>
          <w:sz w:val="24"/>
          <w:szCs w:val="24"/>
        </w:rPr>
        <w:t xml:space="preserve"> </w:t>
      </w:r>
      <w:r w:rsidR="00A9083A" w:rsidRPr="004C2752">
        <w:rPr>
          <w:rFonts w:ascii="Times New Roman" w:hAnsi="Times New Roman" w:cs="Times New Roman"/>
          <w:sz w:val="24"/>
          <w:szCs w:val="24"/>
        </w:rPr>
        <w:t>other studies</w:t>
      </w:r>
      <w:r w:rsidR="006A586A" w:rsidRPr="004C2752">
        <w:rPr>
          <w:rFonts w:ascii="Times New Roman" w:hAnsi="Times New Roman" w:cs="Times New Roman"/>
          <w:sz w:val="24"/>
          <w:szCs w:val="24"/>
        </w:rPr>
        <w:t xml:space="preserve">.  One key comparison </w:t>
      </w:r>
      <w:del w:id="17" w:author="student" w:date="2015-06-25T13:22:00Z">
        <w:r w:rsidR="006A586A" w:rsidRPr="004C2752" w:rsidDel="00744554">
          <w:rPr>
            <w:rFonts w:ascii="Times New Roman" w:hAnsi="Times New Roman" w:cs="Times New Roman"/>
            <w:sz w:val="24"/>
            <w:szCs w:val="24"/>
          </w:rPr>
          <w:delText>will be</w:delText>
        </w:r>
      </w:del>
      <w:ins w:id="18" w:author="student" w:date="2015-06-25T13:22:00Z">
        <w:r w:rsidR="00744554">
          <w:rPr>
            <w:rFonts w:ascii="Times New Roman" w:hAnsi="Times New Roman" w:cs="Times New Roman"/>
            <w:sz w:val="24"/>
            <w:szCs w:val="24"/>
          </w:rPr>
          <w:t>was</w:t>
        </w:r>
      </w:ins>
      <w:r w:rsidR="006A586A" w:rsidRPr="004C2752">
        <w:rPr>
          <w:rFonts w:ascii="Times New Roman" w:hAnsi="Times New Roman" w:cs="Times New Roman"/>
          <w:sz w:val="24"/>
          <w:szCs w:val="24"/>
        </w:rPr>
        <w:t xml:space="preserve"> with </w:t>
      </w:r>
      <w:r w:rsidR="00132726" w:rsidRPr="004C2752">
        <w:rPr>
          <w:rFonts w:ascii="Times New Roman" w:hAnsi="Times New Roman" w:cs="Times New Roman"/>
          <w:sz w:val="24"/>
          <w:szCs w:val="24"/>
        </w:rPr>
        <w:t xml:space="preserve">the first collections of Pygmy Whitefish in Lake Superior made in 1953 by </w:t>
      </w:r>
      <w:r w:rsidR="00045D0B" w:rsidRPr="004C2752">
        <w:rPr>
          <w:rFonts w:ascii="Times New Roman" w:hAnsi="Times New Roman" w:cs="Times New Roman"/>
          <w:sz w:val="24"/>
          <w:szCs w:val="24"/>
        </w:rPr>
        <w:t>Eschmeyer and Bailey (1955)</w:t>
      </w:r>
      <w:r w:rsidR="00B82509" w:rsidRPr="004C2752">
        <w:rPr>
          <w:rFonts w:ascii="Times New Roman" w:hAnsi="Times New Roman" w:cs="Times New Roman"/>
          <w:sz w:val="24"/>
          <w:szCs w:val="24"/>
        </w:rPr>
        <w:t xml:space="preserve">, </w:t>
      </w:r>
      <w:r w:rsidR="00C52C67" w:rsidRPr="004C2752">
        <w:rPr>
          <w:rFonts w:ascii="Times New Roman" w:hAnsi="Times New Roman" w:cs="Times New Roman"/>
          <w:sz w:val="24"/>
          <w:szCs w:val="24"/>
        </w:rPr>
        <w:t xml:space="preserve">to determine if growth of Pygmy Whitefish </w:t>
      </w:r>
      <w:r w:rsidR="0021795B">
        <w:rPr>
          <w:rFonts w:ascii="Times New Roman" w:hAnsi="Times New Roman" w:cs="Times New Roman"/>
          <w:sz w:val="24"/>
          <w:szCs w:val="24"/>
        </w:rPr>
        <w:t>from</w:t>
      </w:r>
      <w:r w:rsidR="0021795B" w:rsidRPr="004C2752">
        <w:rPr>
          <w:rFonts w:ascii="Times New Roman" w:hAnsi="Times New Roman" w:cs="Times New Roman"/>
          <w:sz w:val="24"/>
          <w:szCs w:val="24"/>
        </w:rPr>
        <w:t xml:space="preserve"> </w:t>
      </w:r>
      <w:r w:rsidR="00045D0B" w:rsidRPr="004C2752">
        <w:rPr>
          <w:rFonts w:ascii="Times New Roman" w:hAnsi="Times New Roman" w:cs="Times New Roman"/>
          <w:sz w:val="24"/>
          <w:szCs w:val="24"/>
        </w:rPr>
        <w:t>Lake Superior</w:t>
      </w:r>
      <w:del w:id="19" w:author="student" w:date="2015-06-25T13:22:00Z">
        <w:r w:rsidR="0072422D" w:rsidRPr="004C2752" w:rsidDel="00744554">
          <w:rPr>
            <w:rFonts w:ascii="Times New Roman" w:hAnsi="Times New Roman" w:cs="Times New Roman"/>
            <w:sz w:val="24"/>
            <w:szCs w:val="24"/>
          </w:rPr>
          <w:delText xml:space="preserve"> has</w:delText>
        </w:r>
      </w:del>
      <w:r w:rsidR="0072422D" w:rsidRPr="004C2752">
        <w:rPr>
          <w:rFonts w:ascii="Times New Roman" w:hAnsi="Times New Roman" w:cs="Times New Roman"/>
          <w:sz w:val="24"/>
          <w:szCs w:val="24"/>
        </w:rPr>
        <w:t xml:space="preserve"> changed </w:t>
      </w:r>
      <w:r w:rsidR="003807A2" w:rsidRPr="004C2752">
        <w:rPr>
          <w:rFonts w:ascii="Times New Roman" w:hAnsi="Times New Roman" w:cs="Times New Roman"/>
          <w:sz w:val="24"/>
          <w:szCs w:val="24"/>
        </w:rPr>
        <w:t>in 60</w:t>
      </w:r>
      <w:r w:rsidR="00132726" w:rsidRPr="004C2752">
        <w:rPr>
          <w:rFonts w:ascii="Times New Roman" w:hAnsi="Times New Roman" w:cs="Times New Roman"/>
          <w:sz w:val="24"/>
          <w:szCs w:val="24"/>
        </w:rPr>
        <w:t xml:space="preserve"> y.</w:t>
      </w:r>
    </w:p>
    <w:p w14:paraId="2980C9E5" w14:textId="5F31EF37" w:rsidR="00CB5602" w:rsidRPr="0035198B" w:rsidRDefault="00045D0B" w:rsidP="00F4049B">
      <w:pPr>
        <w:spacing w:line="480" w:lineRule="auto"/>
        <w:ind w:firstLine="720"/>
        <w:rPr>
          <w:rFonts w:ascii="Times New Roman" w:hAnsi="Times New Roman" w:cs="Times New Roman"/>
          <w:sz w:val="24"/>
          <w:szCs w:val="24"/>
        </w:rPr>
      </w:pPr>
      <w:r w:rsidRPr="0035198B">
        <w:rPr>
          <w:rFonts w:ascii="Times New Roman" w:hAnsi="Times New Roman" w:cs="Times New Roman"/>
          <w:sz w:val="24"/>
          <w:szCs w:val="24"/>
        </w:rPr>
        <w:t>Finally, Froese (</w:t>
      </w:r>
      <w:r w:rsidR="009B3C0D" w:rsidRPr="0035198B">
        <w:rPr>
          <w:rFonts w:ascii="Times New Roman" w:hAnsi="Times New Roman" w:cs="Times New Roman"/>
          <w:sz w:val="24"/>
          <w:szCs w:val="24"/>
        </w:rPr>
        <w:t>2006</w:t>
      </w:r>
      <w:r w:rsidRPr="0035198B">
        <w:rPr>
          <w:rFonts w:ascii="Times New Roman" w:hAnsi="Times New Roman" w:cs="Times New Roman"/>
          <w:sz w:val="24"/>
          <w:szCs w:val="24"/>
        </w:rPr>
        <w:t>) made a strong argument for the utility and continued publication of weight-length r</w:t>
      </w:r>
      <w:r w:rsidRPr="0091512E">
        <w:rPr>
          <w:rFonts w:ascii="Times New Roman" w:hAnsi="Times New Roman" w:cs="Times New Roman"/>
          <w:sz w:val="24"/>
          <w:szCs w:val="24"/>
        </w:rPr>
        <w:t xml:space="preserve">elationships for fish from </w:t>
      </w:r>
      <w:r w:rsidR="009E3C01" w:rsidRPr="0091512E">
        <w:rPr>
          <w:rFonts w:ascii="Times New Roman" w:hAnsi="Times New Roman" w:cs="Times New Roman"/>
          <w:sz w:val="24"/>
          <w:szCs w:val="24"/>
        </w:rPr>
        <w:t xml:space="preserve">a variety of populations.  Zemlak and McPhail (2004) published </w:t>
      </w:r>
      <w:r w:rsidR="00A9083A" w:rsidRPr="0091512E">
        <w:rPr>
          <w:rFonts w:ascii="Times New Roman" w:hAnsi="Times New Roman" w:cs="Times New Roman"/>
          <w:sz w:val="24"/>
          <w:szCs w:val="24"/>
        </w:rPr>
        <w:t xml:space="preserve">the only </w:t>
      </w:r>
      <w:r w:rsidR="009E3C01" w:rsidRPr="0091512E">
        <w:rPr>
          <w:rFonts w:ascii="Times New Roman" w:hAnsi="Times New Roman" w:cs="Times New Roman"/>
          <w:sz w:val="24"/>
          <w:szCs w:val="24"/>
        </w:rPr>
        <w:t>w</w:t>
      </w:r>
      <w:r w:rsidRPr="0091512E">
        <w:rPr>
          <w:rFonts w:ascii="Times New Roman" w:hAnsi="Times New Roman" w:cs="Times New Roman"/>
          <w:sz w:val="24"/>
          <w:szCs w:val="24"/>
        </w:rPr>
        <w:t>eight-length relationships</w:t>
      </w:r>
      <w:r w:rsidR="009E3C01" w:rsidRPr="0091512E">
        <w:rPr>
          <w:rFonts w:ascii="Times New Roman" w:hAnsi="Times New Roman" w:cs="Times New Roman"/>
          <w:sz w:val="24"/>
          <w:szCs w:val="24"/>
        </w:rPr>
        <w:t xml:space="preserve"> (for each bimonthly summer sampling period) for Pygmy Whitefish</w:t>
      </w:r>
      <w:r w:rsidRPr="0091512E">
        <w:rPr>
          <w:rFonts w:ascii="Times New Roman" w:hAnsi="Times New Roman" w:cs="Times New Roman"/>
          <w:sz w:val="24"/>
          <w:szCs w:val="24"/>
        </w:rPr>
        <w:t>.</w:t>
      </w:r>
      <w:r w:rsidR="001B597A" w:rsidRPr="0091512E">
        <w:rPr>
          <w:rFonts w:ascii="Times New Roman" w:hAnsi="Times New Roman" w:cs="Times New Roman"/>
          <w:sz w:val="24"/>
          <w:szCs w:val="24"/>
        </w:rPr>
        <w:t xml:space="preserve">  FishBase (</w:t>
      </w:r>
      <w:r w:rsidR="007504F1" w:rsidRPr="0091512E">
        <w:rPr>
          <w:rFonts w:ascii="Times New Roman" w:hAnsi="Times New Roman" w:cs="Times New Roman"/>
          <w:sz w:val="24"/>
          <w:szCs w:val="24"/>
        </w:rPr>
        <w:t xml:space="preserve">Froese </w:t>
      </w:r>
      <w:r w:rsidR="00840153"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1B597A" w:rsidRPr="0091512E">
        <w:rPr>
          <w:rFonts w:ascii="Times New Roman" w:hAnsi="Times New Roman" w:cs="Times New Roman"/>
          <w:sz w:val="24"/>
          <w:szCs w:val="24"/>
        </w:rPr>
        <w:t>Pauly</w:t>
      </w:r>
      <w:r w:rsidR="00840153" w:rsidRPr="0091512E">
        <w:rPr>
          <w:rFonts w:ascii="Times New Roman" w:hAnsi="Times New Roman" w:cs="Times New Roman"/>
          <w:sz w:val="24"/>
          <w:szCs w:val="24"/>
        </w:rPr>
        <w:t>,</w:t>
      </w:r>
      <w:r w:rsidR="001B597A" w:rsidRPr="0091512E">
        <w:rPr>
          <w:rFonts w:ascii="Times New Roman" w:hAnsi="Times New Roman" w:cs="Times New Roman"/>
          <w:sz w:val="24"/>
          <w:szCs w:val="24"/>
        </w:rPr>
        <w:t xml:space="preserve"> </w:t>
      </w:r>
      <w:r w:rsidR="007504F1" w:rsidRPr="0091512E">
        <w:rPr>
          <w:rFonts w:ascii="Times New Roman" w:hAnsi="Times New Roman" w:cs="Times New Roman"/>
          <w:sz w:val="24"/>
          <w:szCs w:val="24"/>
        </w:rPr>
        <w:t xml:space="preserve">2014) </w:t>
      </w:r>
      <w:r w:rsidR="001659BD" w:rsidRPr="0091512E">
        <w:rPr>
          <w:rFonts w:ascii="Times New Roman" w:hAnsi="Times New Roman" w:cs="Times New Roman"/>
          <w:sz w:val="24"/>
          <w:szCs w:val="24"/>
        </w:rPr>
        <w:t xml:space="preserve">currently provides </w:t>
      </w:r>
      <w:r w:rsidR="001B597A" w:rsidRPr="0091512E">
        <w:rPr>
          <w:rFonts w:ascii="Times New Roman" w:hAnsi="Times New Roman" w:cs="Times New Roman"/>
          <w:sz w:val="24"/>
          <w:szCs w:val="24"/>
        </w:rPr>
        <w:t xml:space="preserve">a weight-length relationship that was derived from other species with a body shape similar to Pygmy Whitefish (Froese </w:t>
      </w:r>
      <w:r w:rsidR="001B597A"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1B597A" w:rsidRPr="0091512E">
        <w:rPr>
          <w:rFonts w:ascii="Times New Roman" w:hAnsi="Times New Roman" w:cs="Times New Roman"/>
          <w:sz w:val="24"/>
          <w:szCs w:val="24"/>
        </w:rPr>
        <w:t xml:space="preserve"> 2013).</w:t>
      </w:r>
      <w:r w:rsidRPr="0091512E">
        <w:rPr>
          <w:rFonts w:ascii="Times New Roman" w:hAnsi="Times New Roman" w:cs="Times New Roman"/>
          <w:sz w:val="24"/>
          <w:szCs w:val="24"/>
        </w:rPr>
        <w:t xml:space="preserve">  </w:t>
      </w:r>
      <w:r w:rsidR="005A4AD5" w:rsidRPr="0091512E">
        <w:rPr>
          <w:rFonts w:ascii="Times New Roman" w:hAnsi="Times New Roman" w:cs="Times New Roman"/>
          <w:sz w:val="24"/>
          <w:szCs w:val="24"/>
        </w:rPr>
        <w:t>Therefore</w:t>
      </w:r>
      <w:r w:rsidRPr="004C2752">
        <w:rPr>
          <w:rFonts w:ascii="Times New Roman" w:hAnsi="Times New Roman" w:cs="Times New Roman"/>
          <w:sz w:val="24"/>
          <w:szCs w:val="24"/>
        </w:rPr>
        <w:t xml:space="preserve">, our third objective </w:t>
      </w:r>
      <w:ins w:id="20" w:author="student" w:date="2015-06-25T13:23:00Z">
        <w:r w:rsidR="00C14329">
          <w:rPr>
            <w:rFonts w:ascii="Times New Roman" w:hAnsi="Times New Roman" w:cs="Times New Roman"/>
            <w:sz w:val="24"/>
            <w:szCs w:val="24"/>
          </w:rPr>
          <w:t>wa</w:t>
        </w:r>
      </w:ins>
      <w:del w:id="21" w:author="student" w:date="2015-06-25T13:23:00Z">
        <w:r w:rsidRPr="004C2752" w:rsidDel="00C14329">
          <w:rPr>
            <w:rFonts w:ascii="Times New Roman" w:hAnsi="Times New Roman" w:cs="Times New Roman"/>
            <w:sz w:val="24"/>
            <w:szCs w:val="24"/>
          </w:rPr>
          <w:delText>i</w:delText>
        </w:r>
      </w:del>
      <w:r w:rsidRPr="004C2752">
        <w:rPr>
          <w:rFonts w:ascii="Times New Roman" w:hAnsi="Times New Roman" w:cs="Times New Roman"/>
          <w:sz w:val="24"/>
          <w:szCs w:val="24"/>
        </w:rPr>
        <w:t xml:space="preserve">s to </w:t>
      </w:r>
      <w:r w:rsidR="00C52C67" w:rsidRPr="004C2752">
        <w:rPr>
          <w:rFonts w:ascii="Times New Roman" w:hAnsi="Times New Roman" w:cs="Times New Roman"/>
          <w:sz w:val="24"/>
          <w:szCs w:val="24"/>
        </w:rPr>
        <w:t>report</w:t>
      </w:r>
      <w:r w:rsidRPr="004C2752">
        <w:rPr>
          <w:rFonts w:ascii="Times New Roman" w:hAnsi="Times New Roman" w:cs="Times New Roman"/>
          <w:sz w:val="24"/>
          <w:szCs w:val="24"/>
        </w:rPr>
        <w:t xml:space="preserve"> the weight-length relationship</w:t>
      </w:r>
      <w:r w:rsidR="00C52C67" w:rsidRPr="0035198B">
        <w:rPr>
          <w:rFonts w:ascii="Times New Roman" w:hAnsi="Times New Roman" w:cs="Times New Roman"/>
          <w:sz w:val="24"/>
          <w:szCs w:val="24"/>
        </w:rPr>
        <w:t xml:space="preserve">s for </w:t>
      </w:r>
      <w:r w:rsidRPr="0035198B">
        <w:rPr>
          <w:rFonts w:ascii="Times New Roman" w:hAnsi="Times New Roman" w:cs="Times New Roman"/>
          <w:sz w:val="24"/>
          <w:szCs w:val="24"/>
        </w:rPr>
        <w:t>male and female Pygmy</w:t>
      </w:r>
      <w:r w:rsidR="00C52C67" w:rsidRPr="0035198B">
        <w:rPr>
          <w:rFonts w:ascii="Times New Roman" w:hAnsi="Times New Roman" w:cs="Times New Roman"/>
          <w:sz w:val="24"/>
          <w:szCs w:val="24"/>
        </w:rPr>
        <w:t xml:space="preserve"> Whitefish</w:t>
      </w:r>
      <w:r w:rsidR="00121577" w:rsidRPr="0035198B">
        <w:rPr>
          <w:rFonts w:ascii="Times New Roman" w:hAnsi="Times New Roman" w:cs="Times New Roman"/>
          <w:sz w:val="24"/>
          <w:szCs w:val="24"/>
        </w:rPr>
        <w:t xml:space="preserve"> in Lake Superior</w:t>
      </w:r>
      <w:r w:rsidRPr="0035198B">
        <w:rPr>
          <w:rFonts w:ascii="Times New Roman" w:hAnsi="Times New Roman" w:cs="Times New Roman"/>
          <w:sz w:val="24"/>
          <w:szCs w:val="24"/>
        </w:rPr>
        <w:t>.</w:t>
      </w:r>
    </w:p>
    <w:p w14:paraId="4CCE2E15" w14:textId="16C3ABC3" w:rsidR="00517D0B" w:rsidRPr="0091512E" w:rsidRDefault="00517D0B"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M</w:t>
      </w:r>
      <w:r w:rsidR="00404FC5" w:rsidRPr="0091512E">
        <w:rPr>
          <w:rFonts w:ascii="Times New Roman" w:hAnsi="Times New Roman" w:cs="Times New Roman"/>
          <w:smallCaps/>
          <w:sz w:val="24"/>
          <w:szCs w:val="24"/>
        </w:rPr>
        <w:t>aterials and Methods</w:t>
      </w:r>
      <w:r w:rsidR="00404FC5" w:rsidRPr="0091512E" w:rsidDel="00744149">
        <w:rPr>
          <w:rFonts w:ascii="Times New Roman" w:hAnsi="Times New Roman" w:cs="Times New Roman"/>
          <w:smallCaps/>
          <w:sz w:val="24"/>
          <w:szCs w:val="24"/>
        </w:rPr>
        <w:t xml:space="preserve"> </w:t>
      </w:r>
    </w:p>
    <w:p w14:paraId="1CCAB7F1" w14:textId="6BA11F78" w:rsidR="00CB5602" w:rsidRPr="0091512E" w:rsidRDefault="00404FC5"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sampling and data collection</w:t>
      </w:r>
    </w:p>
    <w:p w14:paraId="27FF6A00" w14:textId="6D51FB99" w:rsidR="00517D0B" w:rsidRPr="004C2752" w:rsidRDefault="00517D0B" w:rsidP="005B5432">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 xml:space="preserve">Pygmy Whitefish were collected at </w:t>
      </w:r>
      <w:r w:rsidR="00F3246F" w:rsidRPr="0091512E">
        <w:rPr>
          <w:rFonts w:ascii="Times New Roman" w:hAnsi="Times New Roman" w:cs="Times New Roman"/>
          <w:sz w:val="24"/>
          <w:szCs w:val="24"/>
        </w:rPr>
        <w:t>28</w:t>
      </w:r>
      <w:r w:rsidRPr="0091512E">
        <w:rPr>
          <w:rFonts w:ascii="Times New Roman" w:hAnsi="Times New Roman" w:cs="Times New Roman"/>
          <w:sz w:val="24"/>
          <w:szCs w:val="24"/>
        </w:rPr>
        <w:t xml:space="preserve"> stations throughout Lake Superior</w:t>
      </w:r>
      <w:r w:rsidR="00F95B14" w:rsidRPr="0091512E">
        <w:rPr>
          <w:rFonts w:ascii="Times New Roman" w:hAnsi="Times New Roman" w:cs="Times New Roman"/>
          <w:sz w:val="24"/>
          <w:szCs w:val="24"/>
        </w:rPr>
        <w:t xml:space="preserve"> (Fig</w:t>
      </w:r>
      <w:r w:rsidR="00027AB3" w:rsidRPr="0091512E">
        <w:rPr>
          <w:rFonts w:ascii="Times New Roman" w:hAnsi="Times New Roman" w:cs="Times New Roman"/>
          <w:sz w:val="24"/>
          <w:szCs w:val="24"/>
        </w:rPr>
        <w:t>.</w:t>
      </w:r>
      <w:r w:rsidR="00F95B14" w:rsidRPr="0091512E">
        <w:rPr>
          <w:rFonts w:ascii="Times New Roman" w:hAnsi="Times New Roman" w:cs="Times New Roman"/>
          <w:sz w:val="24"/>
          <w:szCs w:val="24"/>
        </w:rPr>
        <w:t xml:space="preserve"> 1)</w:t>
      </w:r>
      <w:r w:rsidRPr="0091512E">
        <w:rPr>
          <w:rFonts w:ascii="Times New Roman" w:hAnsi="Times New Roman" w:cs="Times New Roman"/>
          <w:sz w:val="24"/>
          <w:szCs w:val="24"/>
        </w:rPr>
        <w:t xml:space="preserve"> between </w:t>
      </w:r>
      <w:r w:rsidR="00F95B14" w:rsidRPr="004C2752">
        <w:rPr>
          <w:rFonts w:ascii="Times New Roman" w:hAnsi="Times New Roman" w:cs="Times New Roman"/>
          <w:sz w:val="24"/>
          <w:szCs w:val="24"/>
        </w:rPr>
        <w:t>21</w:t>
      </w:r>
      <w:ins w:id="22" w:author="student" w:date="2015-06-25T13:23:00Z">
        <w:r w:rsidR="00BB5DC5">
          <w:rPr>
            <w:rFonts w:ascii="Times New Roman" w:hAnsi="Times New Roman" w:cs="Times New Roman"/>
            <w:sz w:val="24"/>
            <w:szCs w:val="24"/>
          </w:rPr>
          <w:t xml:space="preserve"> </w:t>
        </w:r>
      </w:ins>
      <w:r w:rsidRPr="004C2752">
        <w:rPr>
          <w:rFonts w:ascii="Times New Roman" w:hAnsi="Times New Roman" w:cs="Times New Roman"/>
          <w:sz w:val="24"/>
          <w:szCs w:val="24"/>
        </w:rPr>
        <w:t xml:space="preserve">May and </w:t>
      </w:r>
      <w:r w:rsidR="00F95B14" w:rsidRPr="004C2752">
        <w:rPr>
          <w:rFonts w:ascii="Times New Roman" w:hAnsi="Times New Roman" w:cs="Times New Roman"/>
          <w:sz w:val="24"/>
          <w:szCs w:val="24"/>
        </w:rPr>
        <w:t>20</w:t>
      </w:r>
      <w:ins w:id="23" w:author="student" w:date="2015-06-25T13:24:00Z">
        <w:r w:rsidR="00BB5DC5">
          <w:rPr>
            <w:rFonts w:ascii="Times New Roman" w:hAnsi="Times New Roman" w:cs="Times New Roman"/>
            <w:sz w:val="24"/>
            <w:szCs w:val="24"/>
          </w:rPr>
          <w:t xml:space="preserve"> </w:t>
        </w:r>
      </w:ins>
      <w:r w:rsidRPr="004C2752">
        <w:rPr>
          <w:rFonts w:ascii="Times New Roman" w:hAnsi="Times New Roman" w:cs="Times New Roman"/>
          <w:sz w:val="24"/>
          <w:szCs w:val="24"/>
        </w:rPr>
        <w:t xml:space="preserve">July </w:t>
      </w:r>
      <w:r w:rsidR="00080119" w:rsidRPr="004C2752">
        <w:rPr>
          <w:rFonts w:ascii="Times New Roman" w:hAnsi="Times New Roman" w:cs="Times New Roman"/>
          <w:sz w:val="24"/>
          <w:szCs w:val="24"/>
        </w:rPr>
        <w:t>2013</w:t>
      </w:r>
      <w:r w:rsidR="0031102B" w:rsidRPr="004C2752">
        <w:rPr>
          <w:rFonts w:ascii="Times New Roman" w:hAnsi="Times New Roman" w:cs="Times New Roman"/>
          <w:sz w:val="24"/>
          <w:szCs w:val="24"/>
        </w:rPr>
        <w:t xml:space="preserve">. </w:t>
      </w:r>
      <w:r w:rsidR="00891575" w:rsidRPr="004C2752">
        <w:rPr>
          <w:rFonts w:ascii="Times New Roman" w:hAnsi="Times New Roman" w:cs="Times New Roman"/>
          <w:sz w:val="24"/>
          <w:szCs w:val="24"/>
        </w:rPr>
        <w:t xml:space="preserve"> </w:t>
      </w:r>
      <w:r w:rsidR="0031102B" w:rsidRPr="004C2752">
        <w:rPr>
          <w:rFonts w:ascii="Times New Roman" w:hAnsi="Times New Roman" w:cs="Times New Roman"/>
          <w:sz w:val="24"/>
          <w:szCs w:val="24"/>
        </w:rPr>
        <w:t xml:space="preserve">Fish were collected with the </w:t>
      </w:r>
      <w:r w:rsidR="00C17F95" w:rsidRPr="004C2752">
        <w:rPr>
          <w:rFonts w:ascii="Times New Roman" w:hAnsi="Times New Roman" w:cs="Times New Roman"/>
          <w:sz w:val="24"/>
          <w:szCs w:val="24"/>
        </w:rPr>
        <w:t>Research Vessel Kiyi (</w:t>
      </w:r>
      <w:r w:rsidR="0031102B" w:rsidRPr="004C2752">
        <w:rPr>
          <w:rFonts w:ascii="Times New Roman" w:hAnsi="Times New Roman" w:cs="Times New Roman"/>
          <w:sz w:val="24"/>
          <w:szCs w:val="24"/>
        </w:rPr>
        <w:t>United States Geological Survey</w:t>
      </w:r>
      <w:r w:rsidR="00132726" w:rsidRPr="004C2752">
        <w:rPr>
          <w:rFonts w:ascii="Times New Roman" w:hAnsi="Times New Roman" w:cs="Times New Roman"/>
          <w:sz w:val="24"/>
          <w:szCs w:val="24"/>
        </w:rPr>
        <w:t>,</w:t>
      </w:r>
      <w:r w:rsidR="0031102B" w:rsidRPr="004C2752">
        <w:rPr>
          <w:rFonts w:ascii="Times New Roman" w:hAnsi="Times New Roman" w:cs="Times New Roman"/>
          <w:sz w:val="24"/>
          <w:szCs w:val="24"/>
        </w:rPr>
        <w:t xml:space="preserve"> Lake Superior Biological Station</w:t>
      </w:r>
      <w:r w:rsidR="00C17F95" w:rsidRPr="004C2752">
        <w:rPr>
          <w:rFonts w:ascii="Times New Roman" w:hAnsi="Times New Roman" w:cs="Times New Roman"/>
          <w:sz w:val="24"/>
          <w:szCs w:val="24"/>
        </w:rPr>
        <w:t>)</w:t>
      </w:r>
      <w:r w:rsidR="0031102B" w:rsidRPr="004C2752">
        <w:rPr>
          <w:rFonts w:ascii="Times New Roman" w:hAnsi="Times New Roman" w:cs="Times New Roman"/>
          <w:sz w:val="24"/>
          <w:szCs w:val="24"/>
        </w:rPr>
        <w:t xml:space="preserve"> using a Yankee bottom trawl with either a chain or rubber disk foot rope. </w:t>
      </w:r>
      <w:r w:rsidR="00891575" w:rsidRPr="004C2752">
        <w:rPr>
          <w:rFonts w:ascii="Times New Roman" w:hAnsi="Times New Roman" w:cs="Times New Roman"/>
          <w:sz w:val="24"/>
          <w:szCs w:val="24"/>
        </w:rPr>
        <w:t xml:space="preserve"> </w:t>
      </w:r>
      <w:r w:rsidRPr="004C2752">
        <w:rPr>
          <w:rFonts w:ascii="Times New Roman" w:hAnsi="Times New Roman" w:cs="Times New Roman"/>
          <w:sz w:val="24"/>
          <w:szCs w:val="24"/>
        </w:rPr>
        <w:t>Both nets had an 11.9 m head rope, 15.5 m foot rope, and a 2.2 m wing</w:t>
      </w:r>
      <w:r w:rsidR="001E70CD" w:rsidRPr="004C2752">
        <w:rPr>
          <w:rFonts w:ascii="Times New Roman" w:hAnsi="Times New Roman" w:cs="Times New Roman"/>
          <w:sz w:val="24"/>
          <w:szCs w:val="24"/>
        </w:rPr>
        <w:t xml:space="preserve"> height with stretch mesh of 89 mm at the mouth, 64 </w:t>
      </w:r>
      <w:r w:rsidRPr="004C2752">
        <w:rPr>
          <w:rFonts w:ascii="Times New Roman" w:hAnsi="Times New Roman" w:cs="Times New Roman"/>
          <w:sz w:val="24"/>
          <w:szCs w:val="24"/>
        </w:rPr>
        <w:t>mm for</w:t>
      </w:r>
      <w:r w:rsidR="001E70CD" w:rsidRPr="004C2752">
        <w:rPr>
          <w:rFonts w:ascii="Times New Roman" w:hAnsi="Times New Roman" w:cs="Times New Roman"/>
          <w:sz w:val="24"/>
          <w:szCs w:val="24"/>
        </w:rPr>
        <w:t xml:space="preserve"> the trammel, and 13 </w:t>
      </w:r>
      <w:r w:rsidRPr="004C2752">
        <w:rPr>
          <w:rFonts w:ascii="Times New Roman" w:hAnsi="Times New Roman" w:cs="Times New Roman"/>
          <w:sz w:val="24"/>
          <w:szCs w:val="24"/>
        </w:rPr>
        <w:t>mm at t</w:t>
      </w:r>
      <w:r w:rsidR="00F95B14" w:rsidRPr="004C2752">
        <w:rPr>
          <w:rFonts w:ascii="Times New Roman" w:hAnsi="Times New Roman" w:cs="Times New Roman"/>
          <w:sz w:val="24"/>
          <w:szCs w:val="24"/>
        </w:rPr>
        <w:t>he cod-</w:t>
      </w:r>
      <w:r w:rsidR="00B70B50" w:rsidRPr="004C2752">
        <w:rPr>
          <w:rFonts w:ascii="Times New Roman" w:hAnsi="Times New Roman" w:cs="Times New Roman"/>
          <w:sz w:val="24"/>
          <w:szCs w:val="24"/>
        </w:rPr>
        <w:t xml:space="preserve">end. </w:t>
      </w:r>
      <w:r w:rsidR="00F95B14" w:rsidRPr="004C2752">
        <w:rPr>
          <w:rFonts w:ascii="Times New Roman" w:hAnsi="Times New Roman" w:cs="Times New Roman"/>
          <w:sz w:val="24"/>
          <w:szCs w:val="24"/>
        </w:rPr>
        <w:t xml:space="preserve"> </w:t>
      </w:r>
      <w:r w:rsidR="00C17F95" w:rsidRPr="004C2752">
        <w:rPr>
          <w:rFonts w:ascii="Times New Roman" w:hAnsi="Times New Roman" w:cs="Times New Roman"/>
          <w:sz w:val="24"/>
          <w:szCs w:val="24"/>
        </w:rPr>
        <w:t>Trawls were</w:t>
      </w:r>
      <w:r w:rsidR="00B70B50" w:rsidRPr="004C2752">
        <w:rPr>
          <w:rFonts w:ascii="Times New Roman" w:hAnsi="Times New Roman" w:cs="Times New Roman"/>
          <w:sz w:val="24"/>
          <w:szCs w:val="24"/>
        </w:rPr>
        <w:t xml:space="preserve"> towed</w:t>
      </w:r>
      <w:r w:rsidR="00F95B14" w:rsidRPr="004C2752">
        <w:rPr>
          <w:rFonts w:ascii="Times New Roman" w:hAnsi="Times New Roman" w:cs="Times New Roman"/>
          <w:sz w:val="24"/>
          <w:szCs w:val="24"/>
        </w:rPr>
        <w:t xml:space="preserve"> </w:t>
      </w:r>
      <w:r w:rsidR="0021795B">
        <w:rPr>
          <w:rFonts w:ascii="Times New Roman" w:hAnsi="Times New Roman" w:cs="Times New Roman"/>
          <w:sz w:val="24"/>
          <w:szCs w:val="24"/>
        </w:rPr>
        <w:t>across depth contours</w:t>
      </w:r>
      <w:r w:rsidR="00F95B14" w:rsidRPr="004C2752">
        <w:rPr>
          <w:rFonts w:ascii="Times New Roman" w:hAnsi="Times New Roman" w:cs="Times New Roman"/>
          <w:sz w:val="24"/>
          <w:szCs w:val="24"/>
        </w:rPr>
        <w:t xml:space="preserve"> beginning in shallower water</w:t>
      </w:r>
      <w:r w:rsidR="00B70B50" w:rsidRPr="004C2752">
        <w:rPr>
          <w:rFonts w:ascii="Times New Roman" w:hAnsi="Times New Roman" w:cs="Times New Roman"/>
          <w:sz w:val="24"/>
          <w:szCs w:val="24"/>
        </w:rPr>
        <w:t xml:space="preserve"> </w:t>
      </w:r>
      <w:r w:rsidR="001A52C2" w:rsidRPr="004C2752">
        <w:rPr>
          <w:rFonts w:ascii="Times New Roman" w:hAnsi="Times New Roman" w:cs="Times New Roman"/>
          <w:sz w:val="24"/>
          <w:szCs w:val="24"/>
        </w:rPr>
        <w:t xml:space="preserve">at approximately </w:t>
      </w:r>
      <w:r w:rsidRPr="004C2752">
        <w:rPr>
          <w:rFonts w:ascii="Times New Roman" w:hAnsi="Times New Roman" w:cs="Times New Roman"/>
          <w:sz w:val="24"/>
          <w:szCs w:val="24"/>
        </w:rPr>
        <w:t>3</w:t>
      </w:r>
      <w:r w:rsidR="004769A7" w:rsidRPr="004C2752">
        <w:rPr>
          <w:rFonts w:ascii="Times New Roman" w:hAnsi="Times New Roman" w:cs="Times New Roman"/>
          <w:sz w:val="24"/>
          <w:szCs w:val="24"/>
        </w:rPr>
        <w:t>.5 km/</w:t>
      </w:r>
      <w:r w:rsidRPr="004C2752">
        <w:rPr>
          <w:rFonts w:ascii="Times New Roman" w:hAnsi="Times New Roman" w:cs="Times New Roman"/>
          <w:sz w:val="24"/>
          <w:szCs w:val="24"/>
        </w:rPr>
        <w:t>h</w:t>
      </w:r>
      <w:r w:rsidR="00F95B14" w:rsidRPr="004C2752">
        <w:rPr>
          <w:rFonts w:ascii="Times New Roman" w:hAnsi="Times New Roman" w:cs="Times New Roman"/>
          <w:sz w:val="24"/>
          <w:szCs w:val="24"/>
        </w:rPr>
        <w:t xml:space="preserve">.  The tows had a mean beginning depth of 41.8 </w:t>
      </w:r>
      <w:r w:rsidR="00C17F95" w:rsidRPr="004C2752">
        <w:rPr>
          <w:rFonts w:ascii="Times New Roman" w:hAnsi="Times New Roman" w:cs="Times New Roman"/>
          <w:sz w:val="24"/>
          <w:szCs w:val="24"/>
        </w:rPr>
        <w:t xml:space="preserve">m </w:t>
      </w:r>
      <w:r w:rsidR="00F95B14" w:rsidRPr="004C2752">
        <w:rPr>
          <w:rFonts w:ascii="Times New Roman" w:hAnsi="Times New Roman" w:cs="Times New Roman"/>
          <w:sz w:val="24"/>
          <w:szCs w:val="24"/>
        </w:rPr>
        <w:t>(range: 10.6-140.0), ending depth of 91.5</w:t>
      </w:r>
      <w:r w:rsidR="00C17F95" w:rsidRPr="004C2752">
        <w:rPr>
          <w:rFonts w:ascii="Times New Roman" w:hAnsi="Times New Roman" w:cs="Times New Roman"/>
          <w:sz w:val="24"/>
          <w:szCs w:val="24"/>
        </w:rPr>
        <w:t xml:space="preserve"> m</w:t>
      </w:r>
      <w:r w:rsidR="00F95B14" w:rsidRPr="004C2752">
        <w:rPr>
          <w:rFonts w:ascii="Times New Roman" w:hAnsi="Times New Roman" w:cs="Times New Roman"/>
          <w:sz w:val="24"/>
          <w:szCs w:val="24"/>
        </w:rPr>
        <w:t xml:space="preserve"> (range: 37.6-156.0), and </w:t>
      </w:r>
      <w:r w:rsidR="0031102B" w:rsidRPr="004C2752">
        <w:rPr>
          <w:rFonts w:ascii="Times New Roman" w:hAnsi="Times New Roman" w:cs="Times New Roman"/>
          <w:sz w:val="24"/>
          <w:szCs w:val="24"/>
        </w:rPr>
        <w:t xml:space="preserve">mean </w:t>
      </w:r>
      <w:r w:rsidR="00F95B14" w:rsidRPr="004C2752">
        <w:rPr>
          <w:rFonts w:ascii="Times New Roman" w:hAnsi="Times New Roman" w:cs="Times New Roman"/>
          <w:sz w:val="24"/>
          <w:szCs w:val="24"/>
        </w:rPr>
        <w:t xml:space="preserve">distance covered </w:t>
      </w:r>
      <w:r w:rsidR="00B86FE0" w:rsidRPr="004C2752">
        <w:rPr>
          <w:rFonts w:ascii="Times New Roman" w:hAnsi="Times New Roman" w:cs="Times New Roman"/>
          <w:sz w:val="24"/>
          <w:szCs w:val="24"/>
        </w:rPr>
        <w:t xml:space="preserve">of </w:t>
      </w:r>
      <w:r w:rsidR="001A52C2" w:rsidRPr="004C2752">
        <w:rPr>
          <w:rFonts w:ascii="Times New Roman" w:hAnsi="Times New Roman" w:cs="Times New Roman"/>
          <w:sz w:val="24"/>
          <w:szCs w:val="24"/>
        </w:rPr>
        <w:t>1.7</w:t>
      </w:r>
      <w:r w:rsidR="00D042E6" w:rsidRPr="004C2752">
        <w:rPr>
          <w:rFonts w:ascii="Times New Roman" w:hAnsi="Times New Roman" w:cs="Times New Roman"/>
          <w:sz w:val="24"/>
          <w:szCs w:val="24"/>
        </w:rPr>
        <w:t>7</w:t>
      </w:r>
      <w:r w:rsidR="00C17F95" w:rsidRPr="004C2752">
        <w:rPr>
          <w:rFonts w:ascii="Times New Roman" w:hAnsi="Times New Roman" w:cs="Times New Roman"/>
          <w:sz w:val="24"/>
          <w:szCs w:val="24"/>
        </w:rPr>
        <w:t xml:space="preserve"> km</w:t>
      </w:r>
      <w:r w:rsidRPr="004C2752">
        <w:rPr>
          <w:rFonts w:ascii="Times New Roman" w:hAnsi="Times New Roman" w:cs="Times New Roman"/>
          <w:sz w:val="24"/>
          <w:szCs w:val="24"/>
        </w:rPr>
        <w:t xml:space="preserve"> (range: 0.64-3.2</w:t>
      </w:r>
      <w:r w:rsidR="00ED2781" w:rsidRPr="004C2752">
        <w:rPr>
          <w:rFonts w:ascii="Times New Roman" w:hAnsi="Times New Roman" w:cs="Times New Roman"/>
          <w:sz w:val="24"/>
          <w:szCs w:val="24"/>
        </w:rPr>
        <w:t>2</w:t>
      </w:r>
      <w:r w:rsidRPr="004C2752">
        <w:rPr>
          <w:rFonts w:ascii="Times New Roman" w:hAnsi="Times New Roman" w:cs="Times New Roman"/>
          <w:sz w:val="24"/>
          <w:szCs w:val="24"/>
        </w:rPr>
        <w:t>)</w:t>
      </w:r>
      <w:r w:rsidR="00667D22" w:rsidRPr="004C2752">
        <w:rPr>
          <w:rFonts w:ascii="Times New Roman" w:hAnsi="Times New Roman" w:cs="Times New Roman"/>
          <w:sz w:val="24"/>
          <w:szCs w:val="24"/>
        </w:rPr>
        <w:t>.</w:t>
      </w:r>
    </w:p>
    <w:p w14:paraId="0C92467D" w14:textId="2EEFAA4E" w:rsidR="00011587" w:rsidRPr="004C2752" w:rsidRDefault="003D226D"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All</w:t>
      </w:r>
      <w:r w:rsidR="00C02640">
        <w:rPr>
          <w:rFonts w:ascii="Times New Roman" w:hAnsi="Times New Roman" w:cs="Times New Roman"/>
          <w:sz w:val="24"/>
          <w:szCs w:val="24"/>
        </w:rPr>
        <w:t xml:space="preserve"> fish,</w:t>
      </w:r>
      <w:r w:rsidRPr="004C2752">
        <w:rPr>
          <w:rFonts w:ascii="Times New Roman" w:hAnsi="Times New Roman" w:cs="Times New Roman"/>
          <w:sz w:val="24"/>
          <w:szCs w:val="24"/>
        </w:rPr>
        <w:t xml:space="preserve"> or</w:t>
      </w:r>
      <w:r w:rsidR="00D244FA" w:rsidRPr="004C2752">
        <w:rPr>
          <w:rFonts w:ascii="Times New Roman" w:hAnsi="Times New Roman" w:cs="Times New Roman"/>
          <w:sz w:val="24"/>
          <w:szCs w:val="24"/>
        </w:rPr>
        <w:t xml:space="preserve"> </w:t>
      </w:r>
      <w:r w:rsidR="00C02640" w:rsidRPr="0091512E">
        <w:rPr>
          <w:rFonts w:ascii="Times New Roman" w:hAnsi="Times New Roman" w:cs="Times New Roman"/>
          <w:sz w:val="24"/>
          <w:szCs w:val="24"/>
        </w:rPr>
        <w:t>a subsample</w:t>
      </w:r>
      <w:r w:rsidR="00C02640" w:rsidRPr="004C2752">
        <w:rPr>
          <w:rFonts w:ascii="Times New Roman" w:hAnsi="Times New Roman" w:cs="Times New Roman"/>
          <w:sz w:val="24"/>
          <w:szCs w:val="24"/>
        </w:rPr>
        <w:t xml:space="preserve"> </w:t>
      </w:r>
      <w:r w:rsidR="00D244FA" w:rsidRPr="004C2752">
        <w:rPr>
          <w:rFonts w:ascii="Times New Roman" w:hAnsi="Times New Roman" w:cs="Times New Roman"/>
          <w:sz w:val="24"/>
          <w:szCs w:val="24"/>
        </w:rPr>
        <w:t xml:space="preserve">if </w:t>
      </w:r>
      <w:r w:rsidR="00A162B2">
        <w:rPr>
          <w:rFonts w:ascii="Times New Roman" w:hAnsi="Times New Roman" w:cs="Times New Roman"/>
          <w:sz w:val="24"/>
          <w:szCs w:val="24"/>
        </w:rPr>
        <w:t>more than 50 fish were captured</w:t>
      </w:r>
      <w:r w:rsidR="00D244FA" w:rsidRPr="0091512E">
        <w:rPr>
          <w:rFonts w:ascii="Times New Roman" w:hAnsi="Times New Roman" w:cs="Times New Roman"/>
          <w:sz w:val="24"/>
          <w:szCs w:val="24"/>
        </w:rPr>
        <w:t>,</w:t>
      </w:r>
      <w:r w:rsidRPr="0091512E">
        <w:rPr>
          <w:rFonts w:ascii="Times New Roman" w:hAnsi="Times New Roman" w:cs="Times New Roman"/>
          <w:sz w:val="24"/>
          <w:szCs w:val="24"/>
        </w:rPr>
        <w:t xml:space="preserve"> were </w:t>
      </w:r>
      <w:r w:rsidRPr="004C2752">
        <w:rPr>
          <w:rFonts w:ascii="Times New Roman" w:hAnsi="Times New Roman" w:cs="Times New Roman"/>
          <w:sz w:val="24"/>
          <w:szCs w:val="24"/>
        </w:rPr>
        <w:t>immediately measured for TL</w:t>
      </w:r>
      <w:r w:rsidR="001E70CD" w:rsidRPr="004C2752">
        <w:rPr>
          <w:rFonts w:ascii="Times New Roman" w:hAnsi="Times New Roman" w:cs="Times New Roman"/>
          <w:sz w:val="24"/>
          <w:szCs w:val="24"/>
        </w:rPr>
        <w:t xml:space="preserve"> to the nearest mm</w:t>
      </w:r>
      <w:r w:rsidRPr="004C2752">
        <w:rPr>
          <w:rFonts w:ascii="Times New Roman" w:hAnsi="Times New Roman" w:cs="Times New Roman"/>
          <w:sz w:val="24"/>
          <w:szCs w:val="24"/>
        </w:rPr>
        <w:t xml:space="preserve"> </w:t>
      </w:r>
      <w:r w:rsidR="00EA5425" w:rsidRPr="004C2752">
        <w:rPr>
          <w:rFonts w:ascii="Times New Roman" w:hAnsi="Times New Roman" w:cs="Times New Roman"/>
          <w:sz w:val="24"/>
          <w:szCs w:val="24"/>
        </w:rPr>
        <w:t>and</w:t>
      </w:r>
      <w:r w:rsidRPr="004C2752">
        <w:rPr>
          <w:rFonts w:ascii="Times New Roman" w:hAnsi="Times New Roman" w:cs="Times New Roman"/>
          <w:sz w:val="24"/>
          <w:szCs w:val="24"/>
        </w:rPr>
        <w:t xml:space="preserve"> placed on ice </w:t>
      </w:r>
      <w:r w:rsidR="00EA5425" w:rsidRPr="004C2752">
        <w:rPr>
          <w:rFonts w:ascii="Times New Roman" w:hAnsi="Times New Roman" w:cs="Times New Roman"/>
          <w:sz w:val="24"/>
          <w:szCs w:val="24"/>
        </w:rPr>
        <w:t xml:space="preserve">to be further processed </w:t>
      </w:r>
      <w:r w:rsidR="00891575" w:rsidRPr="004C2752">
        <w:rPr>
          <w:rFonts w:ascii="Times New Roman" w:hAnsi="Times New Roman" w:cs="Times New Roman"/>
          <w:sz w:val="24"/>
          <w:szCs w:val="24"/>
        </w:rPr>
        <w:t>after</w:t>
      </w:r>
      <w:r w:rsidR="00EA5425" w:rsidRPr="004C2752">
        <w:rPr>
          <w:rFonts w:ascii="Times New Roman" w:hAnsi="Times New Roman" w:cs="Times New Roman"/>
          <w:sz w:val="24"/>
          <w:szCs w:val="24"/>
        </w:rPr>
        <w:t xml:space="preserve"> </w:t>
      </w:r>
      <w:r w:rsidRPr="004C2752">
        <w:rPr>
          <w:rFonts w:ascii="Times New Roman" w:hAnsi="Times New Roman" w:cs="Times New Roman"/>
          <w:sz w:val="24"/>
          <w:szCs w:val="24"/>
        </w:rPr>
        <w:t>the vessel was moored.  If a subsample of fish was measured</w:t>
      </w:r>
      <w:r w:rsidR="00EA5425" w:rsidRPr="004C2752">
        <w:rPr>
          <w:rFonts w:ascii="Times New Roman" w:hAnsi="Times New Roman" w:cs="Times New Roman"/>
          <w:sz w:val="24"/>
          <w:szCs w:val="24"/>
        </w:rPr>
        <w:t>,</w:t>
      </w:r>
      <w:r w:rsidRPr="004C2752">
        <w:rPr>
          <w:rFonts w:ascii="Times New Roman" w:hAnsi="Times New Roman" w:cs="Times New Roman"/>
          <w:sz w:val="24"/>
          <w:szCs w:val="24"/>
        </w:rPr>
        <w:t xml:space="preserve"> then the TL</w:t>
      </w:r>
      <w:r w:rsidR="00C17F95" w:rsidRPr="004C2752">
        <w:rPr>
          <w:rFonts w:ascii="Times New Roman" w:hAnsi="Times New Roman" w:cs="Times New Roman"/>
          <w:sz w:val="24"/>
          <w:szCs w:val="24"/>
        </w:rPr>
        <w:t>s</w:t>
      </w:r>
      <w:r w:rsidRPr="004C2752">
        <w:rPr>
          <w:rFonts w:ascii="Times New Roman" w:hAnsi="Times New Roman" w:cs="Times New Roman"/>
          <w:sz w:val="24"/>
          <w:szCs w:val="24"/>
        </w:rPr>
        <w:t xml:space="preserve"> for unmeasured fish </w:t>
      </w:r>
      <w:r w:rsidR="00C17F95" w:rsidRPr="004C2752">
        <w:rPr>
          <w:rFonts w:ascii="Times New Roman" w:hAnsi="Times New Roman" w:cs="Times New Roman"/>
          <w:sz w:val="24"/>
          <w:szCs w:val="24"/>
        </w:rPr>
        <w:t xml:space="preserve">were estimated from the </w:t>
      </w:r>
      <w:r w:rsidRPr="004C2752">
        <w:rPr>
          <w:rFonts w:ascii="Times New Roman" w:hAnsi="Times New Roman" w:cs="Times New Roman"/>
          <w:sz w:val="24"/>
          <w:szCs w:val="24"/>
        </w:rPr>
        <w:t>proportion</w:t>
      </w:r>
      <w:r w:rsidR="00C17F95" w:rsidRPr="004C2752">
        <w:rPr>
          <w:rFonts w:ascii="Times New Roman" w:hAnsi="Times New Roman" w:cs="Times New Roman"/>
          <w:sz w:val="24"/>
          <w:szCs w:val="24"/>
        </w:rPr>
        <w:t>s</w:t>
      </w:r>
      <w:r w:rsidRPr="004C2752">
        <w:rPr>
          <w:rFonts w:ascii="Times New Roman" w:hAnsi="Times New Roman" w:cs="Times New Roman"/>
          <w:sz w:val="24"/>
          <w:szCs w:val="24"/>
        </w:rPr>
        <w:t xml:space="preserve"> </w:t>
      </w:r>
      <w:r w:rsidR="00C17F95" w:rsidRPr="004C2752">
        <w:rPr>
          <w:rFonts w:ascii="Times New Roman" w:hAnsi="Times New Roman" w:cs="Times New Roman"/>
          <w:sz w:val="24"/>
          <w:szCs w:val="24"/>
        </w:rPr>
        <w:t>of</w:t>
      </w:r>
      <w:r w:rsidRPr="004C2752">
        <w:rPr>
          <w:rFonts w:ascii="Times New Roman" w:hAnsi="Times New Roman" w:cs="Times New Roman"/>
          <w:sz w:val="24"/>
          <w:szCs w:val="24"/>
        </w:rPr>
        <w:t xml:space="preserve"> </w:t>
      </w:r>
      <w:r w:rsidR="0071593A" w:rsidRPr="004C2752">
        <w:rPr>
          <w:rFonts w:ascii="Times New Roman" w:hAnsi="Times New Roman" w:cs="Times New Roman"/>
          <w:sz w:val="24"/>
          <w:szCs w:val="24"/>
        </w:rPr>
        <w:t xml:space="preserve">TLs </w:t>
      </w:r>
      <w:r w:rsidR="00EA5425" w:rsidRPr="004C2752">
        <w:rPr>
          <w:rFonts w:ascii="Times New Roman" w:hAnsi="Times New Roman" w:cs="Times New Roman"/>
          <w:sz w:val="24"/>
          <w:szCs w:val="24"/>
        </w:rPr>
        <w:t>of measured fish</w:t>
      </w:r>
      <w:r w:rsidR="0071593A" w:rsidRPr="004C2752">
        <w:rPr>
          <w:rFonts w:ascii="Times New Roman" w:hAnsi="Times New Roman" w:cs="Times New Roman"/>
          <w:sz w:val="24"/>
          <w:szCs w:val="24"/>
        </w:rPr>
        <w:t xml:space="preserve"> in the catch</w:t>
      </w:r>
      <w:r w:rsidRPr="004C2752">
        <w:rPr>
          <w:rFonts w:ascii="Times New Roman" w:hAnsi="Times New Roman" w:cs="Times New Roman"/>
          <w:sz w:val="24"/>
          <w:szCs w:val="24"/>
        </w:rPr>
        <w:t xml:space="preserve">.  Once the vessel was moored, </w:t>
      </w:r>
      <w:r w:rsidR="00EA5425" w:rsidRPr="004C2752">
        <w:rPr>
          <w:rFonts w:ascii="Times New Roman" w:hAnsi="Times New Roman" w:cs="Times New Roman"/>
          <w:sz w:val="24"/>
          <w:szCs w:val="24"/>
        </w:rPr>
        <w:t xml:space="preserve">TL, weight </w:t>
      </w:r>
      <w:r w:rsidR="001E70CD" w:rsidRPr="004C2752">
        <w:rPr>
          <w:rFonts w:ascii="Times New Roman" w:hAnsi="Times New Roman" w:cs="Times New Roman"/>
          <w:sz w:val="24"/>
          <w:szCs w:val="24"/>
        </w:rPr>
        <w:t xml:space="preserve">to </w:t>
      </w:r>
      <w:r w:rsidR="0031102B" w:rsidRPr="004C2752">
        <w:rPr>
          <w:rFonts w:ascii="Times New Roman" w:hAnsi="Times New Roman" w:cs="Times New Roman"/>
          <w:sz w:val="24"/>
          <w:szCs w:val="24"/>
        </w:rPr>
        <w:t xml:space="preserve">the </w:t>
      </w:r>
      <w:r w:rsidR="001E70CD" w:rsidRPr="004C2752">
        <w:rPr>
          <w:rFonts w:ascii="Times New Roman" w:hAnsi="Times New Roman" w:cs="Times New Roman"/>
          <w:sz w:val="24"/>
          <w:szCs w:val="24"/>
        </w:rPr>
        <w:t>nearest 0.1 g</w:t>
      </w:r>
      <w:r w:rsidR="00EA5425" w:rsidRPr="004C2752">
        <w:rPr>
          <w:rFonts w:ascii="Times New Roman" w:hAnsi="Times New Roman" w:cs="Times New Roman"/>
          <w:sz w:val="24"/>
          <w:szCs w:val="24"/>
        </w:rPr>
        <w:t xml:space="preserve">, </w:t>
      </w:r>
      <w:r w:rsidR="00CB5602" w:rsidRPr="004C2752">
        <w:rPr>
          <w:rFonts w:ascii="Times New Roman" w:hAnsi="Times New Roman" w:cs="Times New Roman"/>
          <w:sz w:val="24"/>
          <w:szCs w:val="24"/>
        </w:rPr>
        <w:t xml:space="preserve">and </w:t>
      </w:r>
      <w:r w:rsidR="00EA5425" w:rsidRPr="004C2752">
        <w:rPr>
          <w:rFonts w:ascii="Times New Roman" w:hAnsi="Times New Roman" w:cs="Times New Roman"/>
          <w:sz w:val="24"/>
          <w:szCs w:val="24"/>
        </w:rPr>
        <w:t>sex (</w:t>
      </w:r>
      <w:r w:rsidR="00CB5602" w:rsidRPr="004C2752">
        <w:rPr>
          <w:rFonts w:ascii="Times New Roman" w:hAnsi="Times New Roman" w:cs="Times New Roman"/>
          <w:sz w:val="24"/>
          <w:szCs w:val="24"/>
        </w:rPr>
        <w:t xml:space="preserve">visually determined as </w:t>
      </w:r>
      <w:r w:rsidR="00EA5425" w:rsidRPr="004C2752">
        <w:rPr>
          <w:rFonts w:ascii="Times New Roman" w:hAnsi="Times New Roman" w:cs="Times New Roman"/>
          <w:sz w:val="24"/>
          <w:szCs w:val="24"/>
        </w:rPr>
        <w:t>female, male</w:t>
      </w:r>
      <w:r w:rsidR="000066B2" w:rsidRPr="004C2752">
        <w:rPr>
          <w:rFonts w:ascii="Times New Roman" w:hAnsi="Times New Roman" w:cs="Times New Roman"/>
          <w:sz w:val="24"/>
          <w:szCs w:val="24"/>
        </w:rPr>
        <w:t xml:space="preserve">, </w:t>
      </w:r>
      <w:r w:rsidR="00891575" w:rsidRPr="004C2752">
        <w:rPr>
          <w:rFonts w:ascii="Times New Roman" w:hAnsi="Times New Roman" w:cs="Times New Roman"/>
          <w:sz w:val="24"/>
          <w:szCs w:val="24"/>
        </w:rPr>
        <w:t xml:space="preserve">or </w:t>
      </w:r>
      <w:r w:rsidR="00B572B0" w:rsidRPr="004C2752">
        <w:rPr>
          <w:rFonts w:ascii="Times New Roman" w:hAnsi="Times New Roman" w:cs="Times New Roman"/>
          <w:sz w:val="24"/>
          <w:szCs w:val="24"/>
        </w:rPr>
        <w:t>immature</w:t>
      </w:r>
      <w:r w:rsidR="00EA5425" w:rsidRPr="004C2752">
        <w:rPr>
          <w:rFonts w:ascii="Times New Roman" w:hAnsi="Times New Roman" w:cs="Times New Roman"/>
          <w:sz w:val="24"/>
          <w:szCs w:val="24"/>
        </w:rPr>
        <w:t xml:space="preserve">) were recorded for </w:t>
      </w:r>
      <w:r w:rsidRPr="004C2752">
        <w:rPr>
          <w:rFonts w:ascii="Times New Roman" w:hAnsi="Times New Roman" w:cs="Times New Roman"/>
          <w:sz w:val="24"/>
          <w:szCs w:val="24"/>
        </w:rPr>
        <w:t xml:space="preserve">as many fish as </w:t>
      </w:r>
      <w:r w:rsidR="00EA5425" w:rsidRPr="004C2752">
        <w:rPr>
          <w:rFonts w:ascii="Times New Roman" w:hAnsi="Times New Roman" w:cs="Times New Roman"/>
          <w:sz w:val="24"/>
          <w:szCs w:val="24"/>
        </w:rPr>
        <w:t>time allowed</w:t>
      </w:r>
      <w:r w:rsidR="00011587" w:rsidRPr="004C2752">
        <w:rPr>
          <w:rFonts w:ascii="Times New Roman" w:hAnsi="Times New Roman" w:cs="Times New Roman"/>
          <w:sz w:val="24"/>
          <w:szCs w:val="24"/>
        </w:rPr>
        <w:t>.  S</w:t>
      </w:r>
      <w:r w:rsidRPr="004C2752">
        <w:rPr>
          <w:rFonts w:ascii="Times New Roman" w:hAnsi="Times New Roman" w:cs="Times New Roman"/>
          <w:sz w:val="24"/>
          <w:szCs w:val="24"/>
        </w:rPr>
        <w:t xml:space="preserve">aggital otoliths and scales were </w:t>
      </w:r>
      <w:r w:rsidR="00011587" w:rsidRPr="004C2752">
        <w:rPr>
          <w:rFonts w:ascii="Times New Roman" w:hAnsi="Times New Roman" w:cs="Times New Roman"/>
          <w:sz w:val="24"/>
          <w:szCs w:val="24"/>
        </w:rPr>
        <w:t xml:space="preserve">initially </w:t>
      </w:r>
      <w:r w:rsidRPr="004C2752">
        <w:rPr>
          <w:rFonts w:ascii="Times New Roman" w:hAnsi="Times New Roman" w:cs="Times New Roman"/>
          <w:sz w:val="24"/>
          <w:szCs w:val="24"/>
        </w:rPr>
        <w:t xml:space="preserve">removed from </w:t>
      </w:r>
      <w:del w:id="24" w:author="student" w:date="2015-06-25T13:25:00Z">
        <w:r w:rsidRPr="004C2752" w:rsidDel="00BB5DC5">
          <w:rPr>
            <w:rFonts w:ascii="Times New Roman" w:hAnsi="Times New Roman" w:cs="Times New Roman"/>
            <w:sz w:val="24"/>
            <w:szCs w:val="24"/>
          </w:rPr>
          <w:delText>as many as</w:delText>
        </w:r>
      </w:del>
      <w:ins w:id="25" w:author="student" w:date="2015-06-25T13:25:00Z">
        <w:r w:rsidR="00BB5DC5">
          <w:rPr>
            <w:rFonts w:ascii="Times New Roman" w:hAnsi="Times New Roman" w:cs="Times New Roman"/>
            <w:sz w:val="24"/>
            <w:szCs w:val="24"/>
          </w:rPr>
          <w:t>up to</w:t>
        </w:r>
      </w:ins>
      <w:r w:rsidRPr="004C2752">
        <w:rPr>
          <w:rFonts w:ascii="Times New Roman" w:hAnsi="Times New Roman" w:cs="Times New Roman"/>
          <w:sz w:val="24"/>
          <w:szCs w:val="24"/>
        </w:rPr>
        <w:t xml:space="preserve"> six fish of each sex per 10</w:t>
      </w:r>
      <w:r w:rsidR="001E70CD"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mm TL </w:t>
      </w:r>
      <w:r w:rsidR="00891575" w:rsidRPr="004C2752">
        <w:rPr>
          <w:rFonts w:ascii="Times New Roman" w:hAnsi="Times New Roman" w:cs="Times New Roman"/>
          <w:sz w:val="24"/>
          <w:szCs w:val="24"/>
        </w:rPr>
        <w:t>interval</w:t>
      </w:r>
      <w:r w:rsidRPr="004C2752">
        <w:rPr>
          <w:rFonts w:ascii="Times New Roman" w:hAnsi="Times New Roman" w:cs="Times New Roman"/>
          <w:sz w:val="24"/>
          <w:szCs w:val="24"/>
        </w:rPr>
        <w:t>.</w:t>
      </w:r>
      <w:r w:rsidR="00011587" w:rsidRPr="004C2752">
        <w:rPr>
          <w:rFonts w:ascii="Times New Roman" w:hAnsi="Times New Roman" w:cs="Times New Roman"/>
          <w:sz w:val="24"/>
          <w:szCs w:val="24"/>
        </w:rPr>
        <w:t xml:space="preserve">  However, this scheme resulted in few males and few fish longer than 120 mm</w:t>
      </w:r>
      <w:r w:rsidR="00655468" w:rsidRPr="004C2752">
        <w:rPr>
          <w:rFonts w:ascii="Times New Roman" w:hAnsi="Times New Roman" w:cs="Times New Roman"/>
          <w:sz w:val="24"/>
          <w:szCs w:val="24"/>
        </w:rPr>
        <w:t xml:space="preserve"> in our samples</w:t>
      </w:r>
      <w:r w:rsidR="00011587" w:rsidRPr="004C2752">
        <w:rPr>
          <w:rFonts w:ascii="Times New Roman" w:hAnsi="Times New Roman" w:cs="Times New Roman"/>
          <w:sz w:val="24"/>
          <w:szCs w:val="24"/>
        </w:rPr>
        <w:t xml:space="preserve">.  </w:t>
      </w:r>
      <w:r w:rsidR="00655468" w:rsidRPr="004C2752">
        <w:rPr>
          <w:rFonts w:ascii="Times New Roman" w:hAnsi="Times New Roman" w:cs="Times New Roman"/>
          <w:sz w:val="24"/>
          <w:szCs w:val="24"/>
        </w:rPr>
        <w:t xml:space="preserve">To rectify this disparity, we extracted </w:t>
      </w:r>
      <w:r w:rsidR="00011587" w:rsidRPr="004C2752">
        <w:rPr>
          <w:rFonts w:ascii="Times New Roman" w:hAnsi="Times New Roman" w:cs="Times New Roman"/>
          <w:sz w:val="24"/>
          <w:szCs w:val="24"/>
        </w:rPr>
        <w:t xml:space="preserve">scales and otoliths from </w:t>
      </w:r>
      <w:ins w:id="26" w:author="student" w:date="2015-06-25T13:25:00Z">
        <w:r w:rsidR="00BB5DC5">
          <w:rPr>
            <w:rFonts w:ascii="Times New Roman" w:hAnsi="Times New Roman" w:cs="Times New Roman"/>
            <w:sz w:val="24"/>
            <w:szCs w:val="24"/>
          </w:rPr>
          <w:t>additional</w:t>
        </w:r>
      </w:ins>
      <w:del w:id="27" w:author="student" w:date="2015-06-25T13:25:00Z">
        <w:r w:rsidR="00B86FE0" w:rsidRPr="004C2752" w:rsidDel="00BB5DC5">
          <w:rPr>
            <w:rFonts w:ascii="Times New Roman" w:hAnsi="Times New Roman" w:cs="Times New Roman"/>
            <w:sz w:val="24"/>
            <w:szCs w:val="24"/>
          </w:rPr>
          <w:delText>more</w:delText>
        </w:r>
      </w:del>
      <w:r w:rsidR="00B86FE0" w:rsidRPr="004C2752">
        <w:rPr>
          <w:rFonts w:ascii="Times New Roman" w:hAnsi="Times New Roman" w:cs="Times New Roman"/>
          <w:sz w:val="24"/>
          <w:szCs w:val="24"/>
        </w:rPr>
        <w:t xml:space="preserve"> </w:t>
      </w:r>
      <w:r w:rsidR="00655468" w:rsidRPr="004C2752">
        <w:rPr>
          <w:rFonts w:ascii="Times New Roman" w:hAnsi="Times New Roman" w:cs="Times New Roman"/>
          <w:sz w:val="24"/>
          <w:szCs w:val="24"/>
        </w:rPr>
        <w:t xml:space="preserve">males and from all fish </w:t>
      </w:r>
      <w:r w:rsidR="00B86FE0" w:rsidRPr="004C2752">
        <w:rPr>
          <w:rFonts w:ascii="Times New Roman" w:hAnsi="Times New Roman" w:cs="Times New Roman"/>
          <w:sz w:val="24"/>
          <w:szCs w:val="24"/>
        </w:rPr>
        <w:t>longer than 120 mm</w:t>
      </w:r>
      <w:r w:rsidR="00655468" w:rsidRPr="004C2752">
        <w:rPr>
          <w:rFonts w:ascii="Times New Roman" w:hAnsi="Times New Roman" w:cs="Times New Roman"/>
          <w:sz w:val="24"/>
          <w:szCs w:val="24"/>
        </w:rPr>
        <w:t xml:space="preserve"> (</w:t>
      </w:r>
      <w:ins w:id="28" w:author="student" w:date="2015-06-25T13:25:00Z">
        <w:r w:rsidR="00BB5DC5">
          <w:rPr>
            <w:rFonts w:ascii="Times New Roman" w:hAnsi="Times New Roman" w:cs="Times New Roman"/>
            <w:sz w:val="24"/>
            <w:szCs w:val="24"/>
          </w:rPr>
          <w:t xml:space="preserve">identified later as </w:t>
        </w:r>
      </w:ins>
      <w:del w:id="29" w:author="student" w:date="2015-06-25T13:25:00Z">
        <w:r w:rsidR="00655468" w:rsidRPr="004C2752" w:rsidDel="00BB5DC5">
          <w:rPr>
            <w:rFonts w:ascii="Times New Roman" w:hAnsi="Times New Roman" w:cs="Times New Roman"/>
            <w:sz w:val="24"/>
            <w:szCs w:val="24"/>
          </w:rPr>
          <w:delText xml:space="preserve">which proved to be </w:delText>
        </w:r>
      </w:del>
      <w:r w:rsidR="00655468" w:rsidRPr="004C2752">
        <w:rPr>
          <w:rFonts w:ascii="Times New Roman" w:hAnsi="Times New Roman" w:cs="Times New Roman"/>
          <w:sz w:val="24"/>
          <w:szCs w:val="24"/>
        </w:rPr>
        <w:t>females)</w:t>
      </w:r>
      <w:r w:rsidR="00011587" w:rsidRPr="004C2752">
        <w:rPr>
          <w:rFonts w:ascii="Times New Roman" w:hAnsi="Times New Roman" w:cs="Times New Roman"/>
          <w:sz w:val="24"/>
          <w:szCs w:val="24"/>
        </w:rPr>
        <w:t xml:space="preserve">.  Scales were removed from directly above the lateral line </w:t>
      </w:r>
      <w:r w:rsidR="00E424BE" w:rsidRPr="004C2752">
        <w:rPr>
          <w:rFonts w:ascii="Times New Roman" w:hAnsi="Times New Roman" w:cs="Times New Roman"/>
          <w:sz w:val="24"/>
          <w:szCs w:val="24"/>
        </w:rPr>
        <w:t>below</w:t>
      </w:r>
      <w:r w:rsidR="00011587" w:rsidRPr="004C2752">
        <w:rPr>
          <w:rFonts w:ascii="Times New Roman" w:hAnsi="Times New Roman" w:cs="Times New Roman"/>
          <w:sz w:val="24"/>
          <w:szCs w:val="24"/>
        </w:rPr>
        <w:t xml:space="preserve"> the posterior edge of the dorsal fin and were placed in a </w:t>
      </w:r>
      <w:ins w:id="30" w:author="student" w:date="2015-06-25T13:25:00Z">
        <w:r w:rsidR="00BB5DC5">
          <w:rPr>
            <w:rFonts w:ascii="Times New Roman" w:hAnsi="Times New Roman" w:cs="Times New Roman"/>
            <w:sz w:val="24"/>
            <w:szCs w:val="24"/>
          </w:rPr>
          <w:t>paper</w:t>
        </w:r>
      </w:ins>
      <w:del w:id="31" w:author="student" w:date="2015-06-25T13:25:00Z">
        <w:r w:rsidR="00011587" w:rsidRPr="004C2752" w:rsidDel="00BB5DC5">
          <w:rPr>
            <w:rFonts w:ascii="Times New Roman" w:hAnsi="Times New Roman" w:cs="Times New Roman"/>
            <w:sz w:val="24"/>
            <w:szCs w:val="24"/>
          </w:rPr>
          <w:delText>coin</w:delText>
        </w:r>
      </w:del>
      <w:r w:rsidR="00011587" w:rsidRPr="004C2752">
        <w:rPr>
          <w:rFonts w:ascii="Times New Roman" w:hAnsi="Times New Roman" w:cs="Times New Roman"/>
          <w:sz w:val="24"/>
          <w:szCs w:val="24"/>
        </w:rPr>
        <w:t xml:space="preserve"> envelope to air dry.  </w:t>
      </w:r>
      <w:r w:rsidR="00E424BE" w:rsidRPr="004C2752">
        <w:rPr>
          <w:rFonts w:ascii="Times New Roman" w:hAnsi="Times New Roman" w:cs="Times New Roman"/>
          <w:sz w:val="24"/>
          <w:szCs w:val="24"/>
        </w:rPr>
        <w:t>Excess tissue was removed from o</w:t>
      </w:r>
      <w:r w:rsidR="00011587" w:rsidRPr="004C2752">
        <w:rPr>
          <w:rFonts w:ascii="Times New Roman" w:hAnsi="Times New Roman" w:cs="Times New Roman"/>
          <w:sz w:val="24"/>
          <w:szCs w:val="24"/>
        </w:rPr>
        <w:t xml:space="preserve">toliths </w:t>
      </w:r>
      <w:r w:rsidR="00E424BE" w:rsidRPr="004C2752">
        <w:rPr>
          <w:rFonts w:ascii="Times New Roman" w:hAnsi="Times New Roman" w:cs="Times New Roman"/>
          <w:sz w:val="24"/>
          <w:szCs w:val="24"/>
        </w:rPr>
        <w:t xml:space="preserve">before being </w:t>
      </w:r>
      <w:r w:rsidR="00011587" w:rsidRPr="004C2752">
        <w:rPr>
          <w:rFonts w:ascii="Times New Roman" w:hAnsi="Times New Roman" w:cs="Times New Roman"/>
          <w:sz w:val="24"/>
          <w:szCs w:val="24"/>
        </w:rPr>
        <w:t>placed into</w:t>
      </w:r>
      <w:r w:rsidR="00E424BE" w:rsidRPr="004C2752">
        <w:rPr>
          <w:rFonts w:ascii="Times New Roman" w:hAnsi="Times New Roman" w:cs="Times New Roman"/>
          <w:sz w:val="24"/>
          <w:szCs w:val="24"/>
        </w:rPr>
        <w:t xml:space="preserve"> a</w:t>
      </w:r>
      <w:r w:rsidR="00011587" w:rsidRPr="004C2752">
        <w:rPr>
          <w:rFonts w:ascii="Times New Roman" w:hAnsi="Times New Roman" w:cs="Times New Roman"/>
          <w:sz w:val="24"/>
          <w:szCs w:val="24"/>
        </w:rPr>
        <w:t xml:space="preserve"> vial to air dry.</w:t>
      </w:r>
      <w:r w:rsidR="00781B35" w:rsidRPr="004C2752">
        <w:rPr>
          <w:rFonts w:ascii="Times New Roman" w:hAnsi="Times New Roman" w:cs="Times New Roman"/>
          <w:sz w:val="24"/>
          <w:szCs w:val="24"/>
        </w:rPr>
        <w:t xml:space="preserve">  No frozen or preserved Pygmy Whitefish were used in this study.</w:t>
      </w:r>
    </w:p>
    <w:p w14:paraId="62A6DDA2" w14:textId="7A0B52E8" w:rsidR="00495DFE" w:rsidRPr="004C2752" w:rsidRDefault="0001158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In the laboratory s</w:t>
      </w:r>
      <w:r w:rsidR="00517D0B" w:rsidRPr="004C2752">
        <w:rPr>
          <w:rFonts w:ascii="Times New Roman" w:hAnsi="Times New Roman" w:cs="Times New Roman"/>
          <w:sz w:val="24"/>
          <w:szCs w:val="24"/>
        </w:rPr>
        <w:t>cales were removed from the envelopes, soaked in water, gently clean</w:t>
      </w:r>
      <w:r w:rsidR="005D5D83" w:rsidRPr="004C2752">
        <w:rPr>
          <w:rFonts w:ascii="Times New Roman" w:hAnsi="Times New Roman" w:cs="Times New Roman"/>
          <w:sz w:val="24"/>
          <w:szCs w:val="24"/>
        </w:rPr>
        <w:t>ed</w:t>
      </w:r>
      <w:r w:rsidR="00517D0B" w:rsidRPr="004C2752">
        <w:rPr>
          <w:rFonts w:ascii="Times New Roman" w:hAnsi="Times New Roman" w:cs="Times New Roman"/>
          <w:sz w:val="24"/>
          <w:szCs w:val="24"/>
        </w:rPr>
        <w:t xml:space="preserve">, and mounted between two </w:t>
      </w:r>
      <w:r w:rsidR="002464EF" w:rsidRPr="004C2752">
        <w:rPr>
          <w:rFonts w:ascii="Times New Roman" w:hAnsi="Times New Roman" w:cs="Times New Roman"/>
          <w:sz w:val="24"/>
          <w:szCs w:val="24"/>
        </w:rPr>
        <w:t xml:space="preserve">glass </w:t>
      </w:r>
      <w:r w:rsidR="00517D0B" w:rsidRPr="004C2752">
        <w:rPr>
          <w:rFonts w:ascii="Times New Roman" w:hAnsi="Times New Roman" w:cs="Times New Roman"/>
          <w:sz w:val="24"/>
          <w:szCs w:val="24"/>
        </w:rPr>
        <w:t>slides.</w:t>
      </w:r>
      <w:r w:rsidR="00495DFE"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S</w:t>
      </w:r>
      <w:r w:rsidR="00495DFE" w:rsidRPr="004C2752">
        <w:rPr>
          <w:rFonts w:ascii="Times New Roman" w:hAnsi="Times New Roman" w:cs="Times New Roman"/>
          <w:sz w:val="24"/>
          <w:szCs w:val="24"/>
        </w:rPr>
        <w:t>cale</w:t>
      </w:r>
      <w:r w:rsidR="005D5D83" w:rsidRPr="004C2752">
        <w:rPr>
          <w:rFonts w:ascii="Times New Roman" w:hAnsi="Times New Roman" w:cs="Times New Roman"/>
          <w:sz w:val="24"/>
          <w:szCs w:val="24"/>
        </w:rPr>
        <w:t>s</w:t>
      </w:r>
      <w:r w:rsidR="00495DFE" w:rsidRPr="004C2752">
        <w:rPr>
          <w:rFonts w:ascii="Times New Roman" w:hAnsi="Times New Roman" w:cs="Times New Roman"/>
          <w:sz w:val="24"/>
          <w:szCs w:val="24"/>
        </w:rPr>
        <w:t xml:space="preserve"> w</w:t>
      </w:r>
      <w:r w:rsidR="005D5D83" w:rsidRPr="004C2752">
        <w:rPr>
          <w:rFonts w:ascii="Times New Roman" w:hAnsi="Times New Roman" w:cs="Times New Roman"/>
          <w:sz w:val="24"/>
          <w:szCs w:val="24"/>
        </w:rPr>
        <w:t>ere viewed using</w:t>
      </w:r>
      <w:r w:rsidR="00495DFE" w:rsidRPr="004C2752">
        <w:rPr>
          <w:rFonts w:ascii="Times New Roman" w:hAnsi="Times New Roman" w:cs="Times New Roman"/>
          <w:sz w:val="24"/>
          <w:szCs w:val="24"/>
        </w:rPr>
        <w:t xml:space="preserve"> transmitted light with a Nikon SMZ745T</w:t>
      </w:r>
      <w:r w:rsidR="00781B35"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stereo microscope (</w:t>
      </w:r>
      <w:r w:rsidR="000066B2" w:rsidRPr="004C2752">
        <w:rPr>
          <w:rFonts w:ascii="Times New Roman" w:hAnsi="Times New Roman" w:cs="Times New Roman"/>
          <w:sz w:val="24"/>
          <w:szCs w:val="24"/>
        </w:rPr>
        <w:t>20-75x</w:t>
      </w:r>
      <w:r w:rsidR="00495DFE" w:rsidRPr="004C2752">
        <w:rPr>
          <w:rFonts w:ascii="Times New Roman" w:hAnsi="Times New Roman" w:cs="Times New Roman"/>
          <w:sz w:val="24"/>
          <w:szCs w:val="24"/>
        </w:rPr>
        <w:t xml:space="preserve"> magnification). </w:t>
      </w:r>
      <w:r w:rsidR="005D5D83"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Otolith</w:t>
      </w:r>
      <w:r w:rsidR="005D5D83" w:rsidRPr="004C2752">
        <w:rPr>
          <w:rFonts w:ascii="Times New Roman" w:hAnsi="Times New Roman" w:cs="Times New Roman"/>
          <w:sz w:val="24"/>
          <w:szCs w:val="24"/>
        </w:rPr>
        <w:t>s were embedded in</w:t>
      </w:r>
      <w:r w:rsidR="00495DFE"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clear epoxy (</w:t>
      </w:r>
      <w:r w:rsidR="000066B2" w:rsidRPr="004C2752">
        <w:rPr>
          <w:rFonts w:ascii="Times New Roman" w:hAnsi="Times New Roman" w:cs="Times New Roman"/>
          <w:sz w:val="24"/>
          <w:szCs w:val="24"/>
        </w:rPr>
        <w:t>Buehler EpoKwick</w:t>
      </w:r>
      <w:r w:rsidR="007338A8" w:rsidRPr="004C2752">
        <w:rPr>
          <w:rFonts w:ascii="Times New Roman" w:hAnsi="Times New Roman" w:cs="Times New Roman"/>
          <w:color w:val="000000"/>
          <w:sz w:val="24"/>
          <w:szCs w:val="24"/>
        </w:rPr>
        <w:t>™</w:t>
      </w:r>
      <w:r w:rsidR="000066B2" w:rsidRPr="004C2752" w:rsidDel="000066B2">
        <w:rPr>
          <w:rFonts w:ascii="Times New Roman" w:hAnsi="Times New Roman" w:cs="Times New Roman"/>
          <w:sz w:val="24"/>
          <w:szCs w:val="24"/>
        </w:rPr>
        <w:t xml:space="preserve"> </w:t>
      </w:r>
      <w:r w:rsidR="000066B2" w:rsidRPr="004C2752">
        <w:rPr>
          <w:rFonts w:ascii="Times New Roman" w:hAnsi="Times New Roman" w:cs="Times New Roman"/>
          <w:sz w:val="24"/>
          <w:szCs w:val="24"/>
        </w:rPr>
        <w:t>Epoxy, 5:1 ratio Resin to Hardener</w:t>
      </w:r>
      <w:r w:rsidR="005D5D83" w:rsidRPr="004C2752">
        <w:rPr>
          <w:rFonts w:ascii="Times New Roman" w:hAnsi="Times New Roman" w:cs="Times New Roman"/>
          <w:sz w:val="24"/>
          <w:szCs w:val="24"/>
        </w:rPr>
        <w:t xml:space="preserve">) before a </w:t>
      </w:r>
      <w:r w:rsidR="004D68FC" w:rsidRPr="004C2752">
        <w:rPr>
          <w:rFonts w:ascii="Times New Roman" w:hAnsi="Times New Roman" w:cs="Times New Roman"/>
          <w:sz w:val="24"/>
          <w:szCs w:val="24"/>
        </w:rPr>
        <w:t>0.</w:t>
      </w:r>
      <w:r w:rsidR="005D5D83" w:rsidRPr="004C2752">
        <w:rPr>
          <w:rFonts w:ascii="Times New Roman" w:hAnsi="Times New Roman" w:cs="Times New Roman"/>
          <w:sz w:val="24"/>
          <w:szCs w:val="24"/>
        </w:rPr>
        <w:t xml:space="preserve">24 </w:t>
      </w:r>
      <w:r w:rsidR="004D68FC" w:rsidRPr="004C2752">
        <w:rPr>
          <w:rFonts w:ascii="Times New Roman" w:hAnsi="Times New Roman" w:cs="Times New Roman"/>
          <w:sz w:val="24"/>
          <w:szCs w:val="24"/>
        </w:rPr>
        <w:t>mm</w:t>
      </w:r>
      <w:r w:rsidR="00404E94"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 xml:space="preserve">thick section through the nucleus along the dorsoventral plane was obtained with </w:t>
      </w:r>
      <w:r w:rsidR="00495DFE" w:rsidRPr="004C2752">
        <w:rPr>
          <w:rFonts w:ascii="Times New Roman" w:hAnsi="Times New Roman" w:cs="Times New Roman"/>
          <w:sz w:val="24"/>
          <w:szCs w:val="24"/>
        </w:rPr>
        <w:t>a Buehler IsoMet</w:t>
      </w:r>
      <w:r w:rsidR="007338A8" w:rsidRPr="004C2752">
        <w:rPr>
          <w:rFonts w:ascii="Times New Roman" w:hAnsi="Times New Roman" w:cs="Times New Roman"/>
          <w:color w:val="000000"/>
          <w:sz w:val="24"/>
          <w:szCs w:val="24"/>
        </w:rPr>
        <w:t>™</w:t>
      </w:r>
      <w:r w:rsidR="002158A6" w:rsidRPr="004C2752" w:rsidDel="00BE11EF">
        <w:rPr>
          <w:rFonts w:ascii="Times New Roman" w:hAnsi="Times New Roman" w:cs="Times New Roman"/>
          <w:sz w:val="24"/>
          <w:szCs w:val="24"/>
        </w:rPr>
        <w:t xml:space="preserve"> </w:t>
      </w:r>
      <w:r w:rsidR="002158A6" w:rsidRPr="004C2752">
        <w:rPr>
          <w:rFonts w:ascii="Times New Roman" w:hAnsi="Times New Roman" w:cs="Times New Roman"/>
          <w:sz w:val="24"/>
          <w:szCs w:val="24"/>
        </w:rPr>
        <w:t>Low</w:t>
      </w:r>
      <w:r w:rsidR="00781B35" w:rsidRPr="004C2752">
        <w:rPr>
          <w:rFonts w:ascii="Times New Roman" w:hAnsi="Times New Roman" w:cs="Times New Roman"/>
          <w:sz w:val="24"/>
          <w:szCs w:val="24"/>
        </w:rPr>
        <w:t xml:space="preserve"> </w:t>
      </w:r>
      <w:r w:rsidR="00BE11EF" w:rsidRPr="004C2752">
        <w:rPr>
          <w:rFonts w:ascii="Times New Roman" w:hAnsi="Times New Roman" w:cs="Times New Roman"/>
          <w:sz w:val="24"/>
          <w:szCs w:val="24"/>
        </w:rPr>
        <w:t>S</w:t>
      </w:r>
      <w:r w:rsidR="00495DFE" w:rsidRPr="004C2752">
        <w:rPr>
          <w:rFonts w:ascii="Times New Roman" w:hAnsi="Times New Roman" w:cs="Times New Roman"/>
          <w:sz w:val="24"/>
          <w:szCs w:val="24"/>
        </w:rPr>
        <w:t xml:space="preserve">peed </w:t>
      </w:r>
      <w:r w:rsidR="00BE11EF" w:rsidRPr="004C2752">
        <w:rPr>
          <w:rFonts w:ascii="Times New Roman" w:hAnsi="Times New Roman" w:cs="Times New Roman"/>
          <w:sz w:val="24"/>
          <w:szCs w:val="24"/>
        </w:rPr>
        <w:t>S</w:t>
      </w:r>
      <w:r w:rsidR="00495DFE" w:rsidRPr="004C2752">
        <w:rPr>
          <w:rFonts w:ascii="Times New Roman" w:hAnsi="Times New Roman" w:cs="Times New Roman"/>
          <w:sz w:val="24"/>
          <w:szCs w:val="24"/>
        </w:rPr>
        <w:t>aw</w:t>
      </w:r>
      <w:r w:rsidR="005D5D83"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w:t>
      </w:r>
      <w:r w:rsidR="00D440FF"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Oto</w:t>
      </w:r>
      <w:r w:rsidR="005D5D83" w:rsidRPr="004C2752">
        <w:rPr>
          <w:rFonts w:ascii="Times New Roman" w:hAnsi="Times New Roman" w:cs="Times New Roman"/>
          <w:sz w:val="24"/>
          <w:szCs w:val="24"/>
        </w:rPr>
        <w:t xml:space="preserve">lith thin sections were </w:t>
      </w:r>
      <w:r w:rsidR="00495DFE" w:rsidRPr="004C2752">
        <w:rPr>
          <w:rFonts w:ascii="Times New Roman" w:hAnsi="Times New Roman" w:cs="Times New Roman"/>
          <w:sz w:val="24"/>
          <w:szCs w:val="24"/>
        </w:rPr>
        <w:t>lightly polished with 2000</w:t>
      </w:r>
      <w:r w:rsidR="00603BAF">
        <w:rPr>
          <w:rFonts w:ascii="Times New Roman" w:hAnsi="Times New Roman" w:cs="Times New Roman"/>
          <w:sz w:val="24"/>
          <w:szCs w:val="24"/>
        </w:rPr>
        <w:t xml:space="preserve"> </w:t>
      </w:r>
      <w:r w:rsidR="00495DFE" w:rsidRPr="004C2752">
        <w:rPr>
          <w:rFonts w:ascii="Times New Roman" w:hAnsi="Times New Roman" w:cs="Times New Roman"/>
          <w:sz w:val="24"/>
          <w:szCs w:val="24"/>
        </w:rPr>
        <w:t xml:space="preserve">grit sandpaper </w:t>
      </w:r>
      <w:r w:rsidR="005D5D83" w:rsidRPr="004C2752">
        <w:rPr>
          <w:rFonts w:ascii="Times New Roman" w:hAnsi="Times New Roman" w:cs="Times New Roman"/>
          <w:sz w:val="24"/>
          <w:szCs w:val="24"/>
        </w:rPr>
        <w:t>before viewing</w:t>
      </w:r>
      <w:r w:rsidR="00495DFE" w:rsidRPr="004C2752">
        <w:rPr>
          <w:rFonts w:ascii="Times New Roman" w:hAnsi="Times New Roman" w:cs="Times New Roman"/>
          <w:sz w:val="24"/>
          <w:szCs w:val="24"/>
        </w:rPr>
        <w:t xml:space="preserve"> in mineral oil on a black background with finely concentrated reflected light using the same stereo microscope (5</w:t>
      </w:r>
      <w:r w:rsidR="00BE11EF" w:rsidRPr="004C2752">
        <w:rPr>
          <w:rFonts w:ascii="Times New Roman" w:hAnsi="Times New Roman" w:cs="Times New Roman"/>
          <w:sz w:val="24"/>
          <w:szCs w:val="24"/>
        </w:rPr>
        <w:t>0</w:t>
      </w:r>
      <w:r w:rsidR="00495DFE" w:rsidRPr="004C2752">
        <w:rPr>
          <w:rFonts w:ascii="Times New Roman" w:hAnsi="Times New Roman" w:cs="Times New Roman"/>
          <w:sz w:val="24"/>
          <w:szCs w:val="24"/>
        </w:rPr>
        <w:t>x magnification).  Digital images of scales and otoliths were obtained with a Nikon DS-Fi2</w:t>
      </w:r>
      <w:r w:rsidR="00781B35"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camera attached to the stereo microscope.</w:t>
      </w:r>
    </w:p>
    <w:p w14:paraId="0708B504" w14:textId="553B6B74" w:rsidR="00CB5602" w:rsidRPr="004C2752" w:rsidRDefault="002464EF" w:rsidP="00F4049B">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Two readers, who were blind to any biological information related to the fish, identified annuli </w:t>
      </w:r>
      <w:r w:rsidR="00495DFE" w:rsidRPr="004C2752">
        <w:rPr>
          <w:rFonts w:ascii="Times New Roman" w:hAnsi="Times New Roman" w:cs="Times New Roman"/>
          <w:sz w:val="24"/>
          <w:szCs w:val="24"/>
        </w:rPr>
        <w:t>on the scales and otoliths from the digital images.</w:t>
      </w:r>
      <w:r w:rsidR="00456037" w:rsidRPr="004C2752">
        <w:rPr>
          <w:rFonts w:ascii="Times New Roman" w:hAnsi="Times New Roman" w:cs="Times New Roman"/>
          <w:sz w:val="24"/>
          <w:szCs w:val="24"/>
        </w:rPr>
        <w:t xml:space="preserve">  Readers had varying levels of experience</w:t>
      </w:r>
      <w:r w:rsidR="005C7489" w:rsidRPr="004C2752">
        <w:rPr>
          <w:rFonts w:ascii="Times New Roman" w:hAnsi="Times New Roman" w:cs="Times New Roman"/>
          <w:sz w:val="24"/>
          <w:szCs w:val="24"/>
        </w:rPr>
        <w:t xml:space="preserve"> estimating</w:t>
      </w:r>
      <w:r w:rsidR="0091512E">
        <w:rPr>
          <w:rFonts w:ascii="Times New Roman" w:hAnsi="Times New Roman" w:cs="Times New Roman"/>
          <w:sz w:val="24"/>
          <w:szCs w:val="24"/>
        </w:rPr>
        <w:t xml:space="preserve"> </w:t>
      </w:r>
      <w:r w:rsidR="00603BAF">
        <w:rPr>
          <w:rFonts w:ascii="Times New Roman" w:hAnsi="Times New Roman" w:cs="Times New Roman"/>
          <w:sz w:val="24"/>
          <w:szCs w:val="24"/>
        </w:rPr>
        <w:t xml:space="preserve">the </w:t>
      </w:r>
      <w:r w:rsidR="0091512E">
        <w:rPr>
          <w:rFonts w:ascii="Times New Roman" w:hAnsi="Times New Roman" w:cs="Times New Roman"/>
          <w:sz w:val="24"/>
          <w:szCs w:val="24"/>
        </w:rPr>
        <w:t>age</w:t>
      </w:r>
      <w:r w:rsidR="00603BAF">
        <w:rPr>
          <w:rFonts w:ascii="Times New Roman" w:hAnsi="Times New Roman" w:cs="Times New Roman"/>
          <w:sz w:val="24"/>
          <w:szCs w:val="24"/>
        </w:rPr>
        <w:t xml:space="preserve"> of</w:t>
      </w:r>
      <w:r w:rsidR="00456037" w:rsidRPr="0091512E">
        <w:rPr>
          <w:rFonts w:ascii="Times New Roman" w:hAnsi="Times New Roman" w:cs="Times New Roman"/>
          <w:sz w:val="24"/>
          <w:szCs w:val="24"/>
        </w:rPr>
        <w:t xml:space="preserve"> fish</w:t>
      </w:r>
      <w:r w:rsidR="002D1D69" w:rsidRPr="0091512E">
        <w:rPr>
          <w:rFonts w:ascii="Times New Roman" w:hAnsi="Times New Roman" w:cs="Times New Roman"/>
          <w:sz w:val="24"/>
          <w:szCs w:val="24"/>
        </w:rPr>
        <w:t>.  However</w:t>
      </w:r>
      <w:r w:rsidR="007D6640" w:rsidRPr="0091512E">
        <w:rPr>
          <w:rFonts w:ascii="Times New Roman" w:hAnsi="Times New Roman" w:cs="Times New Roman"/>
          <w:sz w:val="24"/>
          <w:szCs w:val="24"/>
        </w:rPr>
        <w:t>,</w:t>
      </w:r>
      <w:r w:rsidR="002D1D69" w:rsidRPr="0091512E">
        <w:rPr>
          <w:rFonts w:ascii="Times New Roman" w:hAnsi="Times New Roman" w:cs="Times New Roman"/>
          <w:sz w:val="24"/>
          <w:szCs w:val="24"/>
        </w:rPr>
        <w:t xml:space="preserve"> </w:t>
      </w:r>
      <w:r w:rsidR="00456037" w:rsidRPr="0091512E">
        <w:rPr>
          <w:rFonts w:ascii="Times New Roman" w:hAnsi="Times New Roman" w:cs="Times New Roman"/>
          <w:sz w:val="24"/>
          <w:szCs w:val="24"/>
        </w:rPr>
        <w:t xml:space="preserve">each reader </w:t>
      </w:r>
      <w:r w:rsidR="00232172" w:rsidRPr="0091512E">
        <w:rPr>
          <w:rFonts w:ascii="Times New Roman" w:hAnsi="Times New Roman" w:cs="Times New Roman"/>
          <w:sz w:val="24"/>
          <w:szCs w:val="24"/>
        </w:rPr>
        <w:t xml:space="preserve">was trained by an experienced reader using </w:t>
      </w:r>
      <w:r w:rsidR="00456037" w:rsidRPr="004C2752">
        <w:rPr>
          <w:rFonts w:ascii="Times New Roman" w:hAnsi="Times New Roman" w:cs="Times New Roman"/>
          <w:sz w:val="24"/>
          <w:szCs w:val="24"/>
        </w:rPr>
        <w:t xml:space="preserve">sets of </w:t>
      </w:r>
      <w:r w:rsidR="002D1D69" w:rsidRPr="004C2752">
        <w:rPr>
          <w:rFonts w:ascii="Times New Roman" w:hAnsi="Times New Roman" w:cs="Times New Roman"/>
          <w:sz w:val="24"/>
          <w:szCs w:val="24"/>
        </w:rPr>
        <w:t xml:space="preserve">Pygmy Whitefish </w:t>
      </w:r>
      <w:r w:rsidR="00456037" w:rsidRPr="004C2752">
        <w:rPr>
          <w:rFonts w:ascii="Times New Roman" w:hAnsi="Times New Roman" w:cs="Times New Roman"/>
          <w:sz w:val="24"/>
          <w:szCs w:val="24"/>
        </w:rPr>
        <w:t xml:space="preserve">scales and otoliths </w:t>
      </w:r>
      <w:r w:rsidR="002D1D69" w:rsidRPr="004C2752">
        <w:rPr>
          <w:rFonts w:ascii="Times New Roman" w:hAnsi="Times New Roman" w:cs="Times New Roman"/>
          <w:sz w:val="24"/>
          <w:szCs w:val="24"/>
        </w:rPr>
        <w:t>not used in this</w:t>
      </w:r>
      <w:r w:rsidR="00D244FA" w:rsidRPr="004C2752">
        <w:rPr>
          <w:rFonts w:ascii="Times New Roman" w:hAnsi="Times New Roman" w:cs="Times New Roman"/>
          <w:sz w:val="24"/>
          <w:szCs w:val="24"/>
        </w:rPr>
        <w:t xml:space="preserve"> study</w:t>
      </w:r>
      <w:r w:rsidR="002D1D69" w:rsidRPr="004C2752">
        <w:rPr>
          <w:rFonts w:ascii="Times New Roman" w:hAnsi="Times New Roman" w:cs="Times New Roman"/>
          <w:sz w:val="24"/>
          <w:szCs w:val="24"/>
        </w:rPr>
        <w:t xml:space="preserve"> </w:t>
      </w:r>
      <w:r w:rsidR="00456037" w:rsidRPr="004C2752">
        <w:rPr>
          <w:rFonts w:ascii="Times New Roman" w:hAnsi="Times New Roman" w:cs="Times New Roman"/>
          <w:sz w:val="24"/>
          <w:szCs w:val="24"/>
        </w:rPr>
        <w:t xml:space="preserve">before </w:t>
      </w:r>
      <w:r w:rsidR="00896186" w:rsidRPr="004C2752">
        <w:rPr>
          <w:rFonts w:ascii="Times New Roman" w:hAnsi="Times New Roman" w:cs="Times New Roman"/>
          <w:sz w:val="24"/>
          <w:szCs w:val="24"/>
        </w:rPr>
        <w:t xml:space="preserve">estimating </w:t>
      </w:r>
      <w:r w:rsidR="00456037" w:rsidRPr="004C2752">
        <w:rPr>
          <w:rFonts w:ascii="Times New Roman" w:hAnsi="Times New Roman" w:cs="Times New Roman"/>
          <w:sz w:val="24"/>
          <w:szCs w:val="24"/>
        </w:rPr>
        <w:t>age</w:t>
      </w:r>
      <w:r w:rsidR="007D6640" w:rsidRPr="004C2752">
        <w:rPr>
          <w:rFonts w:ascii="Times New Roman" w:hAnsi="Times New Roman" w:cs="Times New Roman"/>
          <w:sz w:val="24"/>
          <w:szCs w:val="24"/>
        </w:rPr>
        <w:t xml:space="preserve"> </w:t>
      </w:r>
      <w:r w:rsidR="00C02640">
        <w:rPr>
          <w:rFonts w:ascii="Times New Roman" w:hAnsi="Times New Roman" w:cs="Times New Roman"/>
          <w:sz w:val="24"/>
          <w:szCs w:val="24"/>
        </w:rPr>
        <w:t>of</w:t>
      </w:r>
      <w:r w:rsidR="00C02640" w:rsidRPr="004C2752">
        <w:rPr>
          <w:rFonts w:ascii="Times New Roman" w:hAnsi="Times New Roman" w:cs="Times New Roman"/>
          <w:sz w:val="24"/>
          <w:szCs w:val="24"/>
        </w:rPr>
        <w:t xml:space="preserve"> </w:t>
      </w:r>
      <w:r w:rsidR="007D6640" w:rsidRPr="004C2752">
        <w:rPr>
          <w:rFonts w:ascii="Times New Roman" w:hAnsi="Times New Roman" w:cs="Times New Roman"/>
          <w:sz w:val="24"/>
          <w:szCs w:val="24"/>
        </w:rPr>
        <w:t>fish</w:t>
      </w:r>
      <w:r w:rsidR="00456037" w:rsidRPr="004C2752">
        <w:rPr>
          <w:rFonts w:ascii="Times New Roman" w:hAnsi="Times New Roman" w:cs="Times New Roman"/>
          <w:sz w:val="24"/>
          <w:szCs w:val="24"/>
        </w:rPr>
        <w:t xml:space="preserve"> in this study.</w:t>
      </w:r>
      <w:r w:rsidR="00495DFE" w:rsidRPr="004C2752">
        <w:rPr>
          <w:rFonts w:ascii="Times New Roman" w:hAnsi="Times New Roman" w:cs="Times New Roman"/>
          <w:sz w:val="24"/>
          <w:szCs w:val="24"/>
        </w:rPr>
        <w:t xml:space="preserve">  Annuli on scales were identified </w:t>
      </w:r>
      <w:r w:rsidRPr="004C2752">
        <w:rPr>
          <w:rFonts w:ascii="Times New Roman" w:hAnsi="Times New Roman" w:cs="Times New Roman"/>
          <w:sz w:val="24"/>
          <w:szCs w:val="24"/>
        </w:rPr>
        <w:t>using “cutting-over” and “compaction” characteristics evident in the circuli (</w:t>
      </w:r>
      <w:r w:rsidR="00781B35" w:rsidRPr="004C2752">
        <w:rPr>
          <w:rFonts w:ascii="Times New Roman" w:hAnsi="Times New Roman" w:cs="Times New Roman"/>
          <w:sz w:val="24"/>
          <w:szCs w:val="24"/>
        </w:rPr>
        <w:t xml:space="preserve">Quist </w:t>
      </w:r>
      <w:r w:rsidR="00781B35"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781B35" w:rsidRPr="004C2752">
        <w:rPr>
          <w:rFonts w:ascii="Times New Roman" w:hAnsi="Times New Roman" w:cs="Times New Roman"/>
          <w:sz w:val="24"/>
          <w:szCs w:val="24"/>
        </w:rPr>
        <w:t xml:space="preserve"> 2012</w:t>
      </w:r>
      <w:r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 xml:space="preserve">Annuli on </w:t>
      </w:r>
      <w:r w:rsidR="00D440FF" w:rsidRPr="004C2752">
        <w:rPr>
          <w:rFonts w:ascii="Times New Roman" w:hAnsi="Times New Roman" w:cs="Times New Roman"/>
          <w:sz w:val="24"/>
          <w:szCs w:val="24"/>
        </w:rPr>
        <w:t>otolith</w:t>
      </w:r>
      <w:r w:rsidR="00495DFE" w:rsidRPr="004C2752">
        <w:rPr>
          <w:rFonts w:ascii="Times New Roman" w:hAnsi="Times New Roman" w:cs="Times New Roman"/>
          <w:sz w:val="24"/>
          <w:szCs w:val="24"/>
        </w:rPr>
        <w:t>s were identified by discontinuities in the otolith structure that were usually</w:t>
      </w:r>
      <w:del w:id="32" w:author="student" w:date="2015-06-25T13:29:00Z">
        <w:r w:rsidR="00495DFE" w:rsidRPr="004C2752" w:rsidDel="00BB5DC5">
          <w:rPr>
            <w:rFonts w:ascii="Times New Roman" w:hAnsi="Times New Roman" w:cs="Times New Roman"/>
            <w:sz w:val="24"/>
            <w:szCs w:val="24"/>
          </w:rPr>
          <w:delText xml:space="preserve"> most</w:delText>
        </w:r>
      </w:del>
      <w:r w:rsidR="00495DFE" w:rsidRPr="004C2752">
        <w:rPr>
          <w:rFonts w:ascii="Times New Roman" w:hAnsi="Times New Roman" w:cs="Times New Roman"/>
          <w:sz w:val="24"/>
          <w:szCs w:val="24"/>
        </w:rPr>
        <w:t xml:space="preserve"> obvious on the otolith margin lateral from the sulcus.</w:t>
      </w:r>
      <w:r w:rsidR="00495DFE" w:rsidRPr="0091512E">
        <w:rPr>
          <w:rFonts w:ascii="Times New Roman" w:hAnsi="Times New Roman" w:cs="Times New Roman"/>
          <w:sz w:val="24"/>
          <w:szCs w:val="24"/>
        </w:rPr>
        <w:t xml:space="preserve">  </w:t>
      </w:r>
      <w:r w:rsidRPr="004C2752">
        <w:rPr>
          <w:rFonts w:ascii="Times New Roman" w:hAnsi="Times New Roman" w:cs="Times New Roman"/>
          <w:sz w:val="24"/>
          <w:szCs w:val="24"/>
        </w:rPr>
        <w:t xml:space="preserve">Some </w:t>
      </w:r>
      <w:r w:rsidR="00CB5602" w:rsidRPr="004C2752">
        <w:rPr>
          <w:rFonts w:ascii="Times New Roman" w:hAnsi="Times New Roman" w:cs="Times New Roman"/>
          <w:sz w:val="24"/>
          <w:szCs w:val="24"/>
        </w:rPr>
        <w:t>fish were excluded from further</w:t>
      </w:r>
      <w:r w:rsidRPr="004C2752">
        <w:rPr>
          <w:rFonts w:ascii="Times New Roman" w:hAnsi="Times New Roman" w:cs="Times New Roman"/>
          <w:sz w:val="24"/>
          <w:szCs w:val="24"/>
        </w:rPr>
        <w:t xml:space="preserve"> </w:t>
      </w:r>
      <w:r w:rsidR="007D6640" w:rsidRPr="004C2752">
        <w:rPr>
          <w:rFonts w:ascii="Times New Roman" w:hAnsi="Times New Roman" w:cs="Times New Roman"/>
          <w:sz w:val="24"/>
          <w:szCs w:val="24"/>
        </w:rPr>
        <w:t>analyses involving age</w:t>
      </w:r>
      <w:r w:rsidRPr="004C2752">
        <w:rPr>
          <w:rFonts w:ascii="Times New Roman" w:hAnsi="Times New Roman" w:cs="Times New Roman"/>
          <w:sz w:val="24"/>
          <w:szCs w:val="24"/>
        </w:rPr>
        <w:t xml:space="preserve"> because the scales </w:t>
      </w:r>
      <w:r w:rsidR="001E3E63" w:rsidRPr="004C2752">
        <w:rPr>
          <w:rFonts w:ascii="Times New Roman" w:hAnsi="Times New Roman" w:cs="Times New Roman"/>
          <w:sz w:val="24"/>
          <w:szCs w:val="24"/>
        </w:rPr>
        <w:t>(</w:t>
      </w:r>
      <w:r w:rsidR="0021554E" w:rsidRPr="004C2752">
        <w:rPr>
          <w:rFonts w:ascii="Times New Roman" w:hAnsi="Times New Roman" w:cs="Times New Roman"/>
          <w:sz w:val="24"/>
          <w:szCs w:val="24"/>
        </w:rPr>
        <w:t>6.2</w:t>
      </w:r>
      <w:r w:rsidR="00FE75E0" w:rsidRPr="004C2752">
        <w:rPr>
          <w:rFonts w:ascii="Times New Roman" w:hAnsi="Times New Roman" w:cs="Times New Roman"/>
          <w:sz w:val="24"/>
          <w:szCs w:val="24"/>
        </w:rPr>
        <w:t>%</w:t>
      </w:r>
      <w:r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or otoliths (</w:t>
      </w:r>
      <w:r w:rsidR="0021554E" w:rsidRPr="004C2752">
        <w:rPr>
          <w:rFonts w:ascii="Times New Roman" w:hAnsi="Times New Roman" w:cs="Times New Roman"/>
          <w:sz w:val="24"/>
          <w:szCs w:val="24"/>
        </w:rPr>
        <w:t>32.6</w:t>
      </w:r>
      <w:r w:rsidR="00FE75E0"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were </w:t>
      </w:r>
      <w:r w:rsidR="00D440FF" w:rsidRPr="004C2752">
        <w:rPr>
          <w:rFonts w:ascii="Times New Roman" w:hAnsi="Times New Roman" w:cs="Times New Roman"/>
          <w:sz w:val="24"/>
          <w:szCs w:val="24"/>
        </w:rPr>
        <w:t xml:space="preserve">deemed </w:t>
      </w:r>
      <w:r w:rsidR="00CB5602" w:rsidRPr="004C2752">
        <w:rPr>
          <w:rFonts w:ascii="Times New Roman" w:hAnsi="Times New Roman" w:cs="Times New Roman"/>
          <w:sz w:val="24"/>
          <w:szCs w:val="24"/>
        </w:rPr>
        <w:t>unreadable.</w:t>
      </w:r>
      <w:r w:rsidR="0021554E" w:rsidRPr="004C2752">
        <w:rPr>
          <w:rFonts w:ascii="Times New Roman" w:hAnsi="Times New Roman" w:cs="Times New Roman"/>
          <w:sz w:val="24"/>
          <w:szCs w:val="24"/>
        </w:rPr>
        <w:t xml:space="preserve">  Unreadable scales were generally due to regeneration.  Unreadable otoliths were caused by difficulties with </w:t>
      </w:r>
      <w:r w:rsidR="007260E2" w:rsidRPr="004C2752">
        <w:rPr>
          <w:rFonts w:ascii="Times New Roman" w:hAnsi="Times New Roman" w:cs="Times New Roman"/>
          <w:sz w:val="24"/>
          <w:szCs w:val="24"/>
        </w:rPr>
        <w:t xml:space="preserve">sectioning </w:t>
      </w:r>
      <w:r w:rsidR="0021554E" w:rsidRPr="004C2752">
        <w:rPr>
          <w:rFonts w:ascii="Times New Roman" w:hAnsi="Times New Roman" w:cs="Times New Roman"/>
          <w:sz w:val="24"/>
          <w:szCs w:val="24"/>
        </w:rPr>
        <w:t>otoliths from small fish and from an inability to get a clear, crisp image in all portions of the otolith section (especially the center) for some specimens.</w:t>
      </w:r>
      <w:r w:rsidR="00CB5602" w:rsidRPr="004C2752">
        <w:rPr>
          <w:rFonts w:ascii="Times New Roman" w:hAnsi="Times New Roman" w:cs="Times New Roman"/>
          <w:sz w:val="24"/>
          <w:szCs w:val="24"/>
        </w:rPr>
        <w:t xml:space="preserve">  </w:t>
      </w:r>
      <w:r w:rsidR="008C0919" w:rsidRPr="004C2752">
        <w:rPr>
          <w:rFonts w:ascii="Times New Roman" w:hAnsi="Times New Roman" w:cs="Times New Roman"/>
          <w:sz w:val="24"/>
          <w:szCs w:val="24"/>
        </w:rPr>
        <w:t xml:space="preserve">When the two readers disagreed on an age </w:t>
      </w:r>
      <w:r w:rsidR="00896186" w:rsidRPr="004C2752">
        <w:rPr>
          <w:rFonts w:ascii="Times New Roman" w:hAnsi="Times New Roman" w:cs="Times New Roman"/>
          <w:sz w:val="24"/>
          <w:szCs w:val="24"/>
        </w:rPr>
        <w:t>estimate</w:t>
      </w:r>
      <w:r w:rsidR="008C0919" w:rsidRPr="004C2752">
        <w:rPr>
          <w:rFonts w:ascii="Times New Roman" w:hAnsi="Times New Roman" w:cs="Times New Roman"/>
          <w:sz w:val="24"/>
          <w:szCs w:val="24"/>
        </w:rPr>
        <w:t>, they compared their results in an attempt to achieve consensus.</w:t>
      </w:r>
      <w:r w:rsidR="00CB5602" w:rsidRPr="004C2752">
        <w:rPr>
          <w:rFonts w:ascii="Times New Roman" w:hAnsi="Times New Roman" w:cs="Times New Roman"/>
          <w:sz w:val="24"/>
          <w:szCs w:val="24"/>
        </w:rPr>
        <w:t xml:space="preserve">  If the readers could not agree on an age</w:t>
      </w:r>
      <w:r w:rsidR="007D6640"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then that fish was removed from the comparison of ages </w:t>
      </w:r>
      <w:r w:rsidR="008545F1" w:rsidRPr="004C2752">
        <w:rPr>
          <w:rFonts w:ascii="Times New Roman" w:hAnsi="Times New Roman" w:cs="Times New Roman"/>
          <w:sz w:val="24"/>
          <w:szCs w:val="24"/>
        </w:rPr>
        <w:t xml:space="preserve">estimated </w:t>
      </w:r>
      <w:r w:rsidR="00796C76" w:rsidRPr="004C2752">
        <w:rPr>
          <w:rFonts w:ascii="Times New Roman" w:hAnsi="Times New Roman" w:cs="Times New Roman"/>
          <w:sz w:val="24"/>
          <w:szCs w:val="24"/>
        </w:rPr>
        <w:t>from scales and otoliths</w:t>
      </w:r>
      <w:r w:rsidR="007D6640" w:rsidRPr="004C2752">
        <w:rPr>
          <w:rFonts w:ascii="Times New Roman" w:hAnsi="Times New Roman" w:cs="Times New Roman"/>
          <w:sz w:val="24"/>
          <w:szCs w:val="24"/>
        </w:rPr>
        <w:t xml:space="preserve"> but not from </w:t>
      </w:r>
      <w:r w:rsidR="0021795B">
        <w:rPr>
          <w:rFonts w:ascii="Times New Roman" w:hAnsi="Times New Roman" w:cs="Times New Roman"/>
          <w:sz w:val="24"/>
          <w:szCs w:val="24"/>
        </w:rPr>
        <w:t xml:space="preserve">the </w:t>
      </w:r>
      <w:r w:rsidR="007D6640" w:rsidRPr="004C2752">
        <w:rPr>
          <w:rFonts w:ascii="Times New Roman" w:hAnsi="Times New Roman" w:cs="Times New Roman"/>
          <w:sz w:val="24"/>
          <w:szCs w:val="24"/>
        </w:rPr>
        <w:t>comparison of age</w:t>
      </w:r>
      <w:r w:rsidR="008C0919" w:rsidRPr="004C2752">
        <w:rPr>
          <w:rFonts w:ascii="Times New Roman" w:hAnsi="Times New Roman" w:cs="Times New Roman"/>
          <w:sz w:val="24"/>
          <w:szCs w:val="24"/>
        </w:rPr>
        <w:t xml:space="preserve"> </w:t>
      </w:r>
      <w:r w:rsidR="00896186" w:rsidRPr="004C2752">
        <w:rPr>
          <w:rFonts w:ascii="Times New Roman" w:hAnsi="Times New Roman" w:cs="Times New Roman"/>
          <w:sz w:val="24"/>
          <w:szCs w:val="24"/>
        </w:rPr>
        <w:t>estimate</w:t>
      </w:r>
      <w:r w:rsidR="008545F1" w:rsidRPr="004C2752">
        <w:rPr>
          <w:rFonts w:ascii="Times New Roman" w:hAnsi="Times New Roman" w:cs="Times New Roman"/>
          <w:sz w:val="24"/>
          <w:szCs w:val="24"/>
        </w:rPr>
        <w:t xml:space="preserve">s </w:t>
      </w:r>
      <w:r w:rsidR="00916831">
        <w:rPr>
          <w:rFonts w:ascii="Times New Roman" w:hAnsi="Times New Roman" w:cs="Times New Roman"/>
          <w:sz w:val="24"/>
          <w:szCs w:val="24"/>
        </w:rPr>
        <w:t>between</w:t>
      </w:r>
      <w:r w:rsidR="00916831" w:rsidRPr="004C2752">
        <w:rPr>
          <w:rFonts w:ascii="Times New Roman" w:hAnsi="Times New Roman" w:cs="Times New Roman"/>
          <w:sz w:val="24"/>
          <w:szCs w:val="24"/>
        </w:rPr>
        <w:t xml:space="preserve"> </w:t>
      </w:r>
      <w:r w:rsidR="008C0919" w:rsidRPr="004C2752">
        <w:rPr>
          <w:rFonts w:ascii="Times New Roman" w:hAnsi="Times New Roman" w:cs="Times New Roman"/>
          <w:sz w:val="24"/>
          <w:szCs w:val="24"/>
        </w:rPr>
        <w:t>the two</w:t>
      </w:r>
      <w:r w:rsidR="007D6640" w:rsidRPr="004C2752">
        <w:rPr>
          <w:rFonts w:ascii="Times New Roman" w:hAnsi="Times New Roman" w:cs="Times New Roman"/>
          <w:sz w:val="24"/>
          <w:szCs w:val="24"/>
        </w:rPr>
        <w:t xml:space="preserve"> readers on the same structures</w:t>
      </w:r>
      <w:r w:rsidR="00796C76" w:rsidRPr="004C2752">
        <w:rPr>
          <w:rFonts w:ascii="Times New Roman" w:hAnsi="Times New Roman" w:cs="Times New Roman"/>
          <w:sz w:val="24"/>
          <w:szCs w:val="24"/>
        </w:rPr>
        <w:t>.</w:t>
      </w:r>
    </w:p>
    <w:p w14:paraId="7415060F" w14:textId="581FE299" w:rsidR="00CB5602" w:rsidRPr="004C2752" w:rsidRDefault="00404FC5" w:rsidP="005B5432">
      <w:pPr>
        <w:spacing w:after="0" w:line="480" w:lineRule="auto"/>
        <w:jc w:val="center"/>
        <w:rPr>
          <w:rFonts w:ascii="Times New Roman" w:hAnsi="Times New Roman" w:cs="Times New Roman"/>
          <w:sz w:val="24"/>
          <w:szCs w:val="24"/>
        </w:rPr>
      </w:pPr>
      <w:r w:rsidRPr="004C2752">
        <w:rPr>
          <w:rFonts w:ascii="Times New Roman" w:hAnsi="Times New Roman" w:cs="Times New Roman"/>
          <w:smallCaps/>
          <w:sz w:val="24"/>
          <w:szCs w:val="24"/>
        </w:rPr>
        <w:t>statistical analyses</w:t>
      </w:r>
    </w:p>
    <w:p w14:paraId="765CA968" w14:textId="7274D65A" w:rsidR="00BD10C3" w:rsidRPr="004C2752" w:rsidRDefault="00BD10C3"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Bias in scale ages and otolith ages between two readers</w:t>
      </w:r>
      <w:r w:rsidR="00E410D2" w:rsidRPr="004C2752">
        <w:rPr>
          <w:rFonts w:ascii="Times New Roman" w:hAnsi="Times New Roman" w:cs="Times New Roman"/>
          <w:sz w:val="24"/>
          <w:szCs w:val="24"/>
        </w:rPr>
        <w:t xml:space="preserve"> </w:t>
      </w:r>
      <w:r w:rsidR="00E410D2" w:rsidRPr="0091512E">
        <w:rPr>
          <w:rFonts w:ascii="Times New Roman" w:hAnsi="Times New Roman" w:cs="Times New Roman"/>
          <w:sz w:val="24"/>
          <w:szCs w:val="24"/>
        </w:rPr>
        <w:t>(</w:t>
      </w:r>
      <w:r w:rsidR="00E410D2" w:rsidRPr="0091512E">
        <w:rPr>
          <w:rFonts w:ascii="Times New Roman" w:hAnsi="Times New Roman" w:cs="Times New Roman"/>
          <w:i/>
          <w:sz w:val="24"/>
          <w:szCs w:val="24"/>
        </w:rPr>
        <w:t>e.g.,</w:t>
      </w:r>
      <w:r w:rsidR="00E410D2" w:rsidRPr="0091512E">
        <w:rPr>
          <w:rFonts w:ascii="Times New Roman" w:hAnsi="Times New Roman" w:cs="Times New Roman"/>
          <w:sz w:val="24"/>
          <w:szCs w:val="24"/>
        </w:rPr>
        <w:t xml:space="preserve"> one reader consistently </w:t>
      </w:r>
      <w:r w:rsidR="0021795B">
        <w:rPr>
          <w:rFonts w:ascii="Times New Roman" w:hAnsi="Times New Roman" w:cs="Times New Roman"/>
          <w:sz w:val="24"/>
          <w:szCs w:val="24"/>
        </w:rPr>
        <w:t xml:space="preserve">had </w:t>
      </w:r>
      <w:r w:rsidR="00E410D2" w:rsidRPr="0091512E">
        <w:rPr>
          <w:rFonts w:ascii="Times New Roman" w:hAnsi="Times New Roman" w:cs="Times New Roman"/>
          <w:sz w:val="24"/>
          <w:szCs w:val="24"/>
        </w:rPr>
        <w:t xml:space="preserve">lower </w:t>
      </w:r>
      <w:r w:rsidR="0021795B">
        <w:rPr>
          <w:rFonts w:ascii="Times New Roman" w:hAnsi="Times New Roman" w:cs="Times New Roman"/>
          <w:sz w:val="24"/>
          <w:szCs w:val="24"/>
        </w:rPr>
        <w:t xml:space="preserve">age estimates </w:t>
      </w:r>
      <w:r w:rsidR="00E410D2" w:rsidRPr="0091512E">
        <w:rPr>
          <w:rFonts w:ascii="Times New Roman" w:hAnsi="Times New Roman" w:cs="Times New Roman"/>
          <w:sz w:val="24"/>
          <w:szCs w:val="24"/>
        </w:rPr>
        <w:t>than the other</w:t>
      </w:r>
      <w:r w:rsidR="0021795B">
        <w:rPr>
          <w:rFonts w:ascii="Times New Roman" w:hAnsi="Times New Roman" w:cs="Times New Roman"/>
          <w:sz w:val="24"/>
          <w:szCs w:val="24"/>
        </w:rPr>
        <w:t xml:space="preserve"> reader</w:t>
      </w:r>
      <w:r w:rsidR="00E410D2" w:rsidRPr="0091512E">
        <w:rPr>
          <w:rFonts w:ascii="Times New Roman" w:hAnsi="Times New Roman" w:cs="Times New Roman"/>
          <w:sz w:val="24"/>
          <w:szCs w:val="24"/>
        </w:rPr>
        <w:t>)</w:t>
      </w:r>
      <w:r w:rsidRPr="004C2752">
        <w:rPr>
          <w:rFonts w:ascii="Times New Roman" w:hAnsi="Times New Roman" w:cs="Times New Roman"/>
          <w:sz w:val="24"/>
          <w:szCs w:val="24"/>
        </w:rPr>
        <w:t xml:space="preserve"> and between consensus scale and otolith ages were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with age-bias plots (Campana </w:t>
      </w:r>
      <w:r w:rsidR="00C26231"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C26231"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1995) and three measures of symmetry for the age-agreement table (Evans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Hoenig</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1998) as computed with ageBias() from the FSA package v0.</w:t>
      </w:r>
      <w:r w:rsidR="0021795B">
        <w:rPr>
          <w:rFonts w:ascii="Times New Roman" w:hAnsi="Times New Roman" w:cs="Times New Roman"/>
          <w:sz w:val="24"/>
          <w:szCs w:val="24"/>
        </w:rPr>
        <w:t>6</w:t>
      </w:r>
      <w:r w:rsidRPr="004C2752">
        <w:rPr>
          <w:rFonts w:ascii="Times New Roman" w:hAnsi="Times New Roman" w:cs="Times New Roman"/>
          <w:sz w:val="24"/>
          <w:szCs w:val="24"/>
        </w:rPr>
        <w:t>.</w:t>
      </w:r>
      <w:r w:rsidR="0021795B">
        <w:rPr>
          <w:rFonts w:ascii="Times New Roman" w:hAnsi="Times New Roman" w:cs="Times New Roman"/>
          <w:sz w:val="24"/>
          <w:szCs w:val="24"/>
        </w:rPr>
        <w:t>2</w:t>
      </w:r>
      <w:r w:rsidRPr="004C2752">
        <w:rPr>
          <w:rFonts w:ascii="Times New Roman" w:hAnsi="Times New Roman" w:cs="Times New Roman"/>
          <w:sz w:val="24"/>
          <w:szCs w:val="24"/>
        </w:rPr>
        <w:t xml:space="preserve"> (Ogle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w:t>
      </w:r>
      <w:r w:rsidR="0021795B">
        <w:rPr>
          <w:rFonts w:ascii="Times New Roman" w:hAnsi="Times New Roman" w:cs="Times New Roman"/>
          <w:sz w:val="24"/>
          <w:szCs w:val="24"/>
        </w:rPr>
        <w:t>5</w:t>
      </w:r>
      <w:r w:rsidRPr="004C2752">
        <w:rPr>
          <w:rFonts w:ascii="Times New Roman" w:hAnsi="Times New Roman" w:cs="Times New Roman"/>
          <w:sz w:val="24"/>
          <w:szCs w:val="24"/>
        </w:rPr>
        <w:t>) in</w:t>
      </w:r>
      <w:r w:rsidR="007756F6" w:rsidRPr="004C2752">
        <w:rPr>
          <w:rFonts w:ascii="Times New Roman" w:hAnsi="Times New Roman" w:cs="Times New Roman"/>
          <w:sz w:val="24"/>
          <w:szCs w:val="24"/>
        </w:rPr>
        <w:t xml:space="preserve"> the</w:t>
      </w:r>
      <w:r w:rsidRPr="004C2752">
        <w:rPr>
          <w:rFonts w:ascii="Times New Roman" w:hAnsi="Times New Roman" w:cs="Times New Roman"/>
          <w:sz w:val="24"/>
          <w:szCs w:val="24"/>
        </w:rPr>
        <w:t xml:space="preserve"> R</w:t>
      </w:r>
      <w:r w:rsidRPr="004C2752">
        <w:rPr>
          <w:rFonts w:ascii="Times New Roman" w:hAnsi="Times New Roman" w:cs="Times New Roman"/>
          <w:sz w:val="24"/>
          <w:szCs w:val="24"/>
          <w:vertAlign w:val="superscript"/>
        </w:rPr>
        <w:t>TM</w:t>
      </w:r>
      <w:r w:rsidRPr="004C2752">
        <w:rPr>
          <w:rFonts w:ascii="Times New Roman" w:hAnsi="Times New Roman" w:cs="Times New Roman"/>
          <w:sz w:val="24"/>
          <w:szCs w:val="24"/>
        </w:rPr>
        <w:t xml:space="preserve"> statistical environment v3.1.</w:t>
      </w:r>
      <w:r w:rsidR="0021795B">
        <w:rPr>
          <w:rFonts w:ascii="Times New Roman" w:hAnsi="Times New Roman" w:cs="Times New Roman"/>
          <w:sz w:val="24"/>
          <w:szCs w:val="24"/>
        </w:rPr>
        <w:t>3</w:t>
      </w:r>
      <w:r w:rsidRPr="004C2752">
        <w:rPr>
          <w:rFonts w:ascii="Times New Roman" w:hAnsi="Times New Roman" w:cs="Times New Roman"/>
          <w:sz w:val="24"/>
          <w:szCs w:val="24"/>
        </w:rPr>
        <w:t xml:space="preserve"> (R Development Core Team</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w:t>
      </w:r>
      <w:r w:rsidR="0021795B">
        <w:rPr>
          <w:rFonts w:ascii="Times New Roman" w:hAnsi="Times New Roman" w:cs="Times New Roman"/>
          <w:sz w:val="24"/>
          <w:szCs w:val="24"/>
        </w:rPr>
        <w:t>5</w:t>
      </w:r>
      <w:r w:rsidRPr="004C2752">
        <w:rPr>
          <w:rFonts w:ascii="Times New Roman" w:hAnsi="Times New Roman" w:cs="Times New Roman"/>
          <w:sz w:val="24"/>
          <w:szCs w:val="24"/>
        </w:rPr>
        <w:t xml:space="preserve">).  If no significant bias </w:t>
      </w:r>
      <w:r w:rsidR="00796C76" w:rsidRPr="004C2752">
        <w:rPr>
          <w:rFonts w:ascii="Times New Roman" w:hAnsi="Times New Roman" w:cs="Times New Roman"/>
          <w:sz w:val="24"/>
          <w:szCs w:val="24"/>
        </w:rPr>
        <w:t xml:space="preserve">between readers </w:t>
      </w:r>
      <w:r w:rsidRPr="004C2752">
        <w:rPr>
          <w:rFonts w:ascii="Times New Roman" w:hAnsi="Times New Roman" w:cs="Times New Roman"/>
          <w:sz w:val="24"/>
          <w:szCs w:val="24"/>
        </w:rPr>
        <w:t xml:space="preserve">was detected, precision </w:t>
      </w:r>
      <w:r w:rsidR="00796C76" w:rsidRPr="004C2752">
        <w:rPr>
          <w:rFonts w:ascii="Times New Roman" w:hAnsi="Times New Roman" w:cs="Times New Roman"/>
          <w:sz w:val="24"/>
          <w:szCs w:val="24"/>
        </w:rPr>
        <w:t>between readers was</w:t>
      </w:r>
      <w:r w:rsidRPr="004C2752">
        <w:rPr>
          <w:rFonts w:ascii="Times New Roman" w:hAnsi="Times New Roman" w:cs="Times New Roman"/>
          <w:sz w:val="24"/>
          <w:szCs w:val="24"/>
        </w:rPr>
        <w:t xml:space="preserve"> summarized </w:t>
      </w:r>
      <w:r w:rsidR="00974F80" w:rsidRPr="004C2752">
        <w:rPr>
          <w:rFonts w:ascii="Times New Roman" w:hAnsi="Times New Roman" w:cs="Times New Roman"/>
          <w:sz w:val="24"/>
          <w:szCs w:val="24"/>
        </w:rPr>
        <w:t xml:space="preserve">as </w:t>
      </w:r>
      <w:r w:rsidRPr="004C2752">
        <w:rPr>
          <w:rFonts w:ascii="Times New Roman" w:hAnsi="Times New Roman" w:cs="Times New Roman"/>
          <w:sz w:val="24"/>
          <w:szCs w:val="24"/>
        </w:rPr>
        <w:t xml:space="preserve">the percentage of fish for which the ages differed by </w:t>
      </w:r>
      <w:r w:rsidR="007756F6" w:rsidRPr="004C2752">
        <w:rPr>
          <w:rFonts w:ascii="Times New Roman" w:hAnsi="Times New Roman" w:cs="Times New Roman"/>
          <w:sz w:val="24"/>
          <w:szCs w:val="24"/>
        </w:rPr>
        <w:t>zero to three or more years</w:t>
      </w:r>
      <w:r w:rsidRPr="0091512E">
        <w:rPr>
          <w:rFonts w:ascii="Times New Roman" w:hAnsi="Times New Roman" w:cs="Times New Roman"/>
          <w:sz w:val="24"/>
          <w:szCs w:val="24"/>
        </w:rPr>
        <w:t>, the coefficient of variation (CV; Chang</w:t>
      </w:r>
      <w:r w:rsidR="00840153" w:rsidRPr="0091512E">
        <w:rPr>
          <w:rFonts w:ascii="Times New Roman" w:hAnsi="Times New Roman" w:cs="Times New Roman"/>
          <w:sz w:val="24"/>
          <w:szCs w:val="24"/>
        </w:rPr>
        <w:t>,</w:t>
      </w:r>
      <w:r w:rsidRPr="0091512E">
        <w:rPr>
          <w:rFonts w:ascii="Times New Roman" w:hAnsi="Times New Roman" w:cs="Times New Roman"/>
          <w:sz w:val="24"/>
          <w:szCs w:val="24"/>
        </w:rPr>
        <w:t xml:space="preserve"> 1982</w:t>
      </w:r>
      <w:r w:rsidR="003D1C1F" w:rsidRPr="0091512E">
        <w:rPr>
          <w:rFonts w:ascii="Times New Roman" w:hAnsi="Times New Roman" w:cs="Times New Roman"/>
          <w:sz w:val="24"/>
          <w:szCs w:val="24"/>
        </w:rPr>
        <w:t xml:space="preserve">; Kimura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r w:rsidR="003D1C1F" w:rsidRPr="0091512E">
        <w:rPr>
          <w:rFonts w:ascii="Times New Roman" w:hAnsi="Times New Roman" w:cs="Times New Roman"/>
          <w:sz w:val="24"/>
          <w:szCs w:val="24"/>
        </w:rPr>
        <w:t>Lyons</w:t>
      </w:r>
      <w:r w:rsidR="00840153" w:rsidRPr="0091512E">
        <w:rPr>
          <w:rFonts w:ascii="Times New Roman" w:hAnsi="Times New Roman" w:cs="Times New Roman"/>
          <w:sz w:val="24"/>
          <w:szCs w:val="24"/>
        </w:rPr>
        <w:t>,</w:t>
      </w:r>
      <w:r w:rsidR="003D1C1F" w:rsidRPr="0091512E">
        <w:rPr>
          <w:rFonts w:ascii="Times New Roman" w:hAnsi="Times New Roman" w:cs="Times New Roman"/>
          <w:sz w:val="24"/>
          <w:szCs w:val="24"/>
        </w:rPr>
        <w:t xml:space="preserve"> 1991</w:t>
      </w:r>
      <w:r w:rsidRPr="0091512E">
        <w:rPr>
          <w:rFonts w:ascii="Times New Roman" w:hAnsi="Times New Roman" w:cs="Times New Roman"/>
          <w:sz w:val="24"/>
          <w:szCs w:val="24"/>
        </w:rPr>
        <w:t xml:space="preserve">), and average percentage error (APE; </w:t>
      </w:r>
      <w:r w:rsidR="00062BE8" w:rsidRPr="004C2752">
        <w:rPr>
          <w:rFonts w:ascii="Times New Roman" w:hAnsi="Times New Roman" w:cs="Times New Roman"/>
          <w:sz w:val="24"/>
          <w:szCs w:val="24"/>
        </w:rPr>
        <w:t xml:space="preserve">Beamish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062BE8" w:rsidRPr="004C2752">
        <w:rPr>
          <w:rFonts w:ascii="Times New Roman" w:hAnsi="Times New Roman" w:cs="Times New Roman"/>
          <w:sz w:val="24"/>
          <w:szCs w:val="24"/>
        </w:rPr>
        <w:t>Fournier</w:t>
      </w:r>
      <w:r w:rsidR="00840153" w:rsidRPr="004C2752">
        <w:rPr>
          <w:rFonts w:ascii="Times New Roman" w:hAnsi="Times New Roman" w:cs="Times New Roman"/>
          <w:sz w:val="24"/>
          <w:szCs w:val="24"/>
        </w:rPr>
        <w:t>,</w:t>
      </w:r>
      <w:r w:rsidR="00062BE8" w:rsidRPr="004C2752">
        <w:rPr>
          <w:rFonts w:ascii="Times New Roman" w:hAnsi="Times New Roman" w:cs="Times New Roman"/>
          <w:sz w:val="24"/>
          <w:szCs w:val="24"/>
        </w:rPr>
        <w:t xml:space="preserve"> 19</w:t>
      </w:r>
      <w:r w:rsidR="00436ADB" w:rsidRPr="004C2752">
        <w:rPr>
          <w:rFonts w:ascii="Times New Roman" w:hAnsi="Times New Roman" w:cs="Times New Roman"/>
          <w:sz w:val="24"/>
          <w:szCs w:val="24"/>
        </w:rPr>
        <w:t>8</w:t>
      </w:r>
      <w:r w:rsidR="00062BE8" w:rsidRPr="004C2752">
        <w:rPr>
          <w:rFonts w:ascii="Times New Roman" w:hAnsi="Times New Roman" w:cs="Times New Roman"/>
          <w:sz w:val="24"/>
          <w:szCs w:val="24"/>
        </w:rPr>
        <w:t>1</w:t>
      </w:r>
      <w:r w:rsidRPr="004C2752">
        <w:rPr>
          <w:rFonts w:ascii="Times New Roman" w:hAnsi="Times New Roman" w:cs="Times New Roman"/>
          <w:sz w:val="24"/>
          <w:szCs w:val="24"/>
        </w:rPr>
        <w:t>) as computed with agePrecision() from the FSA package.</w:t>
      </w:r>
    </w:p>
    <w:p w14:paraId="5BDBFB48" w14:textId="2CFDC650" w:rsidR="00BD10C3" w:rsidRPr="004C2752" w:rsidRDefault="008545F1"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Estimated </w:t>
      </w:r>
      <w:r w:rsidR="00BD10C3" w:rsidRPr="004C2752">
        <w:rPr>
          <w:rFonts w:ascii="Times New Roman" w:hAnsi="Times New Roman" w:cs="Times New Roman"/>
          <w:sz w:val="24"/>
          <w:szCs w:val="24"/>
        </w:rPr>
        <w:t xml:space="preserve">ages could not be validated because known-age Pygmy Whitefish were not available and </w:t>
      </w:r>
      <w:r w:rsidR="00312B05" w:rsidRPr="004C2752">
        <w:rPr>
          <w:rFonts w:ascii="Times New Roman" w:hAnsi="Times New Roman" w:cs="Times New Roman"/>
          <w:sz w:val="24"/>
          <w:szCs w:val="24"/>
        </w:rPr>
        <w:t xml:space="preserve">collections </w:t>
      </w:r>
      <w:r w:rsidR="00BD10C3" w:rsidRPr="004C2752">
        <w:rPr>
          <w:rFonts w:ascii="Times New Roman" w:hAnsi="Times New Roman" w:cs="Times New Roman"/>
          <w:sz w:val="24"/>
          <w:szCs w:val="24"/>
        </w:rPr>
        <w:t xml:space="preserve">were not </w:t>
      </w:r>
      <w:r w:rsidR="00312B05" w:rsidRPr="004C2752">
        <w:rPr>
          <w:rFonts w:ascii="Times New Roman" w:hAnsi="Times New Roman" w:cs="Times New Roman"/>
          <w:sz w:val="24"/>
          <w:szCs w:val="24"/>
        </w:rPr>
        <w:t xml:space="preserve">made </w:t>
      </w:r>
      <w:r w:rsidR="00BD10C3" w:rsidRPr="004C2752">
        <w:rPr>
          <w:rFonts w:ascii="Times New Roman" w:hAnsi="Times New Roman" w:cs="Times New Roman"/>
          <w:sz w:val="24"/>
          <w:szCs w:val="24"/>
        </w:rPr>
        <w:t>throughout the year (Campana</w:t>
      </w:r>
      <w:r w:rsidR="00840153" w:rsidRPr="004C2752">
        <w:rPr>
          <w:rFonts w:ascii="Times New Roman" w:hAnsi="Times New Roman" w:cs="Times New Roman"/>
          <w:sz w:val="24"/>
          <w:szCs w:val="24"/>
        </w:rPr>
        <w:t>,</w:t>
      </w:r>
      <w:r w:rsidR="00BD10C3" w:rsidRPr="004C2752">
        <w:rPr>
          <w:rFonts w:ascii="Times New Roman" w:hAnsi="Times New Roman" w:cs="Times New Roman"/>
          <w:sz w:val="24"/>
          <w:szCs w:val="24"/>
        </w:rPr>
        <w:t xml:space="preserve"> 2001).  However, </w:t>
      </w:r>
      <w:r w:rsidR="008A174C" w:rsidRPr="004C2752">
        <w:rPr>
          <w:rFonts w:ascii="Times New Roman" w:hAnsi="Times New Roman" w:cs="Times New Roman"/>
          <w:sz w:val="24"/>
          <w:szCs w:val="24"/>
        </w:rPr>
        <w:t xml:space="preserve">we examined the length frequency distribution of all Pygmy Whitefish </w:t>
      </w:r>
      <w:r w:rsidR="006F5DE1">
        <w:rPr>
          <w:rFonts w:ascii="Times New Roman" w:hAnsi="Times New Roman" w:cs="Times New Roman"/>
          <w:sz w:val="24"/>
          <w:szCs w:val="24"/>
        </w:rPr>
        <w:t xml:space="preserve">collected </w:t>
      </w:r>
      <w:r w:rsidR="008A174C" w:rsidRPr="004C2752">
        <w:rPr>
          <w:rFonts w:ascii="Times New Roman" w:hAnsi="Times New Roman" w:cs="Times New Roman"/>
          <w:sz w:val="24"/>
          <w:szCs w:val="24"/>
        </w:rPr>
        <w:t xml:space="preserve">from May-July 2006-2012 that were captured using </w:t>
      </w:r>
      <w:r w:rsidR="002B2E92" w:rsidRPr="004C2752">
        <w:rPr>
          <w:rFonts w:ascii="Times New Roman" w:hAnsi="Times New Roman" w:cs="Times New Roman"/>
          <w:sz w:val="24"/>
          <w:szCs w:val="24"/>
        </w:rPr>
        <w:t xml:space="preserve">bottom trawl </w:t>
      </w:r>
      <w:r w:rsidR="008A174C" w:rsidRPr="004C2752">
        <w:rPr>
          <w:rFonts w:ascii="Times New Roman" w:hAnsi="Times New Roman" w:cs="Times New Roman"/>
          <w:sz w:val="24"/>
          <w:szCs w:val="24"/>
        </w:rPr>
        <w:t xml:space="preserve">methods similar </w:t>
      </w:r>
      <w:r w:rsidR="008A174C" w:rsidRPr="0091512E">
        <w:rPr>
          <w:rFonts w:ascii="Times New Roman" w:hAnsi="Times New Roman" w:cs="Times New Roman"/>
          <w:sz w:val="24"/>
          <w:szCs w:val="24"/>
        </w:rPr>
        <w:t>to those described for the 2013 collection</w:t>
      </w:r>
      <w:ins w:id="33" w:author="student" w:date="2015-06-25T13:34:00Z">
        <w:r w:rsidR="00CF58AF">
          <w:rPr>
            <w:rFonts w:ascii="Times New Roman" w:hAnsi="Times New Roman" w:cs="Times New Roman"/>
            <w:sz w:val="24"/>
            <w:szCs w:val="24"/>
          </w:rPr>
          <w:t>,</w:t>
        </w:r>
      </w:ins>
      <w:r w:rsidR="008A174C" w:rsidRPr="0091512E">
        <w:rPr>
          <w:rFonts w:ascii="Times New Roman" w:hAnsi="Times New Roman" w:cs="Times New Roman"/>
          <w:sz w:val="24"/>
          <w:szCs w:val="24"/>
        </w:rPr>
        <w:t xml:space="preserve"> </w:t>
      </w:r>
      <w:r w:rsidR="006765A3" w:rsidRPr="0091512E">
        <w:rPr>
          <w:rFonts w:ascii="Times New Roman" w:hAnsi="Times New Roman" w:cs="Times New Roman"/>
          <w:sz w:val="24"/>
          <w:szCs w:val="24"/>
        </w:rPr>
        <w:t>to determine if the age of some fish could be ascertained</w:t>
      </w:r>
      <w:r w:rsidR="008A174C" w:rsidRPr="0091512E">
        <w:rPr>
          <w:rFonts w:ascii="Times New Roman" w:hAnsi="Times New Roman" w:cs="Times New Roman"/>
          <w:sz w:val="24"/>
          <w:szCs w:val="24"/>
        </w:rPr>
        <w:t xml:space="preserve"> from </w:t>
      </w:r>
      <w:r w:rsidR="00E410D2" w:rsidRPr="0091512E">
        <w:rPr>
          <w:rFonts w:ascii="Times New Roman" w:hAnsi="Times New Roman" w:cs="Times New Roman"/>
          <w:sz w:val="24"/>
          <w:szCs w:val="24"/>
        </w:rPr>
        <w:t>peaks in the length frequency</w:t>
      </w:r>
      <w:r w:rsidR="006765A3" w:rsidRPr="004C2752">
        <w:rPr>
          <w:rFonts w:ascii="Times New Roman" w:hAnsi="Times New Roman" w:cs="Times New Roman"/>
          <w:sz w:val="24"/>
          <w:szCs w:val="24"/>
        </w:rPr>
        <w:t xml:space="preserve"> and compared to ages </w:t>
      </w:r>
      <w:r w:rsidRPr="004C2752">
        <w:rPr>
          <w:rFonts w:ascii="Times New Roman" w:hAnsi="Times New Roman" w:cs="Times New Roman"/>
          <w:sz w:val="24"/>
          <w:szCs w:val="24"/>
        </w:rPr>
        <w:t xml:space="preserve">estimated </w:t>
      </w:r>
      <w:r w:rsidR="006765A3" w:rsidRPr="004C2752">
        <w:rPr>
          <w:rFonts w:ascii="Times New Roman" w:hAnsi="Times New Roman" w:cs="Times New Roman"/>
          <w:sz w:val="24"/>
          <w:szCs w:val="24"/>
        </w:rPr>
        <w:t>from scales and otoliths</w:t>
      </w:r>
      <w:r w:rsidR="00BD10C3" w:rsidRPr="004C2752">
        <w:rPr>
          <w:rFonts w:ascii="Times New Roman" w:hAnsi="Times New Roman" w:cs="Times New Roman"/>
          <w:sz w:val="24"/>
          <w:szCs w:val="24"/>
        </w:rPr>
        <w:t>.</w:t>
      </w:r>
      <w:r w:rsidR="006817CE" w:rsidRPr="004C2752">
        <w:rPr>
          <w:rFonts w:ascii="Times New Roman" w:hAnsi="Times New Roman" w:cs="Times New Roman"/>
          <w:sz w:val="24"/>
          <w:szCs w:val="24"/>
        </w:rPr>
        <w:t xml:space="preserve">  We also included </w:t>
      </w:r>
      <w:r w:rsidR="008A174C" w:rsidRPr="004C2752">
        <w:rPr>
          <w:rFonts w:ascii="Times New Roman" w:hAnsi="Times New Roman" w:cs="Times New Roman"/>
          <w:sz w:val="24"/>
          <w:szCs w:val="24"/>
        </w:rPr>
        <w:t xml:space="preserve">in this analysis </w:t>
      </w:r>
      <w:r w:rsidR="006817CE" w:rsidRPr="004C2752">
        <w:rPr>
          <w:rFonts w:ascii="Times New Roman" w:hAnsi="Times New Roman" w:cs="Times New Roman"/>
          <w:sz w:val="24"/>
          <w:szCs w:val="24"/>
        </w:rPr>
        <w:t>the lengths of Pygmy Whitefish captured in shallow</w:t>
      </w:r>
      <w:r w:rsidR="005929C8" w:rsidRPr="004C2752">
        <w:rPr>
          <w:rFonts w:ascii="Times New Roman" w:hAnsi="Times New Roman" w:cs="Times New Roman"/>
          <w:sz w:val="24"/>
          <w:szCs w:val="24"/>
        </w:rPr>
        <w:t>er</w:t>
      </w:r>
      <w:r w:rsidR="006817CE" w:rsidRPr="004C2752">
        <w:rPr>
          <w:rFonts w:ascii="Times New Roman" w:hAnsi="Times New Roman" w:cs="Times New Roman"/>
          <w:sz w:val="24"/>
          <w:szCs w:val="24"/>
        </w:rPr>
        <w:t xml:space="preserve"> waters </w:t>
      </w:r>
      <w:r w:rsidR="00DE3814" w:rsidRPr="004C2752">
        <w:rPr>
          <w:rFonts w:ascii="Times New Roman" w:hAnsi="Times New Roman" w:cs="Times New Roman"/>
          <w:sz w:val="24"/>
          <w:szCs w:val="24"/>
        </w:rPr>
        <w:t>(range: 2.9-14.3 m</w:t>
      </w:r>
      <w:r w:rsidR="006817CE" w:rsidRPr="004C2752">
        <w:rPr>
          <w:rFonts w:ascii="Times New Roman" w:hAnsi="Times New Roman" w:cs="Times New Roman"/>
          <w:sz w:val="24"/>
          <w:szCs w:val="24"/>
        </w:rPr>
        <w:t>) of the Apostle Islands region in</w:t>
      </w:r>
      <w:r w:rsidR="00D244FA" w:rsidRPr="004C2752">
        <w:rPr>
          <w:rFonts w:ascii="Times New Roman" w:hAnsi="Times New Roman" w:cs="Times New Roman"/>
          <w:sz w:val="24"/>
          <w:szCs w:val="24"/>
        </w:rPr>
        <w:t xml:space="preserve"> a once-only effort in</w:t>
      </w:r>
      <w:r w:rsidR="006817CE" w:rsidRPr="004C2752">
        <w:rPr>
          <w:rFonts w:ascii="Times New Roman" w:hAnsi="Times New Roman" w:cs="Times New Roman"/>
          <w:sz w:val="24"/>
          <w:szCs w:val="24"/>
        </w:rPr>
        <w:t xml:space="preserve"> late July 2008</w:t>
      </w:r>
      <w:r w:rsidR="002A6989" w:rsidRPr="004C2752">
        <w:rPr>
          <w:rFonts w:ascii="Times New Roman" w:hAnsi="Times New Roman" w:cs="Times New Roman"/>
          <w:sz w:val="24"/>
          <w:szCs w:val="24"/>
        </w:rPr>
        <w:t xml:space="preserve"> (Gorman </w:t>
      </w:r>
      <w:r w:rsidR="002A6989"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2A6989" w:rsidRPr="004C2752">
        <w:rPr>
          <w:rFonts w:ascii="Times New Roman" w:hAnsi="Times New Roman" w:cs="Times New Roman"/>
          <w:sz w:val="24"/>
          <w:szCs w:val="24"/>
        </w:rPr>
        <w:t xml:space="preserve"> 2012)</w:t>
      </w:r>
      <w:r w:rsidR="006817CE" w:rsidRPr="004C2752">
        <w:rPr>
          <w:rFonts w:ascii="Times New Roman" w:hAnsi="Times New Roman" w:cs="Times New Roman"/>
          <w:sz w:val="24"/>
          <w:szCs w:val="24"/>
        </w:rPr>
        <w:t>.</w:t>
      </w:r>
    </w:p>
    <w:p w14:paraId="659662B6" w14:textId="2A031146" w:rsidR="00242948" w:rsidRPr="0091512E" w:rsidRDefault="00796C76"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Potential differences</w:t>
      </w:r>
      <w:r w:rsidR="00242948" w:rsidRPr="004C2752">
        <w:rPr>
          <w:rFonts w:ascii="Times New Roman" w:hAnsi="Times New Roman" w:cs="Times New Roman"/>
          <w:sz w:val="24"/>
          <w:szCs w:val="24"/>
        </w:rPr>
        <w:t xml:space="preserve"> in the log</w:t>
      </w:r>
      <w:r w:rsidR="00CE7292" w:rsidRPr="004C2752">
        <w:rPr>
          <w:rFonts w:ascii="Times New Roman" w:hAnsi="Times New Roman" w:cs="Times New Roman"/>
          <w:sz w:val="24"/>
          <w:szCs w:val="24"/>
          <w:vertAlign w:val="subscript"/>
        </w:rPr>
        <w:t>10</w:t>
      </w:r>
      <w:r w:rsidR="00242948" w:rsidRPr="004C2752">
        <w:rPr>
          <w:rFonts w:ascii="Times New Roman" w:hAnsi="Times New Roman" w:cs="Times New Roman"/>
          <w:sz w:val="24"/>
          <w:szCs w:val="24"/>
        </w:rPr>
        <w:t>(W)-log</w:t>
      </w:r>
      <w:r w:rsidR="00CE7292" w:rsidRPr="004C2752">
        <w:rPr>
          <w:rFonts w:ascii="Times New Roman" w:hAnsi="Times New Roman" w:cs="Times New Roman"/>
          <w:sz w:val="24"/>
          <w:szCs w:val="24"/>
          <w:vertAlign w:val="subscript"/>
        </w:rPr>
        <w:t>10</w:t>
      </w:r>
      <w:r w:rsidR="00242948" w:rsidRPr="004C2752">
        <w:rPr>
          <w:rFonts w:ascii="Times New Roman" w:hAnsi="Times New Roman" w:cs="Times New Roman"/>
          <w:sz w:val="24"/>
          <w:szCs w:val="24"/>
        </w:rPr>
        <w:t>(TL) relationship among male, female, and immature Pygmy Whitefish were assessed with a dum</w:t>
      </w:r>
      <w:r w:rsidR="00907A58" w:rsidRPr="004C2752">
        <w:rPr>
          <w:rFonts w:ascii="Times New Roman" w:hAnsi="Times New Roman" w:cs="Times New Roman"/>
          <w:sz w:val="24"/>
          <w:szCs w:val="24"/>
        </w:rPr>
        <w:t>my variable regression (Fox</w:t>
      </w:r>
      <w:r w:rsidR="00840153" w:rsidRPr="004C2752">
        <w:rPr>
          <w:rFonts w:ascii="Times New Roman" w:hAnsi="Times New Roman" w:cs="Times New Roman"/>
          <w:sz w:val="24"/>
          <w:szCs w:val="24"/>
        </w:rPr>
        <w:t>,</w:t>
      </w:r>
      <w:r w:rsidR="00907A58" w:rsidRPr="004C2752">
        <w:rPr>
          <w:rFonts w:ascii="Times New Roman" w:hAnsi="Times New Roman" w:cs="Times New Roman"/>
          <w:sz w:val="24"/>
          <w:szCs w:val="24"/>
        </w:rPr>
        <w:t xml:space="preserve"> 1997</w:t>
      </w:r>
      <w:r w:rsidR="00242948" w:rsidRPr="004C2752">
        <w:rPr>
          <w:rFonts w:ascii="Times New Roman" w:hAnsi="Times New Roman" w:cs="Times New Roman"/>
          <w:sz w:val="24"/>
          <w:szCs w:val="24"/>
        </w:rPr>
        <w:t>)</w:t>
      </w:r>
      <w:r w:rsidR="00D440FF" w:rsidRPr="004C2752">
        <w:rPr>
          <w:rFonts w:ascii="Times New Roman" w:hAnsi="Times New Roman" w:cs="Times New Roman"/>
          <w:sz w:val="24"/>
          <w:szCs w:val="24"/>
        </w:rPr>
        <w:t xml:space="preserve"> </w:t>
      </w:r>
      <w:r w:rsidR="00FA26CB" w:rsidRPr="004C2752">
        <w:rPr>
          <w:rFonts w:ascii="Times New Roman" w:hAnsi="Times New Roman" w:cs="Times New Roman"/>
          <w:sz w:val="24"/>
          <w:szCs w:val="24"/>
        </w:rPr>
        <w:t xml:space="preserve">using </w:t>
      </w:r>
      <w:r w:rsidR="00D440FF" w:rsidRPr="0035198B">
        <w:rPr>
          <w:rFonts w:ascii="Times New Roman" w:hAnsi="Times New Roman" w:cs="Times New Roman"/>
          <w:sz w:val="24"/>
          <w:szCs w:val="24"/>
        </w:rPr>
        <w:t xml:space="preserve">lm() </w:t>
      </w:r>
      <w:r w:rsidR="00BD10C3" w:rsidRPr="0035198B">
        <w:rPr>
          <w:rFonts w:ascii="Times New Roman" w:hAnsi="Times New Roman" w:cs="Times New Roman"/>
          <w:sz w:val="24"/>
          <w:szCs w:val="24"/>
        </w:rPr>
        <w:t>in R</w:t>
      </w:r>
      <w:r w:rsidRPr="0035198B">
        <w:rPr>
          <w:rFonts w:ascii="Times New Roman" w:hAnsi="Times New Roman" w:cs="Times New Roman"/>
          <w:sz w:val="24"/>
          <w:szCs w:val="24"/>
        </w:rPr>
        <w:t>.</w:t>
      </w:r>
      <w:r w:rsidR="00242948" w:rsidRPr="0035198B">
        <w:rPr>
          <w:rFonts w:ascii="Times New Roman" w:hAnsi="Times New Roman" w:cs="Times New Roman"/>
          <w:sz w:val="24"/>
          <w:szCs w:val="24"/>
        </w:rPr>
        <w:t xml:space="preserve"> </w:t>
      </w:r>
      <w:r w:rsidR="00837930" w:rsidRPr="0035198B">
        <w:rPr>
          <w:rFonts w:ascii="Times New Roman" w:hAnsi="Times New Roman" w:cs="Times New Roman"/>
          <w:sz w:val="24"/>
          <w:szCs w:val="24"/>
        </w:rPr>
        <w:t xml:space="preserve"> Potential differences in length distributions between male and female Pygmy Whitefish were determi</w:t>
      </w:r>
      <w:r w:rsidR="00837930" w:rsidRPr="0091512E">
        <w:rPr>
          <w:rFonts w:ascii="Times New Roman" w:hAnsi="Times New Roman" w:cs="Times New Roman"/>
          <w:sz w:val="24"/>
          <w:szCs w:val="24"/>
        </w:rPr>
        <w:t xml:space="preserve">ned by comparing the cumulative length frequency distribution with a Kolmogorov-Smirnov test using ks.test() and the mean ranks of lengths with a Wilcoxon signed-rank test using wilcox.test() in R (Neumann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r w:rsidR="00837930" w:rsidRPr="0091512E">
        <w:rPr>
          <w:rFonts w:ascii="Times New Roman" w:hAnsi="Times New Roman" w:cs="Times New Roman"/>
          <w:sz w:val="24"/>
          <w:szCs w:val="24"/>
        </w:rPr>
        <w:t>Allen</w:t>
      </w:r>
      <w:r w:rsidR="00840153" w:rsidRPr="0091512E">
        <w:rPr>
          <w:rFonts w:ascii="Times New Roman" w:hAnsi="Times New Roman" w:cs="Times New Roman"/>
          <w:sz w:val="24"/>
          <w:szCs w:val="24"/>
        </w:rPr>
        <w:t>,</w:t>
      </w:r>
      <w:r w:rsidR="00837930" w:rsidRPr="0091512E">
        <w:rPr>
          <w:rFonts w:ascii="Times New Roman" w:hAnsi="Times New Roman" w:cs="Times New Roman"/>
          <w:sz w:val="24"/>
          <w:szCs w:val="24"/>
        </w:rPr>
        <w:t xml:space="preserve"> 2007).</w:t>
      </w:r>
    </w:p>
    <w:p w14:paraId="0233815F" w14:textId="379FB024" w:rsidR="003E2D7F" w:rsidRPr="0091512E" w:rsidRDefault="003E2D7F" w:rsidP="004432B6">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Growth was summarized with the Francis (</w:t>
      </w:r>
      <w:r w:rsidR="00245833" w:rsidRPr="0091512E">
        <w:rPr>
          <w:rFonts w:ascii="Times New Roman" w:hAnsi="Times New Roman" w:cs="Times New Roman"/>
          <w:sz w:val="24"/>
          <w:szCs w:val="24"/>
        </w:rPr>
        <w:t>1988</w:t>
      </w:r>
      <w:r w:rsidRPr="0091512E">
        <w:rPr>
          <w:rFonts w:ascii="Times New Roman" w:hAnsi="Times New Roman" w:cs="Times New Roman"/>
          <w:sz w:val="24"/>
          <w:szCs w:val="24"/>
        </w:rPr>
        <w:t>) parameterization of the von Bertalanffy growth model (VBGM) with</w:t>
      </w:r>
      <w:r w:rsidR="008A174C" w:rsidRPr="0091512E">
        <w:rPr>
          <w:rFonts w:ascii="Times New Roman" w:hAnsi="Times New Roman" w:cs="Times New Roman"/>
          <w:sz w:val="24"/>
          <w:szCs w:val="24"/>
        </w:rPr>
        <w:t xml:space="preserve"> parameters defined </w:t>
      </w:r>
      <w:r w:rsidR="008A174C" w:rsidRPr="0045254C">
        <w:rPr>
          <w:rFonts w:ascii="Times New Roman" w:hAnsi="Times New Roman" w:cs="Times New Roman"/>
          <w:sz w:val="24"/>
          <w:szCs w:val="24"/>
        </w:rPr>
        <w:t>by</w:t>
      </w:r>
      <w:r w:rsidRPr="0045254C">
        <w:rPr>
          <w:rFonts w:ascii="Times New Roman" w:hAnsi="Times New Roman" w:cs="Times New Roman"/>
          <w:sz w:val="24"/>
          <w:szCs w:val="24"/>
        </w:rPr>
        <w:t xml:space="preserve"> </w:t>
      </w:r>
      <w:r w:rsidR="0024247E" w:rsidRPr="0045254C">
        <w:rPr>
          <w:rFonts w:ascii="Times New Roman" w:hAnsi="Times New Roman" w:cs="Times New Roman"/>
          <w:sz w:val="24"/>
          <w:szCs w:val="24"/>
          <w:shd w:val="clear" w:color="auto" w:fill="FFFFFF"/>
        </w:rPr>
        <w:t>the minimum (two) and maximum (six) age in common between the two sexes and the midpoint of these ages</w:t>
      </w:r>
      <w:r w:rsidR="0045254C">
        <w:rPr>
          <w:rFonts w:ascii="Times New Roman" w:hAnsi="Times New Roman" w:cs="Times New Roman"/>
          <w:sz w:val="24"/>
          <w:szCs w:val="24"/>
          <w:shd w:val="clear" w:color="auto" w:fill="FFFFFF"/>
        </w:rPr>
        <w:t xml:space="preserve"> (four)</w:t>
      </w:r>
      <w:r w:rsidR="0024247E" w:rsidRPr="0045254C">
        <w:rPr>
          <w:rFonts w:ascii="Times New Roman" w:hAnsi="Times New Roman" w:cs="Times New Roman"/>
          <w:sz w:val="24"/>
          <w:szCs w:val="24"/>
          <w:shd w:val="clear" w:color="auto" w:fill="FFFFFF"/>
        </w:rPr>
        <w:t>.</w:t>
      </w:r>
      <w:r w:rsidR="00F51B5E" w:rsidRPr="0045254C">
        <w:rPr>
          <w:rFonts w:ascii="Times New Roman" w:hAnsi="Times New Roman" w:cs="Times New Roman"/>
          <w:sz w:val="24"/>
          <w:szCs w:val="24"/>
        </w:rPr>
        <w:t xml:space="preserve">  </w:t>
      </w:r>
      <w:r w:rsidR="00223ED4" w:rsidRPr="0091512E">
        <w:rPr>
          <w:rFonts w:ascii="Times New Roman" w:hAnsi="Times New Roman" w:cs="Times New Roman"/>
          <w:sz w:val="24"/>
          <w:szCs w:val="24"/>
        </w:rPr>
        <w:t>Therefore</w:t>
      </w:r>
      <w:r w:rsidR="00F51B5E" w:rsidRPr="0035198B">
        <w:rPr>
          <w:rFonts w:ascii="Times New Roman" w:hAnsi="Times New Roman" w:cs="Times New Roman"/>
          <w:sz w:val="24"/>
          <w:szCs w:val="24"/>
        </w:rPr>
        <w:t>, the model parameters represent</w:t>
      </w:r>
      <w:r w:rsidR="003807A2" w:rsidRPr="0035198B">
        <w:rPr>
          <w:rFonts w:ascii="Times New Roman" w:hAnsi="Times New Roman" w:cs="Times New Roman"/>
          <w:sz w:val="24"/>
          <w:szCs w:val="24"/>
        </w:rPr>
        <w:t>ed</w:t>
      </w:r>
      <w:r w:rsidR="00F51B5E" w:rsidRPr="0091512E">
        <w:rPr>
          <w:rFonts w:ascii="Times New Roman" w:hAnsi="Times New Roman" w:cs="Times New Roman"/>
          <w:sz w:val="24"/>
          <w:szCs w:val="24"/>
        </w:rPr>
        <w:t xml:space="preserve"> the mean length</w:t>
      </w:r>
      <w:r w:rsidR="00FA26CB" w:rsidRPr="0091512E">
        <w:rPr>
          <w:rFonts w:ascii="Times New Roman" w:hAnsi="Times New Roman" w:cs="Times New Roman"/>
          <w:sz w:val="24"/>
          <w:szCs w:val="24"/>
        </w:rPr>
        <w:t>s</w:t>
      </w:r>
      <w:r w:rsidR="00F51B5E" w:rsidRPr="0091512E">
        <w:rPr>
          <w:rFonts w:ascii="Times New Roman" w:hAnsi="Times New Roman" w:cs="Times New Roman"/>
          <w:sz w:val="24"/>
          <w:szCs w:val="24"/>
        </w:rPr>
        <w:t xml:space="preserve"> of age-</w:t>
      </w:r>
      <w:r w:rsidR="0021554E" w:rsidRPr="0091512E">
        <w:rPr>
          <w:rFonts w:ascii="Times New Roman" w:hAnsi="Times New Roman" w:cs="Times New Roman"/>
          <w:sz w:val="24"/>
          <w:szCs w:val="24"/>
        </w:rPr>
        <w:t>2</w:t>
      </w:r>
      <w:r w:rsidR="00F51B5E" w:rsidRPr="0091512E">
        <w:rPr>
          <w:rFonts w:ascii="Times New Roman" w:hAnsi="Times New Roman" w:cs="Times New Roman"/>
          <w:sz w:val="24"/>
          <w:szCs w:val="24"/>
        </w:rPr>
        <w:t>, age-</w:t>
      </w:r>
      <w:r w:rsidR="0021554E" w:rsidRPr="0091512E">
        <w:rPr>
          <w:rFonts w:ascii="Times New Roman" w:hAnsi="Times New Roman" w:cs="Times New Roman"/>
          <w:sz w:val="24"/>
          <w:szCs w:val="24"/>
        </w:rPr>
        <w:t>4</w:t>
      </w:r>
      <w:r w:rsidR="00F51B5E" w:rsidRPr="0091512E">
        <w:rPr>
          <w:rFonts w:ascii="Times New Roman" w:hAnsi="Times New Roman" w:cs="Times New Roman"/>
          <w:sz w:val="24"/>
          <w:szCs w:val="24"/>
        </w:rPr>
        <w:t>, and age-</w:t>
      </w:r>
      <w:r w:rsidR="0021554E" w:rsidRPr="0091512E">
        <w:rPr>
          <w:rFonts w:ascii="Times New Roman" w:hAnsi="Times New Roman" w:cs="Times New Roman"/>
          <w:sz w:val="24"/>
          <w:szCs w:val="24"/>
        </w:rPr>
        <w:t>6</w:t>
      </w:r>
      <w:r w:rsidR="00FA26CB" w:rsidRPr="0091512E">
        <w:rPr>
          <w:rFonts w:ascii="Times New Roman" w:hAnsi="Times New Roman" w:cs="Times New Roman"/>
          <w:sz w:val="24"/>
          <w:szCs w:val="24"/>
        </w:rPr>
        <w:t xml:space="preserve"> fish</w:t>
      </w:r>
      <w:r w:rsidR="00F51B5E" w:rsidRPr="0091512E">
        <w:rPr>
          <w:rFonts w:ascii="Times New Roman" w:hAnsi="Times New Roman" w:cs="Times New Roman"/>
          <w:sz w:val="24"/>
          <w:szCs w:val="24"/>
        </w:rPr>
        <w:t xml:space="preserve">. </w:t>
      </w:r>
      <w:r w:rsidRPr="0091512E">
        <w:rPr>
          <w:rFonts w:ascii="Times New Roman" w:hAnsi="Times New Roman" w:cs="Times New Roman"/>
          <w:sz w:val="24"/>
          <w:szCs w:val="24"/>
        </w:rPr>
        <w:t xml:space="preserve"> Differences in VBGM parameters between male</w:t>
      </w:r>
      <w:r w:rsidR="00796C76" w:rsidRPr="0091512E">
        <w:rPr>
          <w:rFonts w:ascii="Times New Roman" w:hAnsi="Times New Roman" w:cs="Times New Roman"/>
          <w:sz w:val="24"/>
          <w:szCs w:val="24"/>
        </w:rPr>
        <w:t>s</w:t>
      </w:r>
      <w:r w:rsidRPr="0091512E">
        <w:rPr>
          <w:rFonts w:ascii="Times New Roman" w:hAnsi="Times New Roman" w:cs="Times New Roman"/>
          <w:sz w:val="24"/>
          <w:szCs w:val="24"/>
        </w:rPr>
        <w:t xml:space="preserve"> and female</w:t>
      </w:r>
      <w:r w:rsidR="00796C76" w:rsidRPr="0091512E">
        <w:rPr>
          <w:rFonts w:ascii="Times New Roman" w:hAnsi="Times New Roman" w:cs="Times New Roman"/>
          <w:sz w:val="24"/>
          <w:szCs w:val="24"/>
        </w:rPr>
        <w:t>s</w:t>
      </w:r>
      <w:r w:rsidRPr="0091512E">
        <w:rPr>
          <w:rFonts w:ascii="Times New Roman" w:hAnsi="Times New Roman" w:cs="Times New Roman"/>
          <w:sz w:val="24"/>
          <w:szCs w:val="24"/>
        </w:rPr>
        <w:t xml:space="preserve"> were assessed by fitting models where all </w:t>
      </w:r>
      <w:r w:rsidR="003807A2" w:rsidRPr="0091512E">
        <w:rPr>
          <w:rFonts w:ascii="Times New Roman" w:hAnsi="Times New Roman" w:cs="Times New Roman"/>
          <w:sz w:val="24"/>
          <w:szCs w:val="24"/>
        </w:rPr>
        <w:t>three parameters</w:t>
      </w:r>
      <w:r w:rsidRPr="0091512E">
        <w:rPr>
          <w:rFonts w:ascii="Times New Roman" w:hAnsi="Times New Roman" w:cs="Times New Roman"/>
          <w:sz w:val="24"/>
          <w:szCs w:val="24"/>
        </w:rPr>
        <w:t>, two</w:t>
      </w:r>
      <w:r w:rsidR="003807A2" w:rsidRPr="0091512E">
        <w:rPr>
          <w:rFonts w:ascii="Times New Roman" w:hAnsi="Times New Roman" w:cs="Times New Roman"/>
          <w:sz w:val="24"/>
          <w:szCs w:val="24"/>
        </w:rPr>
        <w:t xml:space="preserve"> parameters</w:t>
      </w:r>
      <w:r w:rsidRPr="0091512E">
        <w:rPr>
          <w:rFonts w:ascii="Times New Roman" w:hAnsi="Times New Roman" w:cs="Times New Roman"/>
          <w:sz w:val="24"/>
          <w:szCs w:val="24"/>
        </w:rPr>
        <w:t>, and one parameter differed by sex</w:t>
      </w:r>
      <w:r w:rsidR="00796C76" w:rsidRPr="0091512E">
        <w:rPr>
          <w:rFonts w:ascii="Times New Roman" w:hAnsi="Times New Roman" w:cs="Times New Roman"/>
          <w:sz w:val="24"/>
          <w:szCs w:val="24"/>
        </w:rPr>
        <w:t>,</w:t>
      </w:r>
      <w:r w:rsidRPr="0091512E">
        <w:rPr>
          <w:rFonts w:ascii="Times New Roman" w:hAnsi="Times New Roman" w:cs="Times New Roman"/>
          <w:sz w:val="24"/>
          <w:szCs w:val="24"/>
        </w:rPr>
        <w:t xml:space="preserve"> and </w:t>
      </w:r>
      <w:r w:rsidR="00796C76" w:rsidRPr="0091512E">
        <w:rPr>
          <w:rFonts w:ascii="Times New Roman" w:hAnsi="Times New Roman" w:cs="Times New Roman"/>
          <w:sz w:val="24"/>
          <w:szCs w:val="24"/>
        </w:rPr>
        <w:t xml:space="preserve">then </w:t>
      </w:r>
      <w:r w:rsidRPr="0091512E">
        <w:rPr>
          <w:rFonts w:ascii="Times New Roman" w:hAnsi="Times New Roman" w:cs="Times New Roman"/>
          <w:sz w:val="24"/>
          <w:szCs w:val="24"/>
        </w:rPr>
        <w:t>comparing the fit of nested subsets of these models with an extra sum-of-squares test as described generally by Ritz and Streibig (</w:t>
      </w:r>
      <w:r w:rsidR="00907A58" w:rsidRPr="0091512E">
        <w:rPr>
          <w:rFonts w:ascii="Times New Roman" w:hAnsi="Times New Roman" w:cs="Times New Roman"/>
          <w:sz w:val="24"/>
          <w:szCs w:val="24"/>
        </w:rPr>
        <w:t>2008</w:t>
      </w:r>
      <w:r w:rsidR="00796C76" w:rsidRPr="0091512E">
        <w:rPr>
          <w:rFonts w:ascii="Times New Roman" w:hAnsi="Times New Roman" w:cs="Times New Roman"/>
          <w:sz w:val="24"/>
          <w:szCs w:val="24"/>
        </w:rPr>
        <w:t xml:space="preserve">) and specifically for </w:t>
      </w:r>
      <w:r w:rsidR="00D244FA" w:rsidRPr="0091512E">
        <w:rPr>
          <w:rFonts w:ascii="Times New Roman" w:hAnsi="Times New Roman" w:cs="Times New Roman"/>
          <w:sz w:val="24"/>
          <w:szCs w:val="24"/>
        </w:rPr>
        <w:t xml:space="preserve">the </w:t>
      </w:r>
      <w:r w:rsidR="00796C76" w:rsidRPr="0091512E">
        <w:rPr>
          <w:rFonts w:ascii="Times New Roman" w:hAnsi="Times New Roman" w:cs="Times New Roman"/>
          <w:sz w:val="24"/>
          <w:szCs w:val="24"/>
        </w:rPr>
        <w:t>VBGM</w:t>
      </w:r>
      <w:r w:rsidRPr="0091512E">
        <w:rPr>
          <w:rFonts w:ascii="Times New Roman" w:hAnsi="Times New Roman" w:cs="Times New Roman"/>
          <w:sz w:val="24"/>
          <w:szCs w:val="24"/>
        </w:rPr>
        <w:t xml:space="preserve"> by Ogle (201</w:t>
      </w:r>
      <w:r w:rsidR="006F5DE1">
        <w:rPr>
          <w:rFonts w:ascii="Times New Roman" w:hAnsi="Times New Roman" w:cs="Times New Roman"/>
          <w:sz w:val="24"/>
          <w:szCs w:val="24"/>
        </w:rPr>
        <w:t>5</w:t>
      </w:r>
      <w:r w:rsidRPr="0091512E">
        <w:rPr>
          <w:rFonts w:ascii="Times New Roman" w:hAnsi="Times New Roman" w:cs="Times New Roman"/>
          <w:sz w:val="24"/>
          <w:szCs w:val="24"/>
        </w:rPr>
        <w:t xml:space="preserve">).  </w:t>
      </w:r>
      <w:r w:rsidR="00245833" w:rsidRPr="0091512E">
        <w:rPr>
          <w:rFonts w:ascii="Times New Roman" w:hAnsi="Times New Roman" w:cs="Times New Roman"/>
          <w:sz w:val="24"/>
          <w:szCs w:val="24"/>
        </w:rPr>
        <w:t xml:space="preserve">Models were fit using the “port” algorithm of nls() in </w:t>
      </w:r>
      <w:r w:rsidR="00245833" w:rsidRPr="004C2752">
        <w:rPr>
          <w:rFonts w:ascii="Times New Roman" w:hAnsi="Times New Roman" w:cs="Times New Roman"/>
          <w:sz w:val="24"/>
          <w:szCs w:val="24"/>
        </w:rPr>
        <w:t>R</w:t>
      </w:r>
      <w:r w:rsidR="00FA26CB" w:rsidRPr="004C2752">
        <w:rPr>
          <w:rFonts w:ascii="Times New Roman" w:hAnsi="Times New Roman" w:cs="Times New Roman"/>
          <w:sz w:val="24"/>
          <w:szCs w:val="24"/>
        </w:rPr>
        <w:t xml:space="preserve"> </w:t>
      </w:r>
      <w:r w:rsidR="00ED3767" w:rsidRPr="00CF58AF">
        <w:rPr>
          <w:rFonts w:ascii="Times New Roman" w:hAnsi="Times New Roman" w:cs="Times New Roman"/>
          <w:sz w:val="24"/>
          <w:szCs w:val="24"/>
          <w:shd w:val="clear" w:color="auto" w:fill="FFFFFF"/>
          <w:rPrChange w:id="34" w:author="student" w:date="2015-06-25T13:36:00Z">
            <w:rPr>
              <w:rFonts w:ascii="Times New Roman" w:hAnsi="Times New Roman" w:cs="Times New Roman"/>
              <w:color w:val="1F497D"/>
              <w:sz w:val="24"/>
              <w:szCs w:val="24"/>
              <w:shd w:val="clear" w:color="auto" w:fill="FFFFFF"/>
            </w:rPr>
          </w:rPrChange>
        </w:rPr>
        <w:t xml:space="preserve">with possible parameter values constrained to a range wider than the observed lengths at each age </w:t>
      </w:r>
      <w:r w:rsidR="006F5DE1" w:rsidRPr="00CF58AF">
        <w:rPr>
          <w:rFonts w:ascii="Times New Roman" w:hAnsi="Times New Roman" w:cs="Times New Roman"/>
          <w:sz w:val="24"/>
          <w:szCs w:val="24"/>
          <w:shd w:val="clear" w:color="auto" w:fill="FFFFFF"/>
          <w:rPrChange w:id="35" w:author="student" w:date="2015-06-25T13:36:00Z">
            <w:rPr>
              <w:rFonts w:ascii="Times New Roman" w:hAnsi="Times New Roman" w:cs="Times New Roman"/>
              <w:color w:val="1F497D"/>
              <w:sz w:val="24"/>
              <w:szCs w:val="24"/>
              <w:shd w:val="clear" w:color="auto" w:fill="FFFFFF"/>
            </w:rPr>
          </w:rPrChange>
        </w:rPr>
        <w:t>corresponding to a model</w:t>
      </w:r>
      <w:r w:rsidR="00ED3767" w:rsidRPr="00CF58AF">
        <w:rPr>
          <w:rFonts w:ascii="Times New Roman" w:hAnsi="Times New Roman" w:cs="Times New Roman"/>
          <w:sz w:val="24"/>
          <w:szCs w:val="24"/>
          <w:shd w:val="clear" w:color="auto" w:fill="FFFFFF"/>
          <w:rPrChange w:id="36" w:author="student" w:date="2015-06-25T13:36:00Z">
            <w:rPr>
              <w:rFonts w:ascii="Times New Roman" w:hAnsi="Times New Roman" w:cs="Times New Roman"/>
              <w:color w:val="1F497D"/>
              <w:sz w:val="24"/>
              <w:szCs w:val="24"/>
              <w:shd w:val="clear" w:color="auto" w:fill="FFFFFF"/>
            </w:rPr>
          </w:rPrChange>
        </w:rPr>
        <w:t xml:space="preserve"> parameter.</w:t>
      </w:r>
      <w:r w:rsidR="00245833" w:rsidRPr="006471C7">
        <w:rPr>
          <w:rFonts w:ascii="Times New Roman" w:hAnsi="Times New Roman" w:cs="Times New Roman"/>
          <w:sz w:val="24"/>
          <w:szCs w:val="24"/>
        </w:rPr>
        <w:t xml:space="preserve"> </w:t>
      </w:r>
      <w:r w:rsidR="00245833" w:rsidRPr="004C2752">
        <w:rPr>
          <w:rFonts w:ascii="Times New Roman" w:hAnsi="Times New Roman" w:cs="Times New Roman"/>
          <w:sz w:val="24"/>
          <w:szCs w:val="24"/>
        </w:rPr>
        <w:t xml:space="preserve"> Parameters and lengths predicted from the VBGM for both sexes were summarized</w:t>
      </w:r>
      <w:r w:rsidR="00245833" w:rsidRPr="0035198B">
        <w:rPr>
          <w:rFonts w:ascii="Times New Roman" w:hAnsi="Times New Roman" w:cs="Times New Roman"/>
          <w:sz w:val="24"/>
          <w:szCs w:val="24"/>
        </w:rPr>
        <w:t xml:space="preserve"> with </w:t>
      </w:r>
      <w:r w:rsidR="00796C76" w:rsidRPr="0035198B">
        <w:rPr>
          <w:rFonts w:ascii="Times New Roman" w:hAnsi="Times New Roman" w:cs="Times New Roman"/>
          <w:sz w:val="24"/>
          <w:szCs w:val="24"/>
        </w:rPr>
        <w:t xml:space="preserve">bootstrap </w:t>
      </w:r>
      <w:r w:rsidR="00245833" w:rsidRPr="0035198B">
        <w:rPr>
          <w:rFonts w:ascii="Times New Roman" w:hAnsi="Times New Roman" w:cs="Times New Roman"/>
          <w:sz w:val="24"/>
          <w:szCs w:val="24"/>
        </w:rPr>
        <w:t>confidence intervals constructed wi</w:t>
      </w:r>
      <w:r w:rsidR="00790D25" w:rsidRPr="0035198B">
        <w:rPr>
          <w:rFonts w:ascii="Times New Roman" w:hAnsi="Times New Roman" w:cs="Times New Roman"/>
          <w:sz w:val="24"/>
          <w:szCs w:val="24"/>
        </w:rPr>
        <w:t>th nlsBoot() from the nlstools</w:t>
      </w:r>
      <w:r w:rsidR="00245833" w:rsidRPr="0035198B">
        <w:rPr>
          <w:rFonts w:ascii="Times New Roman" w:hAnsi="Times New Roman" w:cs="Times New Roman"/>
          <w:sz w:val="24"/>
          <w:szCs w:val="24"/>
        </w:rPr>
        <w:t xml:space="preserve"> package</w:t>
      </w:r>
      <w:r w:rsidR="004D7F1A" w:rsidRPr="0091512E">
        <w:rPr>
          <w:rFonts w:ascii="Times New Roman" w:hAnsi="Times New Roman" w:cs="Times New Roman"/>
          <w:sz w:val="24"/>
          <w:szCs w:val="24"/>
        </w:rPr>
        <w:t xml:space="preserve"> v1.0-</w:t>
      </w:r>
      <w:r w:rsidR="00D605F3">
        <w:rPr>
          <w:rFonts w:ascii="Times New Roman" w:hAnsi="Times New Roman" w:cs="Times New Roman"/>
          <w:sz w:val="24"/>
          <w:szCs w:val="24"/>
        </w:rPr>
        <w:t>1</w:t>
      </w:r>
      <w:r w:rsidR="00245833" w:rsidRPr="0091512E">
        <w:rPr>
          <w:rFonts w:ascii="Times New Roman" w:hAnsi="Times New Roman" w:cs="Times New Roman"/>
          <w:sz w:val="24"/>
          <w:szCs w:val="24"/>
        </w:rPr>
        <w:t xml:space="preserve"> (</w:t>
      </w:r>
      <w:r w:rsidR="00EF4126" w:rsidRPr="0091512E">
        <w:rPr>
          <w:rFonts w:ascii="Times New Roman" w:hAnsi="Times New Roman" w:cs="Times New Roman"/>
          <w:sz w:val="24"/>
          <w:szCs w:val="24"/>
        </w:rPr>
        <w:t xml:space="preserve">Baty </w:t>
      </w:r>
      <w:r w:rsidR="00EF4126"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EF4126" w:rsidRPr="0091512E">
        <w:rPr>
          <w:rFonts w:ascii="Times New Roman" w:hAnsi="Times New Roman" w:cs="Times New Roman"/>
          <w:sz w:val="24"/>
          <w:szCs w:val="24"/>
        </w:rPr>
        <w:t xml:space="preserve"> 201</w:t>
      </w:r>
      <w:r w:rsidR="00D605F3">
        <w:rPr>
          <w:rFonts w:ascii="Times New Roman" w:hAnsi="Times New Roman" w:cs="Times New Roman"/>
          <w:sz w:val="24"/>
          <w:szCs w:val="24"/>
        </w:rPr>
        <w:t>5</w:t>
      </w:r>
      <w:r w:rsidR="00245833" w:rsidRPr="0091512E">
        <w:rPr>
          <w:rFonts w:ascii="Times New Roman" w:hAnsi="Times New Roman" w:cs="Times New Roman"/>
          <w:sz w:val="24"/>
          <w:szCs w:val="24"/>
        </w:rPr>
        <w:t>)</w:t>
      </w:r>
      <w:r w:rsidR="00D244FA" w:rsidRPr="0091512E">
        <w:rPr>
          <w:rFonts w:ascii="Times New Roman" w:hAnsi="Times New Roman" w:cs="Times New Roman"/>
          <w:sz w:val="24"/>
          <w:szCs w:val="24"/>
        </w:rPr>
        <w:t xml:space="preserve"> of R as described in Ogle (201</w:t>
      </w:r>
      <w:r w:rsidR="006F5DE1">
        <w:rPr>
          <w:rFonts w:ascii="Times New Roman" w:hAnsi="Times New Roman" w:cs="Times New Roman"/>
          <w:sz w:val="24"/>
          <w:szCs w:val="24"/>
        </w:rPr>
        <w:t>5</w:t>
      </w:r>
      <w:r w:rsidR="00245833" w:rsidRPr="0091512E">
        <w:rPr>
          <w:rFonts w:ascii="Times New Roman" w:hAnsi="Times New Roman" w:cs="Times New Roman"/>
          <w:sz w:val="24"/>
          <w:szCs w:val="24"/>
        </w:rPr>
        <w:t xml:space="preserve">).  </w:t>
      </w:r>
      <w:r w:rsidR="00226FEA" w:rsidRPr="0091512E">
        <w:rPr>
          <w:rFonts w:ascii="Times New Roman" w:hAnsi="Times New Roman" w:cs="Times New Roman"/>
          <w:sz w:val="24"/>
          <w:szCs w:val="24"/>
        </w:rPr>
        <w:t xml:space="preserve">Based on our analysis of length frequency distributions, </w:t>
      </w:r>
      <w:r w:rsidR="00245833" w:rsidRPr="0091512E">
        <w:rPr>
          <w:rFonts w:ascii="Times New Roman" w:hAnsi="Times New Roman" w:cs="Times New Roman"/>
          <w:sz w:val="24"/>
          <w:szCs w:val="24"/>
        </w:rPr>
        <w:t xml:space="preserve">all </w:t>
      </w:r>
      <w:r w:rsidR="00773B0D" w:rsidRPr="0091512E">
        <w:rPr>
          <w:rFonts w:ascii="Times New Roman" w:hAnsi="Times New Roman" w:cs="Times New Roman"/>
          <w:sz w:val="24"/>
          <w:szCs w:val="24"/>
        </w:rPr>
        <w:t xml:space="preserve">fish of </w:t>
      </w:r>
      <w:r w:rsidR="00245833" w:rsidRPr="0091512E">
        <w:rPr>
          <w:rFonts w:ascii="Times New Roman" w:hAnsi="Times New Roman" w:cs="Times New Roman"/>
          <w:sz w:val="24"/>
          <w:szCs w:val="24"/>
        </w:rPr>
        <w:t>unknown sex less than 75 mm</w:t>
      </w:r>
      <w:r w:rsidR="00311C73" w:rsidRPr="0091512E">
        <w:rPr>
          <w:rFonts w:ascii="Times New Roman" w:hAnsi="Times New Roman" w:cs="Times New Roman"/>
          <w:sz w:val="24"/>
          <w:szCs w:val="24"/>
        </w:rPr>
        <w:t xml:space="preserve"> </w:t>
      </w:r>
      <w:r w:rsidR="0021554E" w:rsidRPr="0091512E">
        <w:rPr>
          <w:rFonts w:ascii="Times New Roman" w:hAnsi="Times New Roman" w:cs="Times New Roman"/>
          <w:sz w:val="24"/>
          <w:szCs w:val="24"/>
        </w:rPr>
        <w:t>(</w:t>
      </w:r>
      <w:r w:rsidR="0091512E">
        <w:rPr>
          <w:rFonts w:ascii="Times New Roman" w:hAnsi="Times New Roman" w:cs="Times New Roman"/>
          <w:sz w:val="24"/>
          <w:szCs w:val="24"/>
        </w:rPr>
        <w:t>N=</w:t>
      </w:r>
      <w:r w:rsidR="0021554E" w:rsidRPr="0091512E">
        <w:rPr>
          <w:rFonts w:ascii="Times New Roman" w:hAnsi="Times New Roman" w:cs="Times New Roman"/>
          <w:sz w:val="24"/>
          <w:szCs w:val="24"/>
        </w:rPr>
        <w:t xml:space="preserve">11) </w:t>
      </w:r>
      <w:r w:rsidR="00245833" w:rsidRPr="0091512E">
        <w:rPr>
          <w:rFonts w:ascii="Times New Roman" w:hAnsi="Times New Roman" w:cs="Times New Roman"/>
          <w:sz w:val="24"/>
          <w:szCs w:val="24"/>
        </w:rPr>
        <w:t xml:space="preserve">were assigned an age of </w:t>
      </w:r>
      <w:r w:rsidR="0021554E" w:rsidRPr="0091512E">
        <w:rPr>
          <w:rFonts w:ascii="Times New Roman" w:hAnsi="Times New Roman" w:cs="Times New Roman"/>
          <w:sz w:val="24"/>
          <w:szCs w:val="24"/>
        </w:rPr>
        <w:t>1</w:t>
      </w:r>
      <w:r w:rsidR="00245833" w:rsidRPr="0091512E">
        <w:rPr>
          <w:rFonts w:ascii="Times New Roman" w:hAnsi="Times New Roman" w:cs="Times New Roman"/>
          <w:sz w:val="24"/>
          <w:szCs w:val="24"/>
        </w:rPr>
        <w:t xml:space="preserve"> and randomly allocated</w:t>
      </w:r>
      <w:r w:rsidR="00311C73" w:rsidRPr="0091512E">
        <w:rPr>
          <w:rFonts w:ascii="Times New Roman" w:hAnsi="Times New Roman" w:cs="Times New Roman"/>
          <w:sz w:val="24"/>
          <w:szCs w:val="24"/>
        </w:rPr>
        <w:t xml:space="preserve"> with equal probability</w:t>
      </w:r>
      <w:r w:rsidR="00245833" w:rsidRPr="0091512E">
        <w:rPr>
          <w:rFonts w:ascii="Times New Roman" w:hAnsi="Times New Roman" w:cs="Times New Roman"/>
          <w:sz w:val="24"/>
          <w:szCs w:val="24"/>
        </w:rPr>
        <w:t xml:space="preserve"> to the male or female group</w:t>
      </w:r>
      <w:r w:rsidR="00FA26CB" w:rsidRPr="0091512E">
        <w:rPr>
          <w:rFonts w:ascii="Times New Roman" w:hAnsi="Times New Roman" w:cs="Times New Roman"/>
          <w:sz w:val="24"/>
          <w:szCs w:val="24"/>
        </w:rPr>
        <w:t>s</w:t>
      </w:r>
      <w:r w:rsidR="00226FEA" w:rsidRPr="0091512E">
        <w:rPr>
          <w:rFonts w:ascii="Times New Roman" w:hAnsi="Times New Roman" w:cs="Times New Roman"/>
          <w:sz w:val="24"/>
          <w:szCs w:val="24"/>
        </w:rPr>
        <w:t xml:space="preserve"> to help anchor the left sides of the VBGM for model fitting</w:t>
      </w:r>
      <w:r w:rsidR="00245833" w:rsidRPr="0091512E">
        <w:rPr>
          <w:rFonts w:ascii="Times New Roman" w:hAnsi="Times New Roman" w:cs="Times New Roman"/>
          <w:sz w:val="24"/>
          <w:szCs w:val="24"/>
        </w:rPr>
        <w:t>.</w:t>
      </w:r>
    </w:p>
    <w:p w14:paraId="59C1ED7B" w14:textId="25AE33AD" w:rsidR="00245833" w:rsidRPr="0091512E" w:rsidRDefault="00245833" w:rsidP="004432B6">
      <w:pPr>
        <w:spacing w:after="0" w:line="480" w:lineRule="auto"/>
        <w:rPr>
          <w:rFonts w:ascii="Times New Roman" w:hAnsi="Times New Roman" w:cs="Times New Roman"/>
          <w:sz w:val="24"/>
          <w:szCs w:val="24"/>
        </w:rPr>
      </w:pPr>
      <w:r w:rsidRPr="0091512E">
        <w:rPr>
          <w:rFonts w:ascii="Times New Roman" w:hAnsi="Times New Roman" w:cs="Times New Roman"/>
          <w:sz w:val="24"/>
          <w:szCs w:val="24"/>
        </w:rPr>
        <w:tab/>
        <w:t xml:space="preserve">All statistical tests used </w:t>
      </w:r>
      <w:r w:rsidR="00311C73" w:rsidRPr="0091512E">
        <w:rPr>
          <w:rFonts w:ascii="Times New Roman" w:hAnsi="Times New Roman" w:cs="Times New Roman"/>
          <w:sz w:val="24"/>
          <w:szCs w:val="24"/>
        </w:rPr>
        <w:t>α</w:t>
      </w:r>
      <w:r w:rsidRPr="0091512E">
        <w:rPr>
          <w:rFonts w:ascii="Times New Roman" w:hAnsi="Times New Roman" w:cs="Times New Roman"/>
          <w:sz w:val="24"/>
          <w:szCs w:val="24"/>
        </w:rPr>
        <w:t>=0.05 to determine significance.</w:t>
      </w:r>
    </w:p>
    <w:p w14:paraId="7FC05D53" w14:textId="55B97C09"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Results</w:t>
      </w:r>
    </w:p>
    <w:p w14:paraId="3B56073E" w14:textId="47D83E82" w:rsidR="00CE28CA"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age</w:t>
      </w:r>
    </w:p>
    <w:p w14:paraId="1035770C" w14:textId="043524BB" w:rsidR="00CE28CA" w:rsidRPr="004C2752" w:rsidRDefault="00CE28CA" w:rsidP="005B5432">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No significant bias in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ages was detected between readers for scales or otoliths (</w:t>
      </w:r>
      <w:r w:rsidR="008469AB" w:rsidRPr="004C2752">
        <w:rPr>
          <w:rFonts w:ascii="Times New Roman" w:hAnsi="Times New Roman" w:cs="Times New Roman"/>
          <w:sz w:val="24"/>
          <w:szCs w:val="24"/>
        </w:rPr>
        <w:t xml:space="preserve">symmetry tests in </w:t>
      </w:r>
      <w:r w:rsidRPr="004C2752">
        <w:rPr>
          <w:rFonts w:ascii="Times New Roman" w:hAnsi="Times New Roman" w:cs="Times New Roman"/>
          <w:sz w:val="24"/>
          <w:szCs w:val="24"/>
        </w:rPr>
        <w:t>Table 1).  The two readers perfec</w:t>
      </w:r>
      <w:r w:rsidR="008469AB" w:rsidRPr="004C2752">
        <w:rPr>
          <w:rFonts w:ascii="Times New Roman" w:hAnsi="Times New Roman" w:cs="Times New Roman"/>
          <w:sz w:val="24"/>
          <w:szCs w:val="24"/>
        </w:rPr>
        <w:t xml:space="preserve">tly agreed on </w:t>
      </w:r>
      <w:r w:rsidR="00226FEA" w:rsidRPr="004C2752">
        <w:rPr>
          <w:rFonts w:ascii="Times New Roman" w:hAnsi="Times New Roman" w:cs="Times New Roman"/>
          <w:sz w:val="24"/>
          <w:szCs w:val="24"/>
        </w:rPr>
        <w:t>69.7</w:t>
      </w:r>
      <w:r w:rsidR="008469AB" w:rsidRPr="004C2752">
        <w:rPr>
          <w:rFonts w:ascii="Times New Roman" w:hAnsi="Times New Roman" w:cs="Times New Roman"/>
          <w:sz w:val="24"/>
          <w:szCs w:val="24"/>
        </w:rPr>
        <w:t>% of scale</w:t>
      </w:r>
      <w:r w:rsidRPr="004C2752">
        <w:rPr>
          <w:rFonts w:ascii="Times New Roman" w:hAnsi="Times New Roman" w:cs="Times New Roman"/>
          <w:sz w:val="24"/>
          <w:szCs w:val="24"/>
        </w:rPr>
        <w:t xml:space="preserve"> and </w:t>
      </w:r>
      <w:r w:rsidR="00226FEA" w:rsidRPr="004C2752">
        <w:rPr>
          <w:rFonts w:ascii="Times New Roman" w:hAnsi="Times New Roman" w:cs="Times New Roman"/>
          <w:sz w:val="24"/>
          <w:szCs w:val="24"/>
        </w:rPr>
        <w:t>51.6</w:t>
      </w:r>
      <w:r w:rsidRPr="004C2752">
        <w:rPr>
          <w:rFonts w:ascii="Times New Roman" w:hAnsi="Times New Roman" w:cs="Times New Roman"/>
          <w:sz w:val="24"/>
          <w:szCs w:val="24"/>
        </w:rPr>
        <w:t xml:space="preserve">% of otolith </w:t>
      </w:r>
      <w:r w:rsidR="00896186" w:rsidRPr="004C2752">
        <w:rPr>
          <w:rFonts w:ascii="Times New Roman" w:hAnsi="Times New Roman" w:cs="Times New Roman"/>
          <w:sz w:val="24"/>
          <w:szCs w:val="24"/>
        </w:rPr>
        <w:t>estimate</w:t>
      </w:r>
      <w:r w:rsidR="006F5DE1">
        <w:rPr>
          <w:rFonts w:ascii="Times New Roman" w:hAnsi="Times New Roman" w:cs="Times New Roman"/>
          <w:sz w:val="24"/>
          <w:szCs w:val="24"/>
        </w:rPr>
        <w:t>s</w:t>
      </w:r>
      <w:r w:rsidR="00896186"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and were within </w:t>
      </w:r>
      <w:r w:rsidR="00223ED4" w:rsidRPr="004C2752">
        <w:rPr>
          <w:rFonts w:ascii="Times New Roman" w:hAnsi="Times New Roman" w:cs="Times New Roman"/>
          <w:sz w:val="24"/>
          <w:szCs w:val="24"/>
        </w:rPr>
        <w:t>1 y</w:t>
      </w:r>
      <w:r w:rsidRPr="004C2752">
        <w:rPr>
          <w:rFonts w:ascii="Times New Roman" w:hAnsi="Times New Roman" w:cs="Times New Roman"/>
          <w:sz w:val="24"/>
          <w:szCs w:val="24"/>
        </w:rPr>
        <w:t xml:space="preserve"> on </w:t>
      </w:r>
      <w:r w:rsidR="00226FEA" w:rsidRPr="004C2752">
        <w:rPr>
          <w:rFonts w:ascii="Times New Roman" w:hAnsi="Times New Roman" w:cs="Times New Roman"/>
          <w:sz w:val="24"/>
          <w:szCs w:val="24"/>
        </w:rPr>
        <w:t>97.4</w:t>
      </w:r>
      <w:r w:rsidRPr="004C2752">
        <w:rPr>
          <w:rFonts w:ascii="Times New Roman" w:hAnsi="Times New Roman" w:cs="Times New Roman"/>
          <w:sz w:val="24"/>
          <w:szCs w:val="24"/>
        </w:rPr>
        <w:t xml:space="preserve">% of scale and </w:t>
      </w:r>
      <w:r w:rsidR="00226FEA" w:rsidRPr="004C2752">
        <w:rPr>
          <w:rFonts w:ascii="Times New Roman" w:hAnsi="Times New Roman" w:cs="Times New Roman"/>
          <w:sz w:val="24"/>
          <w:szCs w:val="24"/>
        </w:rPr>
        <w:t>96.9</w:t>
      </w:r>
      <w:r w:rsidRPr="004C2752">
        <w:rPr>
          <w:rFonts w:ascii="Times New Roman" w:hAnsi="Times New Roman" w:cs="Times New Roman"/>
          <w:sz w:val="24"/>
          <w:szCs w:val="24"/>
        </w:rPr>
        <w:t xml:space="preserve">% of otolith </w:t>
      </w:r>
      <w:r w:rsidR="00896186" w:rsidRPr="004C2752">
        <w:rPr>
          <w:rFonts w:ascii="Times New Roman" w:hAnsi="Times New Roman" w:cs="Times New Roman"/>
          <w:sz w:val="24"/>
          <w:szCs w:val="24"/>
        </w:rPr>
        <w:t>estimate</w:t>
      </w:r>
      <w:r w:rsidR="006F5DE1">
        <w:rPr>
          <w:rFonts w:ascii="Times New Roman" w:hAnsi="Times New Roman" w:cs="Times New Roman"/>
          <w:sz w:val="24"/>
          <w:szCs w:val="24"/>
        </w:rPr>
        <w:t>s</w:t>
      </w:r>
      <w:r w:rsidR="00896186"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(Table 1).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differed between the two readers by as much as </w:t>
      </w:r>
      <w:r w:rsidR="00223ED4" w:rsidRPr="004C2752">
        <w:rPr>
          <w:rFonts w:ascii="Times New Roman" w:hAnsi="Times New Roman" w:cs="Times New Roman"/>
          <w:sz w:val="24"/>
          <w:szCs w:val="24"/>
        </w:rPr>
        <w:t>2 y</w:t>
      </w:r>
      <w:r w:rsidRPr="004C2752">
        <w:rPr>
          <w:rFonts w:ascii="Times New Roman" w:hAnsi="Times New Roman" w:cs="Times New Roman"/>
          <w:sz w:val="24"/>
          <w:szCs w:val="24"/>
        </w:rPr>
        <w:t xml:space="preserve"> for scales and </w:t>
      </w:r>
      <w:r w:rsidR="00223ED4" w:rsidRPr="004C2752">
        <w:rPr>
          <w:rFonts w:ascii="Times New Roman" w:hAnsi="Times New Roman" w:cs="Times New Roman"/>
          <w:sz w:val="24"/>
          <w:szCs w:val="24"/>
        </w:rPr>
        <w:t>3 y</w:t>
      </w:r>
      <w:r w:rsidRPr="004C2752">
        <w:rPr>
          <w:rFonts w:ascii="Times New Roman" w:hAnsi="Times New Roman" w:cs="Times New Roman"/>
          <w:sz w:val="24"/>
          <w:szCs w:val="24"/>
        </w:rPr>
        <w:t xml:space="preserve"> for otoliths (Table 1).  The </w:t>
      </w:r>
      <w:r w:rsidR="00CA56C2">
        <w:rPr>
          <w:rFonts w:ascii="Times New Roman" w:hAnsi="Times New Roman" w:cs="Times New Roman"/>
          <w:sz w:val="24"/>
          <w:szCs w:val="24"/>
        </w:rPr>
        <w:t>CV</w:t>
      </w:r>
      <w:r w:rsidRPr="004C2752">
        <w:rPr>
          <w:rFonts w:ascii="Times New Roman" w:hAnsi="Times New Roman" w:cs="Times New Roman"/>
          <w:sz w:val="24"/>
          <w:szCs w:val="24"/>
        </w:rPr>
        <w:t xml:space="preserve"> </w:t>
      </w:r>
      <w:r w:rsidRPr="0035198B">
        <w:rPr>
          <w:rFonts w:ascii="Times New Roman" w:hAnsi="Times New Roman" w:cs="Times New Roman"/>
          <w:sz w:val="24"/>
          <w:szCs w:val="24"/>
        </w:rPr>
        <w:t xml:space="preserve">between readers was </w:t>
      </w:r>
      <w:r w:rsidR="00856238" w:rsidRPr="0035198B">
        <w:rPr>
          <w:rFonts w:ascii="Times New Roman" w:hAnsi="Times New Roman" w:cs="Times New Roman"/>
          <w:sz w:val="24"/>
          <w:szCs w:val="24"/>
        </w:rPr>
        <w:t>8.4</w:t>
      </w:r>
      <w:r w:rsidRPr="0035198B">
        <w:rPr>
          <w:rFonts w:ascii="Times New Roman" w:hAnsi="Times New Roman" w:cs="Times New Roman"/>
          <w:sz w:val="24"/>
          <w:szCs w:val="24"/>
        </w:rPr>
        <w:t xml:space="preserve"> for scale and </w:t>
      </w:r>
      <w:r w:rsidR="00856238" w:rsidRPr="0035198B">
        <w:rPr>
          <w:rFonts w:ascii="Times New Roman" w:hAnsi="Times New Roman" w:cs="Times New Roman"/>
          <w:sz w:val="24"/>
          <w:szCs w:val="24"/>
        </w:rPr>
        <w:t>10.6</w:t>
      </w:r>
      <w:r w:rsidRPr="0035198B">
        <w:rPr>
          <w:rFonts w:ascii="Times New Roman" w:hAnsi="Times New Roman" w:cs="Times New Roman"/>
          <w:sz w:val="24"/>
          <w:szCs w:val="24"/>
        </w:rPr>
        <w:t xml:space="preserve"> for otolith </w:t>
      </w:r>
      <w:r w:rsidR="00896186" w:rsidRPr="0035198B">
        <w:rPr>
          <w:rFonts w:ascii="Times New Roman" w:hAnsi="Times New Roman" w:cs="Times New Roman"/>
          <w:sz w:val="24"/>
          <w:szCs w:val="24"/>
        </w:rPr>
        <w:t xml:space="preserve">estimates </w:t>
      </w:r>
      <w:r w:rsidRPr="0091512E">
        <w:rPr>
          <w:rFonts w:ascii="Times New Roman" w:hAnsi="Times New Roman" w:cs="Times New Roman"/>
          <w:sz w:val="24"/>
          <w:szCs w:val="24"/>
        </w:rPr>
        <w:t xml:space="preserve">(Table 1).  The two readers reached a consensus age on all </w:t>
      </w:r>
      <w:r w:rsidR="00856238" w:rsidRPr="0091512E">
        <w:rPr>
          <w:rFonts w:ascii="Times New Roman" w:hAnsi="Times New Roman" w:cs="Times New Roman"/>
          <w:sz w:val="24"/>
          <w:szCs w:val="24"/>
        </w:rPr>
        <w:t xml:space="preserve">76 </w:t>
      </w:r>
      <w:r w:rsidRPr="0091512E">
        <w:rPr>
          <w:rFonts w:ascii="Times New Roman" w:hAnsi="Times New Roman" w:cs="Times New Roman"/>
          <w:sz w:val="24"/>
          <w:szCs w:val="24"/>
        </w:rPr>
        <w:t>assessed scales</w:t>
      </w:r>
      <w:r w:rsidR="00856238" w:rsidRPr="004C2752">
        <w:rPr>
          <w:rFonts w:ascii="Times New Roman" w:hAnsi="Times New Roman" w:cs="Times New Roman"/>
          <w:sz w:val="24"/>
          <w:szCs w:val="24"/>
        </w:rPr>
        <w:t xml:space="preserve"> but only on 56</w:t>
      </w:r>
      <w:r w:rsidRPr="004C2752">
        <w:rPr>
          <w:rFonts w:ascii="Times New Roman" w:hAnsi="Times New Roman" w:cs="Times New Roman"/>
          <w:sz w:val="24"/>
          <w:szCs w:val="24"/>
        </w:rPr>
        <w:t xml:space="preserve"> of the </w:t>
      </w:r>
      <w:r w:rsidR="00856238" w:rsidRPr="004C2752">
        <w:rPr>
          <w:rFonts w:ascii="Times New Roman" w:hAnsi="Times New Roman" w:cs="Times New Roman"/>
          <w:sz w:val="24"/>
          <w:szCs w:val="24"/>
        </w:rPr>
        <w:t>64 (87.5%)</w:t>
      </w:r>
      <w:r w:rsidRPr="004C2752">
        <w:rPr>
          <w:rFonts w:ascii="Times New Roman" w:hAnsi="Times New Roman" w:cs="Times New Roman"/>
          <w:sz w:val="24"/>
          <w:szCs w:val="24"/>
        </w:rPr>
        <w:t xml:space="preserve"> assessed otoliths.</w:t>
      </w:r>
    </w:p>
    <w:p w14:paraId="6E24B417" w14:textId="6A26A141" w:rsidR="00CE28CA" w:rsidRPr="0091512E" w:rsidRDefault="00CE28CA"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ab/>
        <w:t>A significant b</w:t>
      </w:r>
      <w:r w:rsidR="00796C76" w:rsidRPr="0035198B">
        <w:rPr>
          <w:rFonts w:ascii="Times New Roman" w:hAnsi="Times New Roman" w:cs="Times New Roman"/>
          <w:sz w:val="24"/>
          <w:szCs w:val="24"/>
        </w:rPr>
        <w:t xml:space="preserve">ias between </w:t>
      </w:r>
      <w:r w:rsidR="008469AB" w:rsidRPr="0035198B">
        <w:rPr>
          <w:rFonts w:ascii="Times New Roman" w:hAnsi="Times New Roman" w:cs="Times New Roman"/>
          <w:sz w:val="24"/>
          <w:szCs w:val="24"/>
        </w:rPr>
        <w:t xml:space="preserve">paired </w:t>
      </w:r>
      <w:r w:rsidRPr="0035198B">
        <w:rPr>
          <w:rFonts w:ascii="Times New Roman" w:hAnsi="Times New Roman" w:cs="Times New Roman"/>
          <w:sz w:val="24"/>
          <w:szCs w:val="24"/>
        </w:rPr>
        <w:t>scale and otolith</w:t>
      </w:r>
      <w:r w:rsidR="00856238" w:rsidRPr="0035198B">
        <w:rPr>
          <w:rFonts w:ascii="Times New Roman" w:hAnsi="Times New Roman" w:cs="Times New Roman"/>
          <w:sz w:val="24"/>
          <w:szCs w:val="24"/>
        </w:rPr>
        <w:t xml:space="preserve"> consensus</w:t>
      </w:r>
      <w:r w:rsidR="00FA26CB" w:rsidRPr="0035198B">
        <w:rPr>
          <w:rFonts w:ascii="Times New Roman" w:hAnsi="Times New Roman" w:cs="Times New Roman"/>
          <w:sz w:val="24"/>
          <w:szCs w:val="24"/>
        </w:rPr>
        <w:t xml:space="preserve"> </w:t>
      </w:r>
      <w:r w:rsidR="006F5DE1">
        <w:rPr>
          <w:rFonts w:ascii="Times New Roman" w:hAnsi="Times New Roman" w:cs="Times New Roman"/>
          <w:sz w:val="24"/>
          <w:szCs w:val="24"/>
        </w:rPr>
        <w:t xml:space="preserve">age </w:t>
      </w:r>
      <w:r w:rsidR="007E3C7D" w:rsidRPr="0091512E">
        <w:rPr>
          <w:rFonts w:ascii="Times New Roman" w:hAnsi="Times New Roman" w:cs="Times New Roman"/>
          <w:sz w:val="24"/>
          <w:szCs w:val="24"/>
        </w:rPr>
        <w:t>estimates</w:t>
      </w:r>
      <w:r w:rsidR="00896186" w:rsidRPr="0091512E">
        <w:rPr>
          <w:rFonts w:ascii="Times New Roman" w:hAnsi="Times New Roman" w:cs="Times New Roman"/>
          <w:sz w:val="24"/>
          <w:szCs w:val="24"/>
        </w:rPr>
        <w:t xml:space="preserve"> </w:t>
      </w:r>
      <w:r w:rsidRPr="0091512E">
        <w:rPr>
          <w:rFonts w:ascii="Times New Roman" w:hAnsi="Times New Roman" w:cs="Times New Roman"/>
          <w:sz w:val="24"/>
          <w:szCs w:val="24"/>
        </w:rPr>
        <w:t>was detected (symmetry test</w:t>
      </w:r>
      <w:r w:rsidR="008469AB" w:rsidRPr="0091512E">
        <w:rPr>
          <w:rFonts w:ascii="Times New Roman" w:hAnsi="Times New Roman" w:cs="Times New Roman"/>
          <w:sz w:val="24"/>
          <w:szCs w:val="24"/>
        </w:rPr>
        <w:t xml:space="preserve">s in </w:t>
      </w:r>
      <w:r w:rsidRPr="0091512E">
        <w:rPr>
          <w:rFonts w:ascii="Times New Roman" w:hAnsi="Times New Roman" w:cs="Times New Roman"/>
          <w:sz w:val="24"/>
          <w:szCs w:val="24"/>
        </w:rPr>
        <w:t>Table 1; Fig</w:t>
      </w:r>
      <w:r w:rsidR="00027AB3" w:rsidRPr="0091512E">
        <w:rPr>
          <w:rFonts w:ascii="Times New Roman" w:hAnsi="Times New Roman" w:cs="Times New Roman"/>
          <w:sz w:val="24"/>
          <w:szCs w:val="24"/>
        </w:rPr>
        <w:t>.</w:t>
      </w:r>
      <w:r w:rsidRPr="0091512E">
        <w:rPr>
          <w:rFonts w:ascii="Times New Roman" w:hAnsi="Times New Roman" w:cs="Times New Roman"/>
          <w:sz w:val="24"/>
          <w:szCs w:val="24"/>
        </w:rPr>
        <w:t xml:space="preserve"> 2).  Mean </w:t>
      </w:r>
      <w:r w:rsidR="00896186" w:rsidRPr="0091512E">
        <w:rPr>
          <w:rFonts w:ascii="Times New Roman" w:hAnsi="Times New Roman" w:cs="Times New Roman"/>
          <w:sz w:val="24"/>
          <w:szCs w:val="24"/>
        </w:rPr>
        <w:t xml:space="preserve">estimated </w:t>
      </w:r>
      <w:r w:rsidRPr="0091512E">
        <w:rPr>
          <w:rFonts w:ascii="Times New Roman" w:hAnsi="Times New Roman" w:cs="Times New Roman"/>
          <w:sz w:val="24"/>
          <w:szCs w:val="24"/>
        </w:rPr>
        <w:t>age was significantly lower</w:t>
      </w:r>
      <w:r w:rsidR="008469AB" w:rsidRPr="0091512E">
        <w:rPr>
          <w:rFonts w:ascii="Times New Roman" w:hAnsi="Times New Roman" w:cs="Times New Roman"/>
          <w:sz w:val="24"/>
          <w:szCs w:val="24"/>
        </w:rPr>
        <w:t xml:space="preserve"> for scales</w:t>
      </w:r>
      <w:r w:rsidRPr="0091512E">
        <w:rPr>
          <w:rFonts w:ascii="Times New Roman" w:hAnsi="Times New Roman" w:cs="Times New Roman"/>
          <w:sz w:val="24"/>
          <w:szCs w:val="24"/>
        </w:rPr>
        <w:t xml:space="preserve"> than</w:t>
      </w:r>
      <w:r w:rsidR="008469AB" w:rsidRPr="0091512E">
        <w:rPr>
          <w:rFonts w:ascii="Times New Roman" w:hAnsi="Times New Roman" w:cs="Times New Roman"/>
          <w:sz w:val="24"/>
          <w:szCs w:val="24"/>
        </w:rPr>
        <w:t xml:space="preserve"> </w:t>
      </w:r>
      <w:r w:rsidR="00E951CC" w:rsidRPr="0091512E">
        <w:rPr>
          <w:rFonts w:ascii="Times New Roman" w:hAnsi="Times New Roman" w:cs="Times New Roman"/>
          <w:sz w:val="24"/>
          <w:szCs w:val="24"/>
        </w:rPr>
        <w:t>for otolith</w:t>
      </w:r>
      <w:r w:rsidR="006F5DE1">
        <w:rPr>
          <w:rFonts w:ascii="Times New Roman" w:hAnsi="Times New Roman" w:cs="Times New Roman"/>
          <w:sz w:val="24"/>
          <w:szCs w:val="24"/>
        </w:rPr>
        <w:t>s for otolith</w:t>
      </w:r>
      <w:r w:rsidR="00E951CC" w:rsidRPr="0091512E">
        <w:rPr>
          <w:rFonts w:ascii="Times New Roman" w:hAnsi="Times New Roman" w:cs="Times New Roman"/>
          <w:sz w:val="24"/>
          <w:szCs w:val="24"/>
        </w:rPr>
        <w:t xml:space="preserve"> ages </w:t>
      </w:r>
      <w:r w:rsidR="00856238" w:rsidRPr="0091512E">
        <w:rPr>
          <w:rFonts w:ascii="Times New Roman" w:hAnsi="Times New Roman" w:cs="Times New Roman"/>
          <w:sz w:val="24"/>
          <w:szCs w:val="24"/>
        </w:rPr>
        <w:t>3, 4, 5, and 8</w:t>
      </w:r>
      <w:r w:rsidRPr="0091512E">
        <w:rPr>
          <w:rFonts w:ascii="Times New Roman" w:hAnsi="Times New Roman" w:cs="Times New Roman"/>
          <w:sz w:val="24"/>
          <w:szCs w:val="24"/>
        </w:rPr>
        <w:t xml:space="preserve"> (Fig</w:t>
      </w:r>
      <w:r w:rsidR="00027AB3" w:rsidRPr="0091512E">
        <w:rPr>
          <w:rFonts w:ascii="Times New Roman" w:hAnsi="Times New Roman" w:cs="Times New Roman"/>
          <w:sz w:val="24"/>
          <w:szCs w:val="24"/>
        </w:rPr>
        <w:t>.</w:t>
      </w:r>
      <w:r w:rsidRPr="0091512E">
        <w:rPr>
          <w:rFonts w:ascii="Times New Roman" w:hAnsi="Times New Roman" w:cs="Times New Roman"/>
          <w:sz w:val="24"/>
          <w:szCs w:val="24"/>
        </w:rPr>
        <w:t xml:space="preserve"> 2).</w:t>
      </w:r>
      <w:r w:rsidR="00AC0CB4" w:rsidRPr="0091512E">
        <w:rPr>
          <w:rFonts w:ascii="Times New Roman" w:hAnsi="Times New Roman" w:cs="Times New Roman"/>
          <w:sz w:val="24"/>
          <w:szCs w:val="24"/>
        </w:rPr>
        <w:t xml:space="preserve">  The maximum consensus </w:t>
      </w:r>
      <w:r w:rsidR="00896186" w:rsidRPr="0091512E">
        <w:rPr>
          <w:rFonts w:ascii="Times New Roman" w:hAnsi="Times New Roman" w:cs="Times New Roman"/>
          <w:sz w:val="24"/>
          <w:szCs w:val="24"/>
        </w:rPr>
        <w:t xml:space="preserve">estimated </w:t>
      </w:r>
      <w:r w:rsidR="00AC0CB4" w:rsidRPr="0091512E">
        <w:rPr>
          <w:rFonts w:ascii="Times New Roman" w:hAnsi="Times New Roman" w:cs="Times New Roman"/>
          <w:sz w:val="24"/>
          <w:szCs w:val="24"/>
        </w:rPr>
        <w:t>age from otoliths was nine for females and seven for males.</w:t>
      </w:r>
    </w:p>
    <w:p w14:paraId="6865DC02" w14:textId="6DA52957" w:rsidR="00CE28CA" w:rsidRPr="004C2752" w:rsidRDefault="00CE28CA" w:rsidP="004432B6">
      <w:pPr>
        <w:spacing w:after="0" w:line="480" w:lineRule="auto"/>
        <w:rPr>
          <w:rFonts w:ascii="Times New Roman" w:hAnsi="Times New Roman" w:cs="Times New Roman"/>
          <w:sz w:val="24"/>
          <w:szCs w:val="24"/>
        </w:rPr>
      </w:pPr>
      <w:r w:rsidRPr="0091512E">
        <w:rPr>
          <w:rFonts w:ascii="Times New Roman" w:hAnsi="Times New Roman" w:cs="Times New Roman"/>
          <w:sz w:val="24"/>
          <w:szCs w:val="24"/>
        </w:rPr>
        <w:tab/>
        <w:t xml:space="preserve">The distribution of TL for Pygmy Whitefish captured in 2013 indicated a distinct break </w:t>
      </w:r>
      <w:r w:rsidR="004D0C42" w:rsidRPr="0091512E">
        <w:rPr>
          <w:rFonts w:ascii="Times New Roman" w:hAnsi="Times New Roman" w:cs="Times New Roman"/>
          <w:sz w:val="24"/>
          <w:szCs w:val="24"/>
        </w:rPr>
        <w:t>at approximately</w:t>
      </w:r>
      <w:r w:rsidRPr="004C2752">
        <w:rPr>
          <w:rFonts w:ascii="Times New Roman" w:hAnsi="Times New Roman" w:cs="Times New Roman"/>
          <w:sz w:val="24"/>
          <w:szCs w:val="24"/>
        </w:rPr>
        <w:t xml:space="preserve"> 75 mm (Fig</w:t>
      </w:r>
      <w:r w:rsidR="00027AB3" w:rsidRPr="004C2752">
        <w:rPr>
          <w:rFonts w:ascii="Times New Roman" w:hAnsi="Times New Roman" w:cs="Times New Roman"/>
          <w:sz w:val="24"/>
          <w:szCs w:val="24"/>
        </w:rPr>
        <w:t>.</w:t>
      </w:r>
      <w:r w:rsidRPr="004C2752">
        <w:rPr>
          <w:rFonts w:ascii="Times New Roman" w:hAnsi="Times New Roman" w:cs="Times New Roman"/>
          <w:sz w:val="24"/>
          <w:szCs w:val="24"/>
        </w:rPr>
        <w:t xml:space="preserve"> 3).  </w:t>
      </w:r>
      <w:r w:rsidR="00E951CC" w:rsidRPr="004C2752">
        <w:rPr>
          <w:rFonts w:ascii="Times New Roman" w:hAnsi="Times New Roman" w:cs="Times New Roman"/>
          <w:sz w:val="24"/>
          <w:szCs w:val="24"/>
        </w:rPr>
        <w:t xml:space="preserve">A break at approximately the same length </w:t>
      </w:r>
      <w:r w:rsidRPr="004C2752">
        <w:rPr>
          <w:rFonts w:ascii="Times New Roman" w:hAnsi="Times New Roman" w:cs="Times New Roman"/>
          <w:sz w:val="24"/>
          <w:szCs w:val="24"/>
        </w:rPr>
        <w:t>was</w:t>
      </w:r>
      <w:r w:rsidR="008469AB" w:rsidRPr="004C2752">
        <w:rPr>
          <w:rFonts w:ascii="Times New Roman" w:hAnsi="Times New Roman" w:cs="Times New Roman"/>
          <w:sz w:val="24"/>
          <w:szCs w:val="24"/>
        </w:rPr>
        <w:t xml:space="preserve"> also</w:t>
      </w:r>
      <w:r w:rsidRPr="004C2752">
        <w:rPr>
          <w:rFonts w:ascii="Times New Roman" w:hAnsi="Times New Roman" w:cs="Times New Roman"/>
          <w:sz w:val="24"/>
          <w:szCs w:val="24"/>
        </w:rPr>
        <w:t xml:space="preserve"> evident in samples from the previous </w:t>
      </w:r>
      <w:r w:rsidR="003642EB" w:rsidRPr="004C2752">
        <w:rPr>
          <w:rFonts w:ascii="Times New Roman" w:hAnsi="Times New Roman" w:cs="Times New Roman"/>
          <w:sz w:val="24"/>
          <w:szCs w:val="24"/>
        </w:rPr>
        <w:t>7 y</w:t>
      </w:r>
      <w:r w:rsidRPr="004C2752">
        <w:rPr>
          <w:rFonts w:ascii="Times New Roman" w:hAnsi="Times New Roman" w:cs="Times New Roman"/>
          <w:sz w:val="24"/>
          <w:szCs w:val="24"/>
        </w:rPr>
        <w:t xml:space="preserve">.  However, the </w:t>
      </w:r>
      <w:r w:rsidR="006F5DE1">
        <w:rPr>
          <w:rFonts w:ascii="Times New Roman" w:hAnsi="Times New Roman" w:cs="Times New Roman"/>
          <w:sz w:val="24"/>
          <w:szCs w:val="24"/>
        </w:rPr>
        <w:t xml:space="preserve">once only </w:t>
      </w:r>
      <w:r w:rsidR="008469AB" w:rsidRPr="004C2752">
        <w:rPr>
          <w:rFonts w:ascii="Times New Roman" w:hAnsi="Times New Roman" w:cs="Times New Roman"/>
          <w:sz w:val="24"/>
          <w:szCs w:val="24"/>
        </w:rPr>
        <w:t xml:space="preserve">sample from </w:t>
      </w:r>
      <w:r w:rsidR="006F5DE1">
        <w:rPr>
          <w:rFonts w:ascii="Times New Roman" w:hAnsi="Times New Roman" w:cs="Times New Roman"/>
          <w:sz w:val="24"/>
          <w:szCs w:val="24"/>
        </w:rPr>
        <w:t xml:space="preserve">shallower waters in </w:t>
      </w:r>
      <w:r w:rsidRPr="004C2752">
        <w:rPr>
          <w:rFonts w:ascii="Times New Roman" w:hAnsi="Times New Roman" w:cs="Times New Roman"/>
          <w:sz w:val="24"/>
          <w:szCs w:val="24"/>
        </w:rPr>
        <w:t>200</w:t>
      </w:r>
      <w:r w:rsidR="00E951CC" w:rsidRPr="004C2752">
        <w:rPr>
          <w:rFonts w:ascii="Times New Roman" w:hAnsi="Times New Roman" w:cs="Times New Roman"/>
          <w:sz w:val="24"/>
          <w:szCs w:val="24"/>
        </w:rPr>
        <w:t>8</w:t>
      </w:r>
      <w:r w:rsidRPr="004C2752">
        <w:rPr>
          <w:rFonts w:ascii="Times New Roman" w:hAnsi="Times New Roman" w:cs="Times New Roman"/>
          <w:sz w:val="24"/>
          <w:szCs w:val="24"/>
        </w:rPr>
        <w:t xml:space="preserve"> also exhibited a distinct break at </w:t>
      </w:r>
      <w:r w:rsidR="00602F57" w:rsidRPr="004C2752">
        <w:rPr>
          <w:rFonts w:ascii="Times New Roman" w:hAnsi="Times New Roman" w:cs="Times New Roman"/>
          <w:sz w:val="24"/>
          <w:szCs w:val="24"/>
        </w:rPr>
        <w:t xml:space="preserve">approximately </w:t>
      </w:r>
      <w:r w:rsidR="004D0C42" w:rsidRPr="004C2752">
        <w:rPr>
          <w:rFonts w:ascii="Times New Roman" w:hAnsi="Times New Roman" w:cs="Times New Roman"/>
          <w:sz w:val="24"/>
          <w:szCs w:val="24"/>
        </w:rPr>
        <w:t>5</w:t>
      </w:r>
      <w:r w:rsidR="00602F57" w:rsidRPr="004C2752">
        <w:rPr>
          <w:rFonts w:ascii="Times New Roman" w:hAnsi="Times New Roman" w:cs="Times New Roman"/>
          <w:sz w:val="24"/>
          <w:szCs w:val="24"/>
        </w:rPr>
        <w:t>2</w:t>
      </w:r>
      <w:r w:rsidRPr="004C2752">
        <w:rPr>
          <w:rFonts w:ascii="Times New Roman" w:hAnsi="Times New Roman" w:cs="Times New Roman"/>
          <w:sz w:val="24"/>
          <w:szCs w:val="24"/>
        </w:rPr>
        <w:t xml:space="preserve"> mm</w:t>
      </w:r>
      <w:ins w:id="37" w:author="student" w:date="2015-06-25T13:41:00Z">
        <w:r w:rsidR="0035402D">
          <w:rPr>
            <w:rFonts w:ascii="Times New Roman" w:hAnsi="Times New Roman" w:cs="Times New Roman"/>
            <w:sz w:val="24"/>
            <w:szCs w:val="24"/>
          </w:rPr>
          <w:t>,</w:t>
        </w:r>
      </w:ins>
      <w:r w:rsidR="00240916" w:rsidRPr="004C2752">
        <w:rPr>
          <w:rFonts w:ascii="Times New Roman" w:hAnsi="Times New Roman" w:cs="Times New Roman"/>
          <w:sz w:val="24"/>
          <w:szCs w:val="24"/>
        </w:rPr>
        <w:t xml:space="preserve"> </w:t>
      </w:r>
      <w:del w:id="38" w:author="student" w:date="2015-06-25T13:41:00Z">
        <w:r w:rsidR="006F5DE1" w:rsidDel="0035402D">
          <w:rPr>
            <w:rFonts w:ascii="Times New Roman" w:hAnsi="Times New Roman" w:cs="Times New Roman"/>
            <w:sz w:val="24"/>
            <w:szCs w:val="24"/>
          </w:rPr>
          <w:delText>with</w:delText>
        </w:r>
        <w:r w:rsidR="00240916" w:rsidRPr="004C2752" w:rsidDel="0035402D">
          <w:rPr>
            <w:rFonts w:ascii="Times New Roman" w:hAnsi="Times New Roman" w:cs="Times New Roman"/>
            <w:sz w:val="24"/>
            <w:szCs w:val="24"/>
          </w:rPr>
          <w:delText xml:space="preserve"> </w:delText>
        </w:r>
      </w:del>
      <w:ins w:id="39" w:author="student" w:date="2015-06-25T13:41:00Z">
        <w:r w:rsidR="0035402D">
          <w:rPr>
            <w:rFonts w:ascii="Times New Roman" w:hAnsi="Times New Roman" w:cs="Times New Roman"/>
            <w:sz w:val="24"/>
            <w:szCs w:val="24"/>
          </w:rPr>
          <w:t>where</w:t>
        </w:r>
        <w:r w:rsidR="0035402D" w:rsidRPr="004C2752">
          <w:rPr>
            <w:rFonts w:ascii="Times New Roman" w:hAnsi="Times New Roman" w:cs="Times New Roman"/>
            <w:sz w:val="24"/>
            <w:szCs w:val="24"/>
          </w:rPr>
          <w:t xml:space="preserve"> </w:t>
        </w:r>
      </w:ins>
      <w:r w:rsidR="00240916" w:rsidRPr="004C2752">
        <w:rPr>
          <w:rFonts w:ascii="Times New Roman" w:hAnsi="Times New Roman" w:cs="Times New Roman"/>
          <w:sz w:val="24"/>
          <w:szCs w:val="24"/>
        </w:rPr>
        <w:t xml:space="preserve">individuals smaller than this </w:t>
      </w:r>
      <w:r w:rsidR="006F5DE1">
        <w:rPr>
          <w:rFonts w:ascii="Times New Roman" w:hAnsi="Times New Roman" w:cs="Times New Roman"/>
          <w:sz w:val="24"/>
          <w:szCs w:val="24"/>
        </w:rPr>
        <w:t xml:space="preserve">length </w:t>
      </w:r>
      <w:del w:id="40" w:author="student" w:date="2015-06-25T13:41:00Z">
        <w:r w:rsidR="006F5DE1" w:rsidDel="0035402D">
          <w:rPr>
            <w:rFonts w:ascii="Times New Roman" w:hAnsi="Times New Roman" w:cs="Times New Roman"/>
            <w:sz w:val="24"/>
            <w:szCs w:val="24"/>
          </w:rPr>
          <w:delText>being</w:delText>
        </w:r>
        <w:r w:rsidR="00240916" w:rsidRPr="004C2752" w:rsidDel="0035402D">
          <w:rPr>
            <w:rFonts w:ascii="Times New Roman" w:hAnsi="Times New Roman" w:cs="Times New Roman"/>
            <w:sz w:val="24"/>
            <w:szCs w:val="24"/>
          </w:rPr>
          <w:delText xml:space="preserve"> </w:delText>
        </w:r>
      </w:del>
      <w:ins w:id="41" w:author="student" w:date="2015-06-25T13:41:00Z">
        <w:r w:rsidR="0035402D">
          <w:rPr>
            <w:rFonts w:ascii="Times New Roman" w:hAnsi="Times New Roman" w:cs="Times New Roman"/>
            <w:sz w:val="24"/>
            <w:szCs w:val="24"/>
          </w:rPr>
          <w:t>were</w:t>
        </w:r>
        <w:r w:rsidR="0035402D" w:rsidRPr="004C2752">
          <w:rPr>
            <w:rFonts w:ascii="Times New Roman" w:hAnsi="Times New Roman" w:cs="Times New Roman"/>
            <w:sz w:val="24"/>
            <w:szCs w:val="24"/>
          </w:rPr>
          <w:t xml:space="preserve"> </w:t>
        </w:r>
      </w:ins>
      <w:r w:rsidR="00240916" w:rsidRPr="004C2752">
        <w:rPr>
          <w:rFonts w:ascii="Times New Roman" w:hAnsi="Times New Roman" w:cs="Times New Roman"/>
          <w:sz w:val="24"/>
          <w:szCs w:val="24"/>
        </w:rPr>
        <w:t>age-0 fish</w:t>
      </w:r>
      <w:r w:rsidRPr="004C2752">
        <w:rPr>
          <w:rFonts w:ascii="Times New Roman" w:hAnsi="Times New Roman" w:cs="Times New Roman"/>
          <w:sz w:val="24"/>
          <w:szCs w:val="24"/>
        </w:rPr>
        <w:t xml:space="preserve">. </w:t>
      </w:r>
      <w:r w:rsidR="00531065" w:rsidRPr="004C2752">
        <w:rPr>
          <w:rFonts w:ascii="Times New Roman" w:hAnsi="Times New Roman" w:cs="Times New Roman"/>
          <w:sz w:val="24"/>
          <w:szCs w:val="24"/>
        </w:rPr>
        <w:t xml:space="preserve"> </w:t>
      </w:r>
      <w:r w:rsidR="008469AB" w:rsidRPr="004C2752">
        <w:rPr>
          <w:rFonts w:ascii="Times New Roman" w:hAnsi="Times New Roman" w:cs="Times New Roman"/>
          <w:sz w:val="24"/>
          <w:szCs w:val="24"/>
        </w:rPr>
        <w:t>From these observations</w:t>
      </w:r>
      <w:r w:rsidRPr="004C2752">
        <w:rPr>
          <w:rFonts w:ascii="Times New Roman" w:hAnsi="Times New Roman" w:cs="Times New Roman"/>
          <w:sz w:val="24"/>
          <w:szCs w:val="24"/>
        </w:rPr>
        <w:t>, we concluded that fish</w:t>
      </w:r>
      <w:r w:rsidR="004D0C42" w:rsidRPr="004C2752">
        <w:rPr>
          <w:rFonts w:ascii="Times New Roman" w:hAnsi="Times New Roman" w:cs="Times New Roman"/>
          <w:sz w:val="24"/>
          <w:szCs w:val="24"/>
        </w:rPr>
        <w:t xml:space="preserve"> sampled for age</w:t>
      </w:r>
      <w:r w:rsidRPr="004C2752">
        <w:rPr>
          <w:rFonts w:ascii="Times New Roman" w:hAnsi="Times New Roman" w:cs="Times New Roman"/>
          <w:sz w:val="24"/>
          <w:szCs w:val="24"/>
        </w:rPr>
        <w:t xml:space="preserve"> </w:t>
      </w:r>
      <w:r w:rsidR="00240916" w:rsidRPr="004C2752">
        <w:rPr>
          <w:rFonts w:ascii="Times New Roman" w:hAnsi="Times New Roman" w:cs="Times New Roman"/>
          <w:sz w:val="24"/>
          <w:szCs w:val="24"/>
        </w:rPr>
        <w:t xml:space="preserve">in 2013 </w:t>
      </w:r>
      <w:r w:rsidR="00E951CC" w:rsidRPr="004C2752">
        <w:rPr>
          <w:rFonts w:ascii="Times New Roman" w:hAnsi="Times New Roman" w:cs="Times New Roman"/>
          <w:sz w:val="24"/>
          <w:szCs w:val="24"/>
        </w:rPr>
        <w:t xml:space="preserve">that were less than 75 mm (no fish were less than 54 mm) </w:t>
      </w:r>
      <w:r w:rsidR="008469AB" w:rsidRPr="004C2752">
        <w:rPr>
          <w:rFonts w:ascii="Times New Roman" w:hAnsi="Times New Roman" w:cs="Times New Roman"/>
          <w:sz w:val="24"/>
          <w:szCs w:val="24"/>
        </w:rPr>
        <w:t xml:space="preserve">were </w:t>
      </w:r>
      <w:r w:rsidR="00856238" w:rsidRPr="004C2752">
        <w:rPr>
          <w:rFonts w:ascii="Times New Roman" w:hAnsi="Times New Roman" w:cs="Times New Roman"/>
          <w:sz w:val="24"/>
          <w:szCs w:val="24"/>
        </w:rPr>
        <w:t xml:space="preserve">one </w:t>
      </w:r>
      <w:r w:rsidR="008469AB" w:rsidRPr="004C2752">
        <w:rPr>
          <w:rFonts w:ascii="Times New Roman" w:hAnsi="Times New Roman" w:cs="Times New Roman"/>
          <w:sz w:val="24"/>
          <w:szCs w:val="24"/>
        </w:rPr>
        <w:t>year old</w:t>
      </w:r>
      <w:r w:rsidR="00777AAC" w:rsidRPr="004C2752">
        <w:rPr>
          <w:rFonts w:ascii="Times New Roman" w:hAnsi="Times New Roman" w:cs="Times New Roman"/>
          <w:sz w:val="24"/>
          <w:szCs w:val="24"/>
        </w:rPr>
        <w:t xml:space="preserve">.  </w:t>
      </w:r>
      <w:r w:rsidR="002F18CD" w:rsidRPr="004C2752">
        <w:rPr>
          <w:rFonts w:ascii="Times New Roman" w:hAnsi="Times New Roman" w:cs="Times New Roman"/>
          <w:sz w:val="24"/>
          <w:szCs w:val="24"/>
        </w:rPr>
        <w:t>These observed lengths for Pygmy Whitefish in their first (age-0) and second (age-1) summers are consistent</w:t>
      </w:r>
      <w:r w:rsidR="00B255D8" w:rsidRPr="004C2752">
        <w:rPr>
          <w:rFonts w:ascii="Times New Roman" w:hAnsi="Times New Roman" w:cs="Times New Roman"/>
          <w:sz w:val="24"/>
          <w:szCs w:val="24"/>
        </w:rPr>
        <w:t xml:space="preserve"> to that observed by Eshmeyer and Bailey (1955). </w:t>
      </w:r>
      <w:r w:rsidR="001A101C">
        <w:rPr>
          <w:rFonts w:ascii="Times New Roman" w:hAnsi="Times New Roman" w:cs="Times New Roman"/>
          <w:sz w:val="24"/>
          <w:szCs w:val="24"/>
        </w:rPr>
        <w:t xml:space="preserve"> </w:t>
      </w:r>
      <w:r w:rsidR="00777AAC" w:rsidRPr="004C2752">
        <w:rPr>
          <w:rFonts w:ascii="Times New Roman" w:hAnsi="Times New Roman" w:cs="Times New Roman"/>
          <w:sz w:val="24"/>
          <w:szCs w:val="24"/>
        </w:rPr>
        <w:t xml:space="preserve">The validity of </w:t>
      </w:r>
      <w:r w:rsidR="00896186" w:rsidRPr="004C2752">
        <w:rPr>
          <w:rFonts w:ascii="Times New Roman" w:hAnsi="Times New Roman" w:cs="Times New Roman"/>
          <w:sz w:val="24"/>
          <w:szCs w:val="24"/>
        </w:rPr>
        <w:t xml:space="preserve">estimated </w:t>
      </w:r>
      <w:r w:rsidR="00777AAC" w:rsidRPr="004C2752">
        <w:rPr>
          <w:rFonts w:ascii="Times New Roman" w:hAnsi="Times New Roman" w:cs="Times New Roman"/>
          <w:sz w:val="24"/>
          <w:szCs w:val="24"/>
        </w:rPr>
        <w:t>ages for</w:t>
      </w:r>
      <w:r w:rsidR="008469AB" w:rsidRPr="004C2752">
        <w:rPr>
          <w:rFonts w:ascii="Times New Roman" w:hAnsi="Times New Roman" w:cs="Times New Roman"/>
          <w:sz w:val="24"/>
          <w:szCs w:val="24"/>
        </w:rPr>
        <w:t xml:space="preserve"> fish less than 75 mm</w:t>
      </w:r>
      <w:r w:rsidR="00777AAC" w:rsidRPr="004C2752">
        <w:rPr>
          <w:rFonts w:ascii="Times New Roman" w:hAnsi="Times New Roman" w:cs="Times New Roman"/>
          <w:sz w:val="24"/>
          <w:szCs w:val="24"/>
        </w:rPr>
        <w:t xml:space="preserve"> was </w:t>
      </w:r>
      <w:ins w:id="42" w:author="student" w:date="2015-06-25T13:42:00Z">
        <w:r w:rsidR="00402F58">
          <w:rPr>
            <w:rFonts w:ascii="Times New Roman" w:hAnsi="Times New Roman" w:cs="Times New Roman"/>
            <w:sz w:val="24"/>
            <w:szCs w:val="24"/>
          </w:rPr>
          <w:t xml:space="preserve">good </w:t>
        </w:r>
      </w:ins>
      <w:del w:id="43" w:author="student" w:date="2015-06-25T13:42:00Z">
        <w:r w:rsidR="00856238" w:rsidRPr="004C2752" w:rsidDel="00402F58">
          <w:rPr>
            <w:rFonts w:ascii="Times New Roman" w:hAnsi="Times New Roman" w:cs="Times New Roman"/>
            <w:sz w:val="24"/>
            <w:szCs w:val="24"/>
          </w:rPr>
          <w:delText xml:space="preserve">very good </w:delText>
        </w:r>
      </w:del>
      <w:r w:rsidR="00856238" w:rsidRPr="004C2752">
        <w:rPr>
          <w:rFonts w:ascii="Times New Roman" w:hAnsi="Times New Roman" w:cs="Times New Roman"/>
          <w:sz w:val="24"/>
          <w:szCs w:val="24"/>
        </w:rPr>
        <w:t xml:space="preserve">for scales (90.9% were </w:t>
      </w:r>
      <w:r w:rsidR="00896186" w:rsidRPr="004C2752">
        <w:rPr>
          <w:rFonts w:ascii="Times New Roman" w:hAnsi="Times New Roman" w:cs="Times New Roman"/>
          <w:sz w:val="24"/>
          <w:szCs w:val="24"/>
        </w:rPr>
        <w:t xml:space="preserve">estimated </w:t>
      </w:r>
      <w:r w:rsidR="00856238" w:rsidRPr="004C2752">
        <w:rPr>
          <w:rFonts w:ascii="Times New Roman" w:hAnsi="Times New Roman" w:cs="Times New Roman"/>
          <w:sz w:val="24"/>
          <w:szCs w:val="24"/>
        </w:rPr>
        <w:t xml:space="preserve">as age-1) but </w:t>
      </w:r>
      <w:r w:rsidR="00777AAC" w:rsidRPr="004C2752">
        <w:rPr>
          <w:rFonts w:ascii="Times New Roman" w:hAnsi="Times New Roman" w:cs="Times New Roman"/>
          <w:sz w:val="24"/>
          <w:szCs w:val="24"/>
        </w:rPr>
        <w:t>poor</w:t>
      </w:r>
      <w:r w:rsidR="00856238" w:rsidRPr="004C2752">
        <w:rPr>
          <w:rFonts w:ascii="Times New Roman" w:hAnsi="Times New Roman" w:cs="Times New Roman"/>
          <w:sz w:val="24"/>
          <w:szCs w:val="24"/>
        </w:rPr>
        <w:t xml:space="preserve"> for </w:t>
      </w:r>
      <w:r w:rsidRPr="004C2752">
        <w:rPr>
          <w:rFonts w:ascii="Times New Roman" w:hAnsi="Times New Roman" w:cs="Times New Roman"/>
          <w:sz w:val="24"/>
          <w:szCs w:val="24"/>
        </w:rPr>
        <w:t xml:space="preserve">otoliths </w:t>
      </w:r>
      <w:r w:rsidR="00856238" w:rsidRPr="004C2752">
        <w:rPr>
          <w:rFonts w:ascii="Times New Roman" w:hAnsi="Times New Roman" w:cs="Times New Roman"/>
          <w:sz w:val="24"/>
          <w:szCs w:val="24"/>
        </w:rPr>
        <w:t>(50%)</w:t>
      </w:r>
      <w:r w:rsidRPr="004C2752">
        <w:rPr>
          <w:rFonts w:ascii="Times New Roman" w:hAnsi="Times New Roman" w:cs="Times New Roman"/>
          <w:sz w:val="24"/>
          <w:szCs w:val="24"/>
        </w:rPr>
        <w:t>.</w:t>
      </w:r>
    </w:p>
    <w:p w14:paraId="6A25AC94" w14:textId="25BD5D9B" w:rsidR="00CE28CA"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size</w:t>
      </w:r>
    </w:p>
    <w:p w14:paraId="7B1C66A7" w14:textId="01E20FB9" w:rsidR="00851757" w:rsidRPr="004C2752" w:rsidRDefault="0085175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The TL of all </w:t>
      </w:r>
      <w:r w:rsidR="00602F57" w:rsidRPr="004C2752">
        <w:rPr>
          <w:rFonts w:ascii="Times New Roman" w:hAnsi="Times New Roman" w:cs="Times New Roman"/>
          <w:sz w:val="24"/>
          <w:szCs w:val="24"/>
        </w:rPr>
        <w:t>3</w:t>
      </w:r>
      <w:ins w:id="44" w:author="student" w:date="2015-06-25T13:42:00Z">
        <w:r w:rsidR="00402F58">
          <w:rPr>
            <w:rFonts w:ascii="Times New Roman" w:hAnsi="Times New Roman" w:cs="Times New Roman"/>
            <w:sz w:val="24"/>
            <w:szCs w:val="24"/>
          </w:rPr>
          <w:t>,</w:t>
        </w:r>
      </w:ins>
      <w:r w:rsidR="00602F57" w:rsidRPr="004C2752">
        <w:rPr>
          <w:rFonts w:ascii="Times New Roman" w:hAnsi="Times New Roman" w:cs="Times New Roman"/>
          <w:sz w:val="24"/>
          <w:szCs w:val="24"/>
        </w:rPr>
        <w:t xml:space="preserve">132 </w:t>
      </w:r>
      <w:r w:rsidRPr="004C2752">
        <w:rPr>
          <w:rFonts w:ascii="Times New Roman" w:hAnsi="Times New Roman" w:cs="Times New Roman"/>
          <w:sz w:val="24"/>
          <w:szCs w:val="24"/>
        </w:rPr>
        <w:t>Pygmy Whitefish collected in 2013 ranged from 54 to 151 mm with a mean (</w:t>
      </w:r>
      <w:r w:rsidRPr="0035198B">
        <w:rPr>
          <w:rFonts w:ascii="Times New Roman" w:hAnsi="Times New Roman" w:cs="Times New Roman"/>
          <w:sz w:val="24"/>
          <w:szCs w:val="24"/>
          <w:u w:val="single"/>
        </w:rPr>
        <w:t>+</w:t>
      </w:r>
      <w:r w:rsidRPr="0035198B">
        <w:rPr>
          <w:rFonts w:ascii="Times New Roman" w:hAnsi="Times New Roman" w:cs="Times New Roman"/>
          <w:sz w:val="24"/>
          <w:szCs w:val="24"/>
        </w:rPr>
        <w:t>SD) of 95.</w:t>
      </w:r>
      <w:r w:rsidR="00602F57" w:rsidRPr="0035198B">
        <w:rPr>
          <w:rFonts w:ascii="Times New Roman" w:hAnsi="Times New Roman" w:cs="Times New Roman"/>
          <w:sz w:val="24"/>
          <w:szCs w:val="24"/>
        </w:rPr>
        <w:t>3</w:t>
      </w:r>
      <w:r w:rsidRPr="0035198B">
        <w:rPr>
          <w:rFonts w:ascii="Times New Roman" w:hAnsi="Times New Roman" w:cs="Times New Roman"/>
          <w:sz w:val="24"/>
          <w:szCs w:val="24"/>
        </w:rPr>
        <w:t xml:space="preserve"> (</w:t>
      </w:r>
      <w:r w:rsidR="00BD10C3" w:rsidRPr="0035198B">
        <w:rPr>
          <w:rFonts w:ascii="Times New Roman" w:hAnsi="Times New Roman" w:cs="Times New Roman"/>
          <w:sz w:val="24"/>
          <w:szCs w:val="24"/>
          <w:u w:val="single"/>
        </w:rPr>
        <w:t>+</w:t>
      </w:r>
      <w:r w:rsidRPr="0035198B">
        <w:rPr>
          <w:rFonts w:ascii="Times New Roman" w:hAnsi="Times New Roman" w:cs="Times New Roman"/>
          <w:sz w:val="24"/>
          <w:szCs w:val="24"/>
        </w:rPr>
        <w:t xml:space="preserve">17.7) mm.  </w:t>
      </w:r>
      <w:r w:rsidR="0007471E" w:rsidRPr="0091512E">
        <w:rPr>
          <w:rFonts w:ascii="Times New Roman" w:hAnsi="Times New Roman" w:cs="Times New Roman"/>
          <w:sz w:val="24"/>
          <w:szCs w:val="24"/>
        </w:rPr>
        <w:t>Of the</w:t>
      </w:r>
      <w:r w:rsidRPr="0091512E">
        <w:rPr>
          <w:rFonts w:ascii="Times New Roman" w:hAnsi="Times New Roman" w:cs="Times New Roman"/>
          <w:sz w:val="24"/>
          <w:szCs w:val="24"/>
        </w:rPr>
        <w:t xml:space="preserve"> 269 subsampled Pygmy Whitefish</w:t>
      </w:r>
      <w:r w:rsidR="0007471E" w:rsidRPr="0091512E">
        <w:rPr>
          <w:rFonts w:ascii="Times New Roman" w:hAnsi="Times New Roman" w:cs="Times New Roman"/>
          <w:sz w:val="24"/>
          <w:szCs w:val="24"/>
        </w:rPr>
        <w:t>, TL</w:t>
      </w:r>
      <w:r w:rsidRPr="0091512E">
        <w:rPr>
          <w:rFonts w:ascii="Times New Roman" w:hAnsi="Times New Roman" w:cs="Times New Roman"/>
          <w:sz w:val="24"/>
          <w:szCs w:val="24"/>
        </w:rPr>
        <w:t xml:space="preserve"> ranged from 55 to 15</w:t>
      </w:r>
      <w:r w:rsidR="00837930" w:rsidRPr="0091512E">
        <w:rPr>
          <w:rFonts w:ascii="Times New Roman" w:hAnsi="Times New Roman" w:cs="Times New Roman"/>
          <w:sz w:val="24"/>
          <w:szCs w:val="24"/>
        </w:rPr>
        <w:t>0</w:t>
      </w:r>
      <w:r w:rsidRPr="0091512E">
        <w:rPr>
          <w:rFonts w:ascii="Times New Roman" w:hAnsi="Times New Roman" w:cs="Times New Roman"/>
          <w:sz w:val="24"/>
          <w:szCs w:val="24"/>
        </w:rPr>
        <w:t xml:space="preserve"> mm with a mean of 97.1 (</w:t>
      </w:r>
      <w:r w:rsidR="00BD10C3" w:rsidRPr="0091512E">
        <w:rPr>
          <w:rFonts w:ascii="Times New Roman" w:hAnsi="Times New Roman" w:cs="Times New Roman"/>
          <w:sz w:val="24"/>
          <w:szCs w:val="24"/>
          <w:u w:val="single"/>
        </w:rPr>
        <w:t>+</w:t>
      </w:r>
      <w:r w:rsidRPr="0091512E">
        <w:rPr>
          <w:rFonts w:ascii="Times New Roman" w:hAnsi="Times New Roman" w:cs="Times New Roman"/>
          <w:sz w:val="24"/>
          <w:szCs w:val="24"/>
        </w:rPr>
        <w:t>22.5) mm</w:t>
      </w:r>
      <w:r w:rsidR="0007471E" w:rsidRPr="0091512E">
        <w:rPr>
          <w:rFonts w:ascii="Times New Roman" w:hAnsi="Times New Roman" w:cs="Times New Roman"/>
          <w:sz w:val="24"/>
          <w:szCs w:val="24"/>
        </w:rPr>
        <w:t xml:space="preserve"> and </w:t>
      </w:r>
      <w:ins w:id="45" w:author="student" w:date="2015-06-25T13:44:00Z">
        <w:r w:rsidR="00D5580D">
          <w:rPr>
            <w:rFonts w:ascii="Times New Roman" w:hAnsi="Times New Roman" w:cs="Times New Roman"/>
            <w:sz w:val="24"/>
            <w:szCs w:val="24"/>
          </w:rPr>
          <w:t>weight</w:t>
        </w:r>
      </w:ins>
      <w:del w:id="46" w:author="student" w:date="2015-06-25T13:44:00Z">
        <w:r w:rsidRPr="0091512E" w:rsidDel="00D5580D">
          <w:rPr>
            <w:rFonts w:ascii="Times New Roman" w:hAnsi="Times New Roman" w:cs="Times New Roman"/>
            <w:sz w:val="24"/>
            <w:szCs w:val="24"/>
          </w:rPr>
          <w:delText>W</w:delText>
        </w:r>
      </w:del>
      <w:r w:rsidRPr="0091512E">
        <w:rPr>
          <w:rFonts w:ascii="Times New Roman" w:hAnsi="Times New Roman" w:cs="Times New Roman"/>
          <w:sz w:val="24"/>
          <w:szCs w:val="24"/>
        </w:rPr>
        <w:t xml:space="preserve"> ranged from 0.8 to 32.0 g with a mean of 6.6 (</w:t>
      </w:r>
      <w:r w:rsidR="00BD10C3" w:rsidRPr="0091512E">
        <w:rPr>
          <w:rFonts w:ascii="Times New Roman" w:hAnsi="Times New Roman" w:cs="Times New Roman"/>
          <w:sz w:val="24"/>
          <w:szCs w:val="24"/>
          <w:u w:val="single"/>
        </w:rPr>
        <w:t>+</w:t>
      </w:r>
      <w:r w:rsidRPr="0091512E">
        <w:rPr>
          <w:rFonts w:ascii="Times New Roman" w:hAnsi="Times New Roman" w:cs="Times New Roman"/>
          <w:sz w:val="24"/>
          <w:szCs w:val="24"/>
        </w:rPr>
        <w:t xml:space="preserve">4.5) g.  </w:t>
      </w:r>
      <w:r w:rsidR="00C0297C" w:rsidRPr="0091512E">
        <w:rPr>
          <w:rFonts w:ascii="Times New Roman" w:hAnsi="Times New Roman" w:cs="Times New Roman"/>
          <w:sz w:val="24"/>
          <w:szCs w:val="24"/>
        </w:rPr>
        <w:t xml:space="preserve">Sex </w:t>
      </w:r>
      <w:r w:rsidR="00E951CC" w:rsidRPr="0091512E">
        <w:rPr>
          <w:rFonts w:ascii="Times New Roman" w:hAnsi="Times New Roman" w:cs="Times New Roman"/>
          <w:sz w:val="24"/>
          <w:szCs w:val="24"/>
        </w:rPr>
        <w:t>was</w:t>
      </w:r>
      <w:r w:rsidR="0007471E" w:rsidRPr="0091512E">
        <w:rPr>
          <w:rFonts w:ascii="Times New Roman" w:hAnsi="Times New Roman" w:cs="Times New Roman"/>
          <w:sz w:val="24"/>
          <w:szCs w:val="24"/>
        </w:rPr>
        <w:t xml:space="preserve"> not determined for</w:t>
      </w:r>
      <w:r w:rsidR="00C0297C" w:rsidRPr="0091512E">
        <w:rPr>
          <w:rFonts w:ascii="Times New Roman" w:hAnsi="Times New Roman" w:cs="Times New Roman"/>
          <w:sz w:val="24"/>
          <w:szCs w:val="24"/>
        </w:rPr>
        <w:t xml:space="preserve"> 11 </w:t>
      </w:r>
      <w:r w:rsidR="0007471E" w:rsidRPr="0091512E">
        <w:rPr>
          <w:rFonts w:ascii="Times New Roman" w:hAnsi="Times New Roman" w:cs="Times New Roman"/>
          <w:sz w:val="24"/>
          <w:szCs w:val="24"/>
        </w:rPr>
        <w:t xml:space="preserve">(4.1%) </w:t>
      </w:r>
      <w:r w:rsidR="00C0297C" w:rsidRPr="0091512E">
        <w:rPr>
          <w:rFonts w:ascii="Times New Roman" w:hAnsi="Times New Roman" w:cs="Times New Roman"/>
          <w:sz w:val="24"/>
          <w:szCs w:val="24"/>
        </w:rPr>
        <w:t>of the subsampled f</w:t>
      </w:r>
      <w:r w:rsidR="00E951CC" w:rsidRPr="0091512E">
        <w:rPr>
          <w:rFonts w:ascii="Times New Roman" w:hAnsi="Times New Roman" w:cs="Times New Roman"/>
          <w:sz w:val="24"/>
          <w:szCs w:val="24"/>
        </w:rPr>
        <w:t>ish</w:t>
      </w:r>
      <w:r w:rsidR="00C0297C" w:rsidRPr="0091512E">
        <w:rPr>
          <w:rFonts w:ascii="Times New Roman" w:hAnsi="Times New Roman" w:cs="Times New Roman"/>
          <w:sz w:val="24"/>
          <w:szCs w:val="24"/>
        </w:rPr>
        <w:t xml:space="preserve">.  Of the remaining </w:t>
      </w:r>
      <w:r w:rsidR="0007471E" w:rsidRPr="0091512E">
        <w:rPr>
          <w:rFonts w:ascii="Times New Roman" w:hAnsi="Times New Roman" w:cs="Times New Roman"/>
          <w:sz w:val="24"/>
          <w:szCs w:val="24"/>
        </w:rPr>
        <w:t>258 fish, 48.5% were female, 30.2% were male, and 21.3</w:t>
      </w:r>
      <w:r w:rsidR="00C0297C" w:rsidRPr="0091512E">
        <w:rPr>
          <w:rFonts w:ascii="Times New Roman" w:hAnsi="Times New Roman" w:cs="Times New Roman"/>
          <w:sz w:val="24"/>
          <w:szCs w:val="24"/>
        </w:rPr>
        <w:t>% were immature.</w:t>
      </w:r>
      <w:r w:rsidR="00BD10C3" w:rsidRPr="0091512E">
        <w:rPr>
          <w:rFonts w:ascii="Times New Roman" w:hAnsi="Times New Roman" w:cs="Times New Roman"/>
          <w:sz w:val="24"/>
          <w:szCs w:val="24"/>
        </w:rPr>
        <w:t xml:space="preserve"> </w:t>
      </w:r>
      <w:r w:rsidR="00311C73" w:rsidRPr="0091512E">
        <w:rPr>
          <w:rFonts w:ascii="Times New Roman" w:hAnsi="Times New Roman" w:cs="Times New Roman"/>
          <w:sz w:val="24"/>
          <w:szCs w:val="24"/>
        </w:rPr>
        <w:t xml:space="preserve">Length distributions differed between subsampled females (N=125) and males </w:t>
      </w:r>
      <w:r w:rsidR="00BD10C3" w:rsidRPr="0091512E">
        <w:rPr>
          <w:rFonts w:ascii="Times New Roman" w:hAnsi="Times New Roman" w:cs="Times New Roman"/>
          <w:sz w:val="24"/>
          <w:szCs w:val="24"/>
        </w:rPr>
        <w:t>(</w:t>
      </w:r>
      <w:r w:rsidR="00311C73" w:rsidRPr="0091512E">
        <w:rPr>
          <w:rFonts w:ascii="Times New Roman" w:hAnsi="Times New Roman" w:cs="Times New Roman"/>
          <w:sz w:val="24"/>
          <w:szCs w:val="24"/>
        </w:rPr>
        <w:t xml:space="preserve">N=78; </w:t>
      </w:r>
      <w:r w:rsidR="00BD10C3" w:rsidRPr="0091512E">
        <w:rPr>
          <w:rFonts w:ascii="Times New Roman" w:hAnsi="Times New Roman" w:cs="Times New Roman"/>
          <w:sz w:val="24"/>
          <w:szCs w:val="24"/>
        </w:rPr>
        <w:t xml:space="preserve">Kolmogorov-Smirnov test, </w:t>
      </w:r>
      <w:r w:rsidR="00D341BF" w:rsidRPr="0091512E">
        <w:rPr>
          <w:rFonts w:ascii="Times New Roman" w:hAnsi="Times New Roman" w:cs="Times New Roman"/>
          <w:sz w:val="24"/>
          <w:szCs w:val="24"/>
        </w:rPr>
        <w:t>D</w:t>
      </w:r>
      <w:r w:rsidR="00027AB3" w:rsidRPr="0091512E">
        <w:rPr>
          <w:rFonts w:ascii="Times New Roman" w:hAnsi="Times New Roman" w:cs="Times New Roman"/>
          <w:sz w:val="24"/>
          <w:szCs w:val="24"/>
        </w:rPr>
        <w:t xml:space="preserve"> </w:t>
      </w:r>
      <w:r w:rsidR="00D341BF"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00D341BF" w:rsidRPr="00FA4CB0">
        <w:rPr>
          <w:rFonts w:ascii="Times New Roman" w:hAnsi="Times New Roman" w:cs="Times New Roman"/>
          <w:sz w:val="24"/>
          <w:szCs w:val="24"/>
        </w:rPr>
        <w:t xml:space="preserve">0.59,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&lt;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0.0005</w:t>
      </w:r>
      <w:r w:rsidR="00C0297C" w:rsidRPr="004C2752">
        <w:rPr>
          <w:rFonts w:ascii="Times New Roman" w:hAnsi="Times New Roman" w:cs="Times New Roman"/>
          <w:sz w:val="24"/>
          <w:szCs w:val="24"/>
        </w:rPr>
        <w:t>) with females</w:t>
      </w:r>
      <w:r w:rsidR="00BD10C3" w:rsidRPr="004C2752">
        <w:rPr>
          <w:rFonts w:ascii="Times New Roman" w:hAnsi="Times New Roman" w:cs="Times New Roman"/>
          <w:sz w:val="24"/>
          <w:szCs w:val="24"/>
        </w:rPr>
        <w:t xml:space="preserve"> significantly (Wilcoxon test</w:t>
      </w:r>
      <w:r w:rsidR="00D341BF" w:rsidRPr="004C2752">
        <w:rPr>
          <w:rFonts w:ascii="Times New Roman" w:hAnsi="Times New Roman" w:cs="Times New Roman"/>
          <w:sz w:val="24"/>
          <w:szCs w:val="24"/>
        </w:rPr>
        <w:t>, W</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 xml:space="preserve">8224,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&lt;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0.0005</w:t>
      </w:r>
      <w:r w:rsidR="00BD10C3" w:rsidRPr="004C2752">
        <w:rPr>
          <w:rFonts w:ascii="Times New Roman" w:hAnsi="Times New Roman" w:cs="Times New Roman"/>
          <w:sz w:val="24"/>
          <w:szCs w:val="24"/>
        </w:rPr>
        <w:t xml:space="preserve">) longer </w:t>
      </w:r>
      <w:r w:rsidR="00E951CC" w:rsidRPr="004C2752">
        <w:rPr>
          <w:rFonts w:ascii="Times New Roman" w:hAnsi="Times New Roman" w:cs="Times New Roman"/>
          <w:sz w:val="24"/>
          <w:szCs w:val="24"/>
        </w:rPr>
        <w:t>(</w:t>
      </w:r>
      <w:r w:rsidR="00BD10C3" w:rsidRPr="004C2752">
        <w:rPr>
          <w:rFonts w:ascii="Times New Roman" w:hAnsi="Times New Roman" w:cs="Times New Roman"/>
          <w:sz w:val="24"/>
          <w:szCs w:val="24"/>
        </w:rPr>
        <w:t>median</w:t>
      </w:r>
      <w:r w:rsidR="00C0297C" w:rsidRPr="004C2752">
        <w:rPr>
          <w:rFonts w:ascii="Times New Roman" w:hAnsi="Times New Roman" w:cs="Times New Roman"/>
          <w:sz w:val="24"/>
          <w:szCs w:val="24"/>
        </w:rPr>
        <w:t xml:space="preserve"> </w:t>
      </w:r>
      <w:r w:rsidR="00E951CC" w:rsidRPr="004C2752">
        <w:rPr>
          <w:rFonts w:ascii="Times New Roman" w:hAnsi="Times New Roman" w:cs="Times New Roman"/>
          <w:sz w:val="24"/>
          <w:szCs w:val="24"/>
        </w:rPr>
        <w:t xml:space="preserve">TL of </w:t>
      </w:r>
      <w:r w:rsidR="00BD10C3" w:rsidRPr="004C2752">
        <w:rPr>
          <w:rFonts w:ascii="Times New Roman" w:hAnsi="Times New Roman" w:cs="Times New Roman"/>
          <w:sz w:val="24"/>
          <w:szCs w:val="24"/>
        </w:rPr>
        <w:t>114.0 mm) than males (94.5 mm).</w:t>
      </w:r>
    </w:p>
    <w:p w14:paraId="2DD4CFA4" w14:textId="43D2D570" w:rsidR="00777AAC" w:rsidRPr="004C2752" w:rsidRDefault="00947848"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t>The log</w:t>
      </w:r>
      <w:r w:rsidR="007504F1"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(W)-log</w:t>
      </w:r>
      <w:r w:rsidR="007504F1"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(TL) relationship did not differ between female, male, and immature</w:t>
      </w:r>
      <w:r w:rsidR="00D341BF" w:rsidRPr="004C2752">
        <w:rPr>
          <w:rFonts w:ascii="Times New Roman" w:hAnsi="Times New Roman" w:cs="Times New Roman"/>
          <w:sz w:val="24"/>
          <w:szCs w:val="24"/>
        </w:rPr>
        <w:t xml:space="preserve"> Pygmy Whitefish (F</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 xml:space="preserve">1.60,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0.175</w:t>
      </w:r>
      <w:r w:rsidRPr="004C2752">
        <w:rPr>
          <w:rFonts w:ascii="Times New Roman" w:hAnsi="Times New Roman" w:cs="Times New Roman"/>
          <w:sz w:val="24"/>
          <w:szCs w:val="24"/>
        </w:rPr>
        <w:t xml:space="preserve">).  The </w:t>
      </w:r>
      <w:r w:rsidR="0038527B" w:rsidRPr="004C2752">
        <w:rPr>
          <w:rFonts w:ascii="Times New Roman" w:hAnsi="Times New Roman" w:cs="Times New Roman"/>
          <w:sz w:val="24"/>
          <w:szCs w:val="24"/>
        </w:rPr>
        <w:t xml:space="preserve">weight-length </w:t>
      </w:r>
      <w:r w:rsidRPr="004C2752">
        <w:rPr>
          <w:rFonts w:ascii="Times New Roman" w:hAnsi="Times New Roman" w:cs="Times New Roman"/>
          <w:sz w:val="24"/>
          <w:szCs w:val="24"/>
        </w:rPr>
        <w:t xml:space="preserve">relationship fit to all sampled fish </w:t>
      </w:r>
      <w:r w:rsidR="00974F80" w:rsidRPr="004C2752">
        <w:rPr>
          <w:rFonts w:ascii="Times New Roman" w:hAnsi="Times New Roman" w:cs="Times New Roman"/>
          <w:sz w:val="24"/>
          <w:szCs w:val="24"/>
        </w:rPr>
        <w:t xml:space="preserve">was </w:t>
      </w:r>
      <w:r w:rsidRPr="004C2752">
        <w:rPr>
          <w:rFonts w:ascii="Times New Roman" w:hAnsi="Times New Roman" w:cs="Times New Roman"/>
          <w:sz w:val="24"/>
          <w:szCs w:val="24"/>
        </w:rPr>
        <w:t>log</w:t>
      </w:r>
      <w:r w:rsidR="007504F1" w:rsidRPr="004C2752">
        <w:rPr>
          <w:rFonts w:ascii="Times New Roman" w:hAnsi="Times New Roman" w:cs="Times New Roman"/>
          <w:sz w:val="24"/>
          <w:szCs w:val="24"/>
          <w:vertAlign w:val="subscript"/>
        </w:rPr>
        <w:t>10</w:t>
      </w:r>
      <w:r w:rsidR="007504F1" w:rsidRPr="004C2752">
        <w:rPr>
          <w:rFonts w:ascii="Times New Roman" w:hAnsi="Times New Roman" w:cs="Times New Roman"/>
          <w:sz w:val="24"/>
          <w:szCs w:val="24"/>
        </w:rPr>
        <w:t>(W) = -5.626</w:t>
      </w:r>
      <w:r w:rsidR="0038527B" w:rsidRPr="004C2752">
        <w:rPr>
          <w:rFonts w:ascii="Times New Roman" w:hAnsi="Times New Roman" w:cs="Times New Roman"/>
          <w:sz w:val="24"/>
          <w:szCs w:val="24"/>
        </w:rPr>
        <w:t xml:space="preserve"> </w:t>
      </w:r>
      <w:r w:rsidRPr="004C2752">
        <w:rPr>
          <w:rFonts w:ascii="Times New Roman" w:hAnsi="Times New Roman" w:cs="Times New Roman"/>
          <w:sz w:val="24"/>
          <w:szCs w:val="24"/>
        </w:rPr>
        <w:t>+</w:t>
      </w:r>
      <w:r w:rsidR="0038527B" w:rsidRPr="004C2752">
        <w:rPr>
          <w:rFonts w:ascii="Times New Roman" w:hAnsi="Times New Roman" w:cs="Times New Roman"/>
          <w:sz w:val="24"/>
          <w:szCs w:val="24"/>
        </w:rPr>
        <w:t xml:space="preserve"> </w:t>
      </w:r>
      <w:r w:rsidRPr="004C2752">
        <w:rPr>
          <w:rFonts w:ascii="Times New Roman" w:hAnsi="Times New Roman" w:cs="Times New Roman"/>
          <w:sz w:val="24"/>
          <w:szCs w:val="24"/>
        </w:rPr>
        <w:t>3.204log</w:t>
      </w:r>
      <w:r w:rsidR="007504F1"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(TL) (r</w:t>
      </w:r>
      <w:r w:rsidRPr="004C2752">
        <w:rPr>
          <w:rFonts w:ascii="Times New Roman" w:hAnsi="Times New Roman" w:cs="Times New Roman"/>
          <w:sz w:val="24"/>
          <w:szCs w:val="24"/>
          <w:vertAlign w:val="superscript"/>
        </w:rPr>
        <w:t>2</w:t>
      </w:r>
      <w:r w:rsidR="00027AB3" w:rsidRPr="004C2752">
        <w:rPr>
          <w:rFonts w:ascii="Times New Roman" w:hAnsi="Times New Roman" w:cs="Times New Roman"/>
          <w:sz w:val="24"/>
          <w:szCs w:val="24"/>
        </w:rPr>
        <w:t xml:space="preserve"> </w:t>
      </w:r>
      <w:r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Pr="004C2752">
        <w:rPr>
          <w:rFonts w:ascii="Times New Roman" w:hAnsi="Times New Roman" w:cs="Times New Roman"/>
          <w:sz w:val="24"/>
          <w:szCs w:val="24"/>
        </w:rPr>
        <w:t>0.983).</w:t>
      </w:r>
      <w:r w:rsidR="007504F1" w:rsidRPr="004C2752">
        <w:rPr>
          <w:rFonts w:ascii="Times New Roman" w:hAnsi="Times New Roman" w:cs="Times New Roman"/>
          <w:sz w:val="24"/>
          <w:szCs w:val="24"/>
        </w:rPr>
        <w:t xml:space="preserve">  The slope and back-transformed intercept from this model </w:t>
      </w:r>
      <w:ins w:id="47" w:author="student" w:date="2015-06-25T13:45:00Z">
        <w:r w:rsidR="00D5580D">
          <w:rPr>
            <w:rFonts w:ascii="Times New Roman" w:hAnsi="Times New Roman" w:cs="Times New Roman"/>
            <w:sz w:val="24"/>
            <w:szCs w:val="24"/>
          </w:rPr>
          <w:t>we</w:t>
        </w:r>
      </w:ins>
      <w:del w:id="48" w:author="student" w:date="2015-06-25T13:45:00Z">
        <w:r w:rsidR="007504F1" w:rsidRPr="004C2752" w:rsidDel="00D5580D">
          <w:rPr>
            <w:rFonts w:ascii="Times New Roman" w:hAnsi="Times New Roman" w:cs="Times New Roman"/>
            <w:sz w:val="24"/>
            <w:szCs w:val="24"/>
          </w:rPr>
          <w:delText>a</w:delText>
        </w:r>
      </w:del>
      <w:r w:rsidR="007504F1" w:rsidRPr="004C2752">
        <w:rPr>
          <w:rFonts w:ascii="Times New Roman" w:hAnsi="Times New Roman" w:cs="Times New Roman"/>
          <w:sz w:val="24"/>
          <w:szCs w:val="24"/>
        </w:rPr>
        <w:t>re</w:t>
      </w:r>
      <w:del w:id="49" w:author="student" w:date="2015-06-25T13:45:00Z">
        <w:r w:rsidR="007504F1" w:rsidRPr="004C2752" w:rsidDel="00D5580D">
          <w:rPr>
            <w:rFonts w:ascii="Times New Roman" w:hAnsi="Times New Roman" w:cs="Times New Roman"/>
            <w:sz w:val="24"/>
            <w:szCs w:val="24"/>
          </w:rPr>
          <w:delText xml:space="preserve"> both</w:delText>
        </w:r>
      </w:del>
      <w:r w:rsidR="007504F1" w:rsidRPr="004C2752">
        <w:rPr>
          <w:rFonts w:ascii="Times New Roman" w:hAnsi="Times New Roman" w:cs="Times New Roman"/>
          <w:sz w:val="24"/>
          <w:szCs w:val="24"/>
        </w:rPr>
        <w:t xml:space="preserve"> within the confidence intervals reported for those </w:t>
      </w:r>
      <w:r w:rsidR="006F5DE1">
        <w:rPr>
          <w:rFonts w:ascii="Times New Roman" w:hAnsi="Times New Roman" w:cs="Times New Roman"/>
          <w:sz w:val="24"/>
          <w:szCs w:val="24"/>
        </w:rPr>
        <w:t>parameters</w:t>
      </w:r>
      <w:r w:rsidR="006F5DE1" w:rsidRPr="004C2752">
        <w:rPr>
          <w:rFonts w:ascii="Times New Roman" w:hAnsi="Times New Roman" w:cs="Times New Roman"/>
          <w:sz w:val="24"/>
          <w:szCs w:val="24"/>
        </w:rPr>
        <w:t xml:space="preserve"> </w:t>
      </w:r>
      <w:r w:rsidR="007504F1" w:rsidRPr="004C2752">
        <w:rPr>
          <w:rFonts w:ascii="Times New Roman" w:hAnsi="Times New Roman" w:cs="Times New Roman"/>
          <w:sz w:val="24"/>
          <w:szCs w:val="24"/>
        </w:rPr>
        <w:t xml:space="preserve">on FishBase (Froese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7504F1" w:rsidRPr="004C2752">
        <w:rPr>
          <w:rFonts w:ascii="Times New Roman" w:hAnsi="Times New Roman" w:cs="Times New Roman"/>
          <w:sz w:val="24"/>
          <w:szCs w:val="24"/>
        </w:rPr>
        <w:t>Pauly</w:t>
      </w:r>
      <w:r w:rsidR="008150CA" w:rsidRPr="004C2752">
        <w:rPr>
          <w:rFonts w:ascii="Times New Roman" w:hAnsi="Times New Roman" w:cs="Times New Roman"/>
          <w:sz w:val="24"/>
          <w:szCs w:val="24"/>
        </w:rPr>
        <w:t>,</w:t>
      </w:r>
      <w:r w:rsidR="007504F1" w:rsidRPr="004C2752">
        <w:rPr>
          <w:rFonts w:ascii="Times New Roman" w:hAnsi="Times New Roman" w:cs="Times New Roman"/>
          <w:sz w:val="24"/>
          <w:szCs w:val="24"/>
        </w:rPr>
        <w:t xml:space="preserve"> 2014).</w:t>
      </w:r>
    </w:p>
    <w:p w14:paraId="582E9ED8" w14:textId="5E8E4979" w:rsidR="00777AAC"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growth</w:t>
      </w:r>
    </w:p>
    <w:p w14:paraId="2731E3B8" w14:textId="29C659CF" w:rsidR="00CA2621" w:rsidRPr="0091512E" w:rsidRDefault="00CA2621"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r>
      <w:r w:rsidR="00D4797A" w:rsidRPr="004C2752">
        <w:rPr>
          <w:rFonts w:ascii="Times New Roman" w:hAnsi="Times New Roman" w:cs="Times New Roman"/>
          <w:sz w:val="24"/>
          <w:szCs w:val="24"/>
        </w:rPr>
        <w:t>Consensus otolith ages</w:t>
      </w:r>
      <w:r w:rsidRPr="004C2752">
        <w:rPr>
          <w:rFonts w:ascii="Times New Roman" w:hAnsi="Times New Roman" w:cs="Times New Roman"/>
          <w:sz w:val="24"/>
          <w:szCs w:val="24"/>
        </w:rPr>
        <w:t xml:space="preserve"> for Pygmy Whitefish were quite variable</w:t>
      </w:r>
      <w:r w:rsidR="00D4797A" w:rsidRPr="004C2752">
        <w:rPr>
          <w:rFonts w:ascii="Times New Roman" w:hAnsi="Times New Roman" w:cs="Times New Roman"/>
          <w:sz w:val="24"/>
          <w:szCs w:val="24"/>
        </w:rPr>
        <w:t xml:space="preserve"> relative to fish length</w:t>
      </w:r>
      <w:r w:rsidR="00F51B5E" w:rsidRPr="004C2752">
        <w:rPr>
          <w:rFonts w:ascii="Times New Roman" w:hAnsi="Times New Roman" w:cs="Times New Roman"/>
          <w:sz w:val="24"/>
          <w:szCs w:val="24"/>
        </w:rPr>
        <w:t xml:space="preserve"> (Table 2)</w:t>
      </w:r>
      <w:r w:rsidRPr="004C2752">
        <w:rPr>
          <w:rFonts w:ascii="Times New Roman" w:hAnsi="Times New Roman" w:cs="Times New Roman"/>
          <w:sz w:val="24"/>
          <w:szCs w:val="24"/>
        </w:rPr>
        <w:t xml:space="preserve">.  </w:t>
      </w:r>
      <w:r w:rsidRPr="0091512E">
        <w:rPr>
          <w:rFonts w:ascii="Times New Roman" w:hAnsi="Times New Roman" w:cs="Times New Roman"/>
          <w:sz w:val="24"/>
          <w:szCs w:val="24"/>
        </w:rPr>
        <w:t xml:space="preserve">As many as </w:t>
      </w:r>
      <w:r w:rsidR="00D4797A" w:rsidRPr="0091512E">
        <w:rPr>
          <w:rFonts w:ascii="Times New Roman" w:hAnsi="Times New Roman" w:cs="Times New Roman"/>
          <w:sz w:val="24"/>
          <w:szCs w:val="24"/>
        </w:rPr>
        <w:t>four</w:t>
      </w:r>
      <w:r w:rsidR="00A36A6E" w:rsidRPr="0091512E">
        <w:rPr>
          <w:rFonts w:ascii="Times New Roman" w:hAnsi="Times New Roman" w:cs="Times New Roman"/>
          <w:sz w:val="24"/>
          <w:szCs w:val="24"/>
        </w:rPr>
        <w:t xml:space="preserve"> </w:t>
      </w:r>
      <w:r w:rsidRPr="0091512E">
        <w:rPr>
          <w:rFonts w:ascii="Times New Roman" w:hAnsi="Times New Roman" w:cs="Times New Roman"/>
          <w:sz w:val="24"/>
          <w:szCs w:val="24"/>
        </w:rPr>
        <w:t>ages were represented in one 10</w:t>
      </w:r>
      <w:r w:rsidR="0035198B">
        <w:rPr>
          <w:rFonts w:ascii="Times New Roman" w:hAnsi="Times New Roman" w:cs="Times New Roman"/>
          <w:sz w:val="24"/>
          <w:szCs w:val="24"/>
        </w:rPr>
        <w:t xml:space="preserve"> </w:t>
      </w:r>
      <w:r w:rsidRPr="0035198B">
        <w:rPr>
          <w:rFonts w:ascii="Times New Roman" w:hAnsi="Times New Roman" w:cs="Times New Roman"/>
          <w:sz w:val="24"/>
          <w:szCs w:val="24"/>
        </w:rPr>
        <w:t>mm</w:t>
      </w:r>
      <w:r w:rsidRPr="004C2752">
        <w:rPr>
          <w:rFonts w:ascii="Times New Roman" w:hAnsi="Times New Roman" w:cs="Times New Roman"/>
          <w:sz w:val="24"/>
          <w:szCs w:val="24"/>
        </w:rPr>
        <w:t xml:space="preserve"> TL interval</w:t>
      </w:r>
      <w:r w:rsidR="00D4797A" w:rsidRPr="004C2752">
        <w:rPr>
          <w:rFonts w:ascii="Times New Roman" w:hAnsi="Times New Roman" w:cs="Times New Roman"/>
          <w:sz w:val="24"/>
          <w:szCs w:val="24"/>
        </w:rPr>
        <w:t xml:space="preserve"> for both males and females</w:t>
      </w:r>
      <w:r w:rsidR="00EA39B2" w:rsidRPr="0035198B">
        <w:rPr>
          <w:rFonts w:ascii="Times New Roman" w:hAnsi="Times New Roman" w:cs="Times New Roman"/>
          <w:sz w:val="24"/>
          <w:szCs w:val="24"/>
        </w:rPr>
        <w:t xml:space="preserve">.  Additionally, </w:t>
      </w:r>
      <w:r w:rsidRPr="0035198B">
        <w:rPr>
          <w:rFonts w:ascii="Times New Roman" w:hAnsi="Times New Roman" w:cs="Times New Roman"/>
          <w:sz w:val="24"/>
          <w:szCs w:val="24"/>
        </w:rPr>
        <w:t xml:space="preserve">as many as </w:t>
      </w:r>
      <w:r w:rsidR="00773B0D" w:rsidRPr="0035198B">
        <w:rPr>
          <w:rFonts w:ascii="Times New Roman" w:hAnsi="Times New Roman" w:cs="Times New Roman"/>
          <w:sz w:val="24"/>
          <w:szCs w:val="24"/>
        </w:rPr>
        <w:t>three and four</w:t>
      </w:r>
      <w:r w:rsidR="00EA39B2" w:rsidRPr="0035198B">
        <w:rPr>
          <w:rFonts w:ascii="Times New Roman" w:hAnsi="Times New Roman" w:cs="Times New Roman"/>
          <w:sz w:val="24"/>
          <w:szCs w:val="24"/>
        </w:rPr>
        <w:t xml:space="preserve"> </w:t>
      </w:r>
      <w:r w:rsidR="006F5DE1">
        <w:rPr>
          <w:rFonts w:ascii="Times New Roman" w:hAnsi="Times New Roman" w:cs="Times New Roman"/>
          <w:sz w:val="24"/>
          <w:szCs w:val="24"/>
        </w:rPr>
        <w:t xml:space="preserve">10 mm </w:t>
      </w:r>
      <w:r w:rsidRPr="0035198B">
        <w:rPr>
          <w:rFonts w:ascii="Times New Roman" w:hAnsi="Times New Roman" w:cs="Times New Roman"/>
          <w:sz w:val="24"/>
          <w:szCs w:val="24"/>
        </w:rPr>
        <w:t xml:space="preserve">TL intervals </w:t>
      </w:r>
      <w:r w:rsidR="00EA39B2" w:rsidRPr="0035198B">
        <w:rPr>
          <w:rFonts w:ascii="Times New Roman" w:hAnsi="Times New Roman" w:cs="Times New Roman"/>
          <w:sz w:val="24"/>
          <w:szCs w:val="24"/>
        </w:rPr>
        <w:t xml:space="preserve">were observed in one age-class </w:t>
      </w:r>
      <w:r w:rsidRPr="0035198B">
        <w:rPr>
          <w:rFonts w:ascii="Times New Roman" w:hAnsi="Times New Roman" w:cs="Times New Roman"/>
          <w:sz w:val="24"/>
          <w:szCs w:val="24"/>
        </w:rPr>
        <w:t xml:space="preserve">for </w:t>
      </w:r>
      <w:r w:rsidR="00773B0D" w:rsidRPr="0091512E">
        <w:rPr>
          <w:rFonts w:ascii="Times New Roman" w:hAnsi="Times New Roman" w:cs="Times New Roman"/>
          <w:sz w:val="24"/>
          <w:szCs w:val="24"/>
        </w:rPr>
        <w:t>males and females</w:t>
      </w:r>
      <w:r w:rsidR="00EA39B2" w:rsidRPr="0091512E">
        <w:rPr>
          <w:rFonts w:ascii="Times New Roman" w:hAnsi="Times New Roman" w:cs="Times New Roman"/>
          <w:sz w:val="24"/>
          <w:szCs w:val="24"/>
        </w:rPr>
        <w:t>, respectively</w:t>
      </w:r>
      <w:r w:rsidR="00F51B5E" w:rsidRPr="0091512E">
        <w:rPr>
          <w:rFonts w:ascii="Times New Roman" w:hAnsi="Times New Roman" w:cs="Times New Roman"/>
          <w:sz w:val="24"/>
          <w:szCs w:val="24"/>
        </w:rPr>
        <w:t>.</w:t>
      </w:r>
    </w:p>
    <w:p w14:paraId="1A1F1A90" w14:textId="4316617B" w:rsidR="00254319" w:rsidRPr="0091512E" w:rsidRDefault="00B66C8D" w:rsidP="00F4049B">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 xml:space="preserve">Comparisons of VBGM indicated that the </w:t>
      </w:r>
      <w:r w:rsidR="00FA26CB" w:rsidRPr="0091512E">
        <w:rPr>
          <w:rFonts w:ascii="Times New Roman" w:hAnsi="Times New Roman" w:cs="Times New Roman"/>
          <w:sz w:val="24"/>
          <w:szCs w:val="24"/>
        </w:rPr>
        <w:t xml:space="preserve">mean </w:t>
      </w:r>
      <w:r w:rsidRPr="0091512E">
        <w:rPr>
          <w:rFonts w:ascii="Times New Roman" w:hAnsi="Times New Roman" w:cs="Times New Roman"/>
          <w:sz w:val="24"/>
          <w:szCs w:val="24"/>
        </w:rPr>
        <w:t>length-at-age-</w:t>
      </w:r>
      <w:r w:rsidR="00EA39B2" w:rsidRPr="0091512E">
        <w:rPr>
          <w:rFonts w:ascii="Times New Roman" w:hAnsi="Times New Roman" w:cs="Times New Roman"/>
          <w:sz w:val="24"/>
          <w:szCs w:val="24"/>
        </w:rPr>
        <w:t>2</w:t>
      </w:r>
      <w:r w:rsidRPr="0091512E">
        <w:rPr>
          <w:rFonts w:ascii="Times New Roman" w:hAnsi="Times New Roman" w:cs="Times New Roman"/>
          <w:sz w:val="24"/>
          <w:szCs w:val="24"/>
        </w:rPr>
        <w:t xml:space="preserve"> parameter did not differ (F</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0.</w:t>
      </w:r>
      <w:r w:rsidR="00EA39B2" w:rsidRPr="0091512E">
        <w:rPr>
          <w:rFonts w:ascii="Times New Roman" w:hAnsi="Times New Roman" w:cs="Times New Roman"/>
          <w:sz w:val="24"/>
          <w:szCs w:val="24"/>
        </w:rPr>
        <w:t>37</w:t>
      </w:r>
      <w:r w:rsidRPr="0091512E">
        <w:rPr>
          <w:rFonts w:ascii="Times New Roman" w:hAnsi="Times New Roman" w:cs="Times New Roman"/>
          <w:sz w:val="24"/>
          <w:szCs w:val="24"/>
        </w:rPr>
        <w:t xml:space="preserve">, </w:t>
      </w:r>
      <w:r w:rsidR="00027AB3" w:rsidRPr="0091512E">
        <w:rPr>
          <w:rFonts w:ascii="Times New Roman" w:hAnsi="Times New Roman" w:cs="Times New Roman"/>
          <w:sz w:val="24"/>
          <w:szCs w:val="24"/>
        </w:rPr>
        <w:t xml:space="preserve">P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0.</w:t>
      </w:r>
      <w:r w:rsidR="00EA39B2" w:rsidRPr="0091512E">
        <w:rPr>
          <w:rFonts w:ascii="Times New Roman" w:hAnsi="Times New Roman" w:cs="Times New Roman"/>
          <w:sz w:val="24"/>
          <w:szCs w:val="24"/>
        </w:rPr>
        <w:t>548</w:t>
      </w:r>
      <w:r w:rsidRPr="0091512E">
        <w:rPr>
          <w:rFonts w:ascii="Times New Roman" w:hAnsi="Times New Roman" w:cs="Times New Roman"/>
          <w:sz w:val="24"/>
          <w:szCs w:val="24"/>
        </w:rPr>
        <w:t>)</w:t>
      </w:r>
      <w:r w:rsidR="00311C73" w:rsidRPr="0091512E">
        <w:rPr>
          <w:rFonts w:ascii="Times New Roman" w:hAnsi="Times New Roman" w:cs="Times New Roman"/>
          <w:sz w:val="24"/>
          <w:szCs w:val="24"/>
        </w:rPr>
        <w:t xml:space="preserve"> between sexes,</w:t>
      </w:r>
      <w:r w:rsidRPr="0091512E">
        <w:rPr>
          <w:rFonts w:ascii="Times New Roman" w:hAnsi="Times New Roman" w:cs="Times New Roman"/>
          <w:sz w:val="24"/>
          <w:szCs w:val="24"/>
        </w:rPr>
        <w:t xml:space="preserve"> but the </w:t>
      </w:r>
      <w:r w:rsidR="00FA26CB" w:rsidRPr="0091512E">
        <w:rPr>
          <w:rFonts w:ascii="Times New Roman" w:hAnsi="Times New Roman" w:cs="Times New Roman"/>
          <w:sz w:val="24"/>
          <w:szCs w:val="24"/>
        </w:rPr>
        <w:t xml:space="preserve">mean </w:t>
      </w:r>
      <w:r w:rsidRPr="0091512E">
        <w:rPr>
          <w:rFonts w:ascii="Times New Roman" w:hAnsi="Times New Roman" w:cs="Times New Roman"/>
          <w:sz w:val="24"/>
          <w:szCs w:val="24"/>
        </w:rPr>
        <w:t>lengths-at-age-</w:t>
      </w:r>
      <w:r w:rsidR="00EA39B2" w:rsidRPr="0091512E">
        <w:rPr>
          <w:rFonts w:ascii="Times New Roman" w:hAnsi="Times New Roman" w:cs="Times New Roman"/>
          <w:sz w:val="24"/>
          <w:szCs w:val="24"/>
        </w:rPr>
        <w:t>4</w:t>
      </w:r>
      <w:r w:rsidRPr="0091512E">
        <w:rPr>
          <w:rFonts w:ascii="Times New Roman" w:hAnsi="Times New Roman" w:cs="Times New Roman"/>
          <w:sz w:val="24"/>
          <w:szCs w:val="24"/>
        </w:rPr>
        <w:t xml:space="preserve"> (F</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00EA39B2" w:rsidRPr="0091512E">
        <w:rPr>
          <w:rFonts w:ascii="Times New Roman" w:hAnsi="Times New Roman" w:cs="Times New Roman"/>
          <w:sz w:val="24"/>
          <w:szCs w:val="24"/>
        </w:rPr>
        <w:t>22.3</w:t>
      </w:r>
      <w:r w:rsidR="00D341BF" w:rsidRPr="0091512E">
        <w:rPr>
          <w:rFonts w:ascii="Times New Roman" w:hAnsi="Times New Roman" w:cs="Times New Roman"/>
          <w:sz w:val="24"/>
          <w:szCs w:val="24"/>
        </w:rPr>
        <w:t xml:space="preserve">, </w:t>
      </w:r>
      <w:r w:rsidR="00027AB3" w:rsidRPr="0091512E">
        <w:rPr>
          <w:rFonts w:ascii="Times New Roman" w:hAnsi="Times New Roman" w:cs="Times New Roman"/>
          <w:sz w:val="24"/>
          <w:szCs w:val="24"/>
        </w:rPr>
        <w:t xml:space="preserve">P </w:t>
      </w:r>
      <w:r w:rsidR="00D341BF" w:rsidRPr="0091512E">
        <w:rPr>
          <w:rFonts w:ascii="Times New Roman" w:hAnsi="Times New Roman" w:cs="Times New Roman"/>
          <w:sz w:val="24"/>
          <w:szCs w:val="24"/>
        </w:rPr>
        <w:t>&lt;</w:t>
      </w:r>
      <w:r w:rsidR="00027AB3" w:rsidRPr="0091512E">
        <w:rPr>
          <w:rFonts w:ascii="Times New Roman" w:hAnsi="Times New Roman" w:cs="Times New Roman"/>
          <w:sz w:val="24"/>
          <w:szCs w:val="24"/>
        </w:rPr>
        <w:t xml:space="preserve"> </w:t>
      </w:r>
      <w:r w:rsidR="00D341BF" w:rsidRPr="0091512E">
        <w:rPr>
          <w:rFonts w:ascii="Times New Roman" w:hAnsi="Times New Roman" w:cs="Times New Roman"/>
          <w:sz w:val="24"/>
          <w:szCs w:val="24"/>
        </w:rPr>
        <w:t>0.0005) and at age-</w:t>
      </w:r>
      <w:r w:rsidR="00EA39B2" w:rsidRPr="004C2752">
        <w:rPr>
          <w:rFonts w:ascii="Times New Roman" w:hAnsi="Times New Roman" w:cs="Times New Roman"/>
          <w:sz w:val="24"/>
          <w:szCs w:val="24"/>
        </w:rPr>
        <w:t>6</w:t>
      </w:r>
      <w:r w:rsidR="00D341BF" w:rsidRPr="004C2752">
        <w:rPr>
          <w:rFonts w:ascii="Times New Roman" w:hAnsi="Times New Roman" w:cs="Times New Roman"/>
          <w:sz w:val="24"/>
          <w:szCs w:val="24"/>
        </w:rPr>
        <w:t xml:space="preserve"> (F</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EA39B2" w:rsidRPr="004C2752">
        <w:rPr>
          <w:rFonts w:ascii="Times New Roman" w:hAnsi="Times New Roman" w:cs="Times New Roman"/>
          <w:sz w:val="24"/>
          <w:szCs w:val="24"/>
        </w:rPr>
        <w:t>33.2</w:t>
      </w:r>
      <w:r w:rsidR="00D341BF" w:rsidRPr="004C2752">
        <w:rPr>
          <w:rFonts w:ascii="Times New Roman" w:hAnsi="Times New Roman" w:cs="Times New Roman"/>
          <w:sz w:val="24"/>
          <w:szCs w:val="24"/>
        </w:rPr>
        <w:t xml:space="preserve">,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&lt;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0.0005</w:t>
      </w:r>
      <w:r w:rsidRPr="004C2752">
        <w:rPr>
          <w:rFonts w:ascii="Times New Roman" w:hAnsi="Times New Roman" w:cs="Times New Roman"/>
          <w:sz w:val="24"/>
          <w:szCs w:val="24"/>
        </w:rPr>
        <w:t xml:space="preserve">) </w:t>
      </w:r>
      <w:r w:rsidR="00BD10C3" w:rsidRPr="004C2752">
        <w:rPr>
          <w:rFonts w:ascii="Times New Roman" w:hAnsi="Times New Roman" w:cs="Times New Roman"/>
          <w:sz w:val="24"/>
          <w:szCs w:val="24"/>
        </w:rPr>
        <w:t xml:space="preserve">parameters </w:t>
      </w:r>
      <w:r w:rsidRPr="004C2752">
        <w:rPr>
          <w:rFonts w:ascii="Times New Roman" w:hAnsi="Times New Roman" w:cs="Times New Roman"/>
          <w:sz w:val="24"/>
          <w:szCs w:val="24"/>
        </w:rPr>
        <w:t>were significantly</w:t>
      </w:r>
      <w:r w:rsidR="007119D5" w:rsidRPr="004C2752">
        <w:rPr>
          <w:rFonts w:ascii="Times New Roman" w:hAnsi="Times New Roman" w:cs="Times New Roman"/>
          <w:sz w:val="24"/>
          <w:szCs w:val="24"/>
        </w:rPr>
        <w:t xml:space="preserve"> smaller</w:t>
      </w:r>
      <w:r w:rsidRPr="004C2752">
        <w:rPr>
          <w:rFonts w:ascii="Times New Roman" w:hAnsi="Times New Roman" w:cs="Times New Roman"/>
          <w:sz w:val="24"/>
          <w:szCs w:val="24"/>
        </w:rPr>
        <w:t xml:space="preserve"> for male than female Pygmy Whitefish</w:t>
      </w:r>
      <w:r w:rsidR="00A04500" w:rsidRPr="004C2752">
        <w:rPr>
          <w:rFonts w:ascii="Times New Roman" w:hAnsi="Times New Roman" w:cs="Times New Roman"/>
          <w:sz w:val="24"/>
          <w:szCs w:val="24"/>
        </w:rPr>
        <w:t xml:space="preserve"> (Fig</w:t>
      </w:r>
      <w:r w:rsidR="00027AB3" w:rsidRPr="004C2752">
        <w:rPr>
          <w:rFonts w:ascii="Times New Roman" w:hAnsi="Times New Roman" w:cs="Times New Roman"/>
          <w:sz w:val="24"/>
          <w:szCs w:val="24"/>
        </w:rPr>
        <w:t>.</w:t>
      </w:r>
      <w:r w:rsidR="00A04500" w:rsidRPr="004C2752">
        <w:rPr>
          <w:rFonts w:ascii="Times New Roman" w:hAnsi="Times New Roman" w:cs="Times New Roman"/>
          <w:sz w:val="24"/>
          <w:szCs w:val="24"/>
        </w:rPr>
        <w:t xml:space="preserve"> 4)</w:t>
      </w:r>
      <w:r w:rsidRPr="004C2752">
        <w:rPr>
          <w:rFonts w:ascii="Times New Roman" w:hAnsi="Times New Roman" w:cs="Times New Roman"/>
          <w:sz w:val="24"/>
          <w:szCs w:val="24"/>
        </w:rPr>
        <w:t>.</w:t>
      </w:r>
      <w:r w:rsidR="00667D22" w:rsidRPr="004C2752">
        <w:rPr>
          <w:rFonts w:ascii="Times New Roman" w:hAnsi="Times New Roman" w:cs="Times New Roman"/>
          <w:sz w:val="24"/>
          <w:szCs w:val="24"/>
        </w:rPr>
        <w:t xml:space="preserve"> </w:t>
      </w:r>
      <w:r w:rsidR="00BD10C3" w:rsidRPr="004C2752">
        <w:rPr>
          <w:rFonts w:ascii="Times New Roman" w:hAnsi="Times New Roman" w:cs="Times New Roman"/>
          <w:sz w:val="24"/>
          <w:szCs w:val="24"/>
        </w:rPr>
        <w:t>Growth wa</w:t>
      </w:r>
      <w:r w:rsidR="00CE28CA" w:rsidRPr="004C2752">
        <w:rPr>
          <w:rFonts w:ascii="Times New Roman" w:hAnsi="Times New Roman" w:cs="Times New Roman"/>
          <w:sz w:val="24"/>
          <w:szCs w:val="24"/>
        </w:rPr>
        <w:t xml:space="preserve">s initially fast with </w:t>
      </w:r>
      <w:r w:rsidR="00BD10C3" w:rsidRPr="004C2752">
        <w:rPr>
          <w:rFonts w:ascii="Times New Roman" w:hAnsi="Times New Roman" w:cs="Times New Roman"/>
          <w:sz w:val="24"/>
          <w:szCs w:val="24"/>
        </w:rPr>
        <w:t xml:space="preserve">half of the </w:t>
      </w:r>
      <w:r w:rsidR="00CE28CA" w:rsidRPr="004C2752">
        <w:rPr>
          <w:rFonts w:ascii="Times New Roman" w:hAnsi="Times New Roman" w:cs="Times New Roman"/>
          <w:sz w:val="24"/>
          <w:szCs w:val="24"/>
        </w:rPr>
        <w:t xml:space="preserve">maximum size attained </w:t>
      </w:r>
      <w:r w:rsidR="00742AE2" w:rsidRPr="004C2752">
        <w:rPr>
          <w:rFonts w:ascii="Times New Roman" w:hAnsi="Times New Roman" w:cs="Times New Roman"/>
          <w:sz w:val="24"/>
          <w:szCs w:val="24"/>
        </w:rPr>
        <w:t xml:space="preserve">in </w:t>
      </w:r>
      <w:r w:rsidR="00CE28CA" w:rsidRPr="004C2752">
        <w:rPr>
          <w:rFonts w:ascii="Times New Roman" w:hAnsi="Times New Roman" w:cs="Times New Roman"/>
          <w:sz w:val="24"/>
          <w:szCs w:val="24"/>
        </w:rPr>
        <w:t xml:space="preserve">the second year of life </w:t>
      </w:r>
      <w:r w:rsidR="00742AE2" w:rsidRPr="004C2752">
        <w:rPr>
          <w:rFonts w:ascii="Times New Roman" w:hAnsi="Times New Roman" w:cs="Times New Roman"/>
          <w:sz w:val="24"/>
          <w:szCs w:val="24"/>
        </w:rPr>
        <w:t>(</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age-1+) </w:t>
      </w:r>
      <w:r w:rsidR="00CE28CA" w:rsidRPr="004C2752">
        <w:rPr>
          <w:rFonts w:ascii="Times New Roman" w:hAnsi="Times New Roman" w:cs="Times New Roman"/>
          <w:sz w:val="24"/>
          <w:szCs w:val="24"/>
        </w:rPr>
        <w:t xml:space="preserve">for male and </w:t>
      </w:r>
      <w:r w:rsidR="00742AE2" w:rsidRPr="004C2752">
        <w:rPr>
          <w:rFonts w:ascii="Times New Roman" w:hAnsi="Times New Roman" w:cs="Times New Roman"/>
          <w:sz w:val="24"/>
          <w:szCs w:val="24"/>
        </w:rPr>
        <w:t xml:space="preserve">in </w:t>
      </w:r>
      <w:r w:rsidR="00CE28CA" w:rsidRPr="004C2752">
        <w:rPr>
          <w:rFonts w:ascii="Times New Roman" w:hAnsi="Times New Roman" w:cs="Times New Roman"/>
          <w:sz w:val="24"/>
          <w:szCs w:val="24"/>
        </w:rPr>
        <w:t>the third year of life</w:t>
      </w:r>
      <w:r w:rsidR="00742AE2" w:rsidRPr="004C2752">
        <w:rPr>
          <w:rFonts w:ascii="Times New Roman" w:hAnsi="Times New Roman" w:cs="Times New Roman"/>
          <w:sz w:val="24"/>
          <w:szCs w:val="24"/>
        </w:rPr>
        <w:t xml:space="preserve"> (</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age-2+)</w:t>
      </w:r>
      <w:r w:rsidR="00CE28CA" w:rsidRPr="004C2752">
        <w:rPr>
          <w:rFonts w:ascii="Times New Roman" w:hAnsi="Times New Roman" w:cs="Times New Roman"/>
          <w:sz w:val="24"/>
          <w:szCs w:val="24"/>
        </w:rPr>
        <w:t xml:space="preserve"> for female Pygmy Whitefish (Table</w:t>
      </w:r>
      <w:r w:rsidR="00311C73" w:rsidRPr="004C2752">
        <w:rPr>
          <w:rFonts w:ascii="Times New Roman" w:hAnsi="Times New Roman" w:cs="Times New Roman"/>
          <w:sz w:val="24"/>
          <w:szCs w:val="24"/>
        </w:rPr>
        <w:t>s</w:t>
      </w:r>
      <w:r w:rsidR="00CE28CA" w:rsidRPr="004C2752">
        <w:rPr>
          <w:rFonts w:ascii="Times New Roman" w:hAnsi="Times New Roman" w:cs="Times New Roman"/>
          <w:sz w:val="24"/>
          <w:szCs w:val="24"/>
        </w:rPr>
        <w:t xml:space="preserve"> 3</w:t>
      </w:r>
      <w:r w:rsidR="00F17FFE" w:rsidRPr="004C2752">
        <w:rPr>
          <w:rFonts w:ascii="Times New Roman" w:hAnsi="Times New Roman" w:cs="Times New Roman"/>
          <w:sz w:val="24"/>
          <w:szCs w:val="24"/>
        </w:rPr>
        <w:t>,</w:t>
      </w:r>
      <w:r w:rsidR="00667D22" w:rsidRPr="004C2752">
        <w:rPr>
          <w:rFonts w:ascii="Times New Roman" w:hAnsi="Times New Roman" w:cs="Times New Roman"/>
          <w:sz w:val="24"/>
          <w:szCs w:val="24"/>
        </w:rPr>
        <w:t xml:space="preserve"> 4</w:t>
      </w:r>
      <w:r w:rsidR="00CE28CA" w:rsidRPr="004C2752">
        <w:rPr>
          <w:rFonts w:ascii="Times New Roman" w:hAnsi="Times New Roman" w:cs="Times New Roman"/>
          <w:sz w:val="24"/>
          <w:szCs w:val="24"/>
        </w:rPr>
        <w:t xml:space="preserve">).  </w:t>
      </w:r>
      <w:r w:rsidR="0053426E" w:rsidRPr="004C2752">
        <w:rPr>
          <w:rFonts w:ascii="Times New Roman" w:hAnsi="Times New Roman" w:cs="Times New Roman"/>
          <w:sz w:val="24"/>
          <w:szCs w:val="24"/>
        </w:rPr>
        <w:t xml:space="preserve">Annual </w:t>
      </w:r>
      <w:r w:rsidR="00742AE2" w:rsidRPr="004C2752">
        <w:rPr>
          <w:rFonts w:ascii="Times New Roman" w:hAnsi="Times New Roman" w:cs="Times New Roman"/>
          <w:sz w:val="24"/>
          <w:szCs w:val="24"/>
        </w:rPr>
        <w:t xml:space="preserve">incremental growth </w:t>
      </w:r>
      <w:r w:rsidR="0053426E" w:rsidRPr="004C2752">
        <w:rPr>
          <w:rFonts w:ascii="Times New Roman" w:hAnsi="Times New Roman" w:cs="Times New Roman"/>
          <w:sz w:val="24"/>
          <w:szCs w:val="24"/>
        </w:rPr>
        <w:t xml:space="preserve">after age-3 </w:t>
      </w:r>
      <w:r w:rsidR="00742AE2" w:rsidRPr="004C2752">
        <w:rPr>
          <w:rFonts w:ascii="Times New Roman" w:hAnsi="Times New Roman" w:cs="Times New Roman"/>
          <w:sz w:val="24"/>
          <w:szCs w:val="24"/>
        </w:rPr>
        <w:t>(</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change in mean length-at-age) was about double</w:t>
      </w:r>
      <w:r w:rsidR="00742AE2" w:rsidRPr="0091512E">
        <w:rPr>
          <w:rFonts w:ascii="Times New Roman" w:hAnsi="Times New Roman" w:cs="Times New Roman"/>
          <w:sz w:val="24"/>
          <w:szCs w:val="24"/>
        </w:rPr>
        <w:t xml:space="preserve"> for female</w:t>
      </w:r>
      <w:r w:rsidR="00773B0D" w:rsidRPr="0091512E">
        <w:rPr>
          <w:rFonts w:ascii="Times New Roman" w:hAnsi="Times New Roman" w:cs="Times New Roman"/>
          <w:sz w:val="24"/>
          <w:szCs w:val="24"/>
        </w:rPr>
        <w:t xml:space="preserve">s compared to </w:t>
      </w:r>
      <w:r w:rsidR="00742AE2" w:rsidRPr="0091512E">
        <w:rPr>
          <w:rFonts w:ascii="Times New Roman" w:hAnsi="Times New Roman" w:cs="Times New Roman"/>
          <w:sz w:val="24"/>
          <w:szCs w:val="24"/>
        </w:rPr>
        <w:t>male</w:t>
      </w:r>
      <w:r w:rsidR="00773B0D" w:rsidRPr="0091512E">
        <w:rPr>
          <w:rFonts w:ascii="Times New Roman" w:hAnsi="Times New Roman" w:cs="Times New Roman"/>
          <w:sz w:val="24"/>
          <w:szCs w:val="24"/>
        </w:rPr>
        <w:t>s</w:t>
      </w:r>
      <w:r w:rsidR="00742AE2" w:rsidRPr="0091512E">
        <w:rPr>
          <w:rFonts w:ascii="Times New Roman" w:hAnsi="Times New Roman" w:cs="Times New Roman"/>
          <w:sz w:val="24"/>
          <w:szCs w:val="24"/>
        </w:rPr>
        <w:t xml:space="preserve">, which </w:t>
      </w:r>
      <w:r w:rsidR="00BD10C3" w:rsidRPr="0091512E">
        <w:rPr>
          <w:rFonts w:ascii="Times New Roman" w:hAnsi="Times New Roman" w:cs="Times New Roman"/>
          <w:sz w:val="24"/>
          <w:szCs w:val="24"/>
        </w:rPr>
        <w:t xml:space="preserve">grew </w:t>
      </w:r>
      <w:r w:rsidR="00CE28CA" w:rsidRPr="0091512E">
        <w:rPr>
          <w:rFonts w:ascii="Times New Roman" w:hAnsi="Times New Roman" w:cs="Times New Roman"/>
          <w:sz w:val="24"/>
          <w:szCs w:val="24"/>
        </w:rPr>
        <w:t>only a few mm per year on average</w:t>
      </w:r>
      <w:r w:rsidR="00BD10C3" w:rsidRPr="0091512E">
        <w:rPr>
          <w:rFonts w:ascii="Times New Roman" w:hAnsi="Times New Roman" w:cs="Times New Roman"/>
          <w:sz w:val="24"/>
          <w:szCs w:val="24"/>
        </w:rPr>
        <w:t xml:space="preserve"> (Table</w:t>
      </w:r>
      <w:r w:rsidR="00311C73" w:rsidRPr="0091512E">
        <w:rPr>
          <w:rFonts w:ascii="Times New Roman" w:hAnsi="Times New Roman" w:cs="Times New Roman"/>
          <w:sz w:val="24"/>
          <w:szCs w:val="24"/>
        </w:rPr>
        <w:t>s</w:t>
      </w:r>
      <w:r w:rsidR="00BD10C3" w:rsidRPr="0091512E">
        <w:rPr>
          <w:rFonts w:ascii="Times New Roman" w:hAnsi="Times New Roman" w:cs="Times New Roman"/>
          <w:sz w:val="24"/>
          <w:szCs w:val="24"/>
        </w:rPr>
        <w:t xml:space="preserve"> 3</w:t>
      </w:r>
      <w:r w:rsidR="00F17FFE" w:rsidRPr="0091512E">
        <w:rPr>
          <w:rFonts w:ascii="Times New Roman" w:hAnsi="Times New Roman" w:cs="Times New Roman"/>
          <w:sz w:val="24"/>
          <w:szCs w:val="24"/>
        </w:rPr>
        <w:t>,</w:t>
      </w:r>
      <w:r w:rsidR="00667D22" w:rsidRPr="0091512E">
        <w:rPr>
          <w:rFonts w:ascii="Times New Roman" w:hAnsi="Times New Roman" w:cs="Times New Roman"/>
          <w:sz w:val="24"/>
          <w:szCs w:val="24"/>
        </w:rPr>
        <w:t xml:space="preserve"> 4</w:t>
      </w:r>
      <w:r w:rsidR="00BD10C3" w:rsidRPr="0091512E">
        <w:rPr>
          <w:rFonts w:ascii="Times New Roman" w:hAnsi="Times New Roman" w:cs="Times New Roman"/>
          <w:sz w:val="24"/>
          <w:szCs w:val="24"/>
        </w:rPr>
        <w:t>)</w:t>
      </w:r>
      <w:r w:rsidR="00CE28CA" w:rsidRPr="0091512E">
        <w:rPr>
          <w:rFonts w:ascii="Times New Roman" w:hAnsi="Times New Roman" w:cs="Times New Roman"/>
          <w:sz w:val="24"/>
          <w:szCs w:val="24"/>
        </w:rPr>
        <w:t>.</w:t>
      </w:r>
    </w:p>
    <w:p w14:paraId="64BBE833" w14:textId="2C1BD5F2"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Discussion</w:t>
      </w:r>
    </w:p>
    <w:p w14:paraId="492BAC0F" w14:textId="53F3AE24" w:rsidR="009D6104" w:rsidRPr="004C2752" w:rsidRDefault="00996907" w:rsidP="005B5432">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We found</w:t>
      </w:r>
      <w:r w:rsidR="006F5DE1">
        <w:rPr>
          <w:rFonts w:ascii="Times New Roman" w:hAnsi="Times New Roman" w:cs="Times New Roman"/>
          <w:sz w:val="24"/>
          <w:szCs w:val="24"/>
        </w:rPr>
        <w:t xml:space="preserve"> it difficult to estimate</w:t>
      </w:r>
      <w:r w:rsidRPr="004C2752">
        <w:rPr>
          <w:rFonts w:ascii="Times New Roman" w:hAnsi="Times New Roman" w:cs="Times New Roman"/>
          <w:sz w:val="24"/>
          <w:szCs w:val="24"/>
        </w:rPr>
        <w:t xml:space="preserve"> age</w:t>
      </w:r>
      <w:r w:rsidR="006F5DE1">
        <w:rPr>
          <w:rFonts w:ascii="Times New Roman" w:hAnsi="Times New Roman" w:cs="Times New Roman"/>
          <w:sz w:val="24"/>
          <w:szCs w:val="24"/>
        </w:rPr>
        <w:t>s</w:t>
      </w:r>
      <w:r w:rsidRPr="004C2752">
        <w:rPr>
          <w:rFonts w:ascii="Times New Roman" w:hAnsi="Times New Roman" w:cs="Times New Roman"/>
          <w:sz w:val="24"/>
          <w:szCs w:val="24"/>
        </w:rPr>
        <w:t xml:space="preserve"> of Pygmy Whitefish from both scales and otoliths.</w:t>
      </w:r>
      <w:r w:rsidR="009D6104" w:rsidRPr="004C2752">
        <w:rPr>
          <w:rFonts w:ascii="Times New Roman" w:hAnsi="Times New Roman" w:cs="Times New Roman"/>
          <w:sz w:val="24"/>
          <w:szCs w:val="24"/>
        </w:rPr>
        <w:t xml:space="preserve">  </w:t>
      </w:r>
      <w:r w:rsidR="00A7389A" w:rsidRPr="004C2752">
        <w:rPr>
          <w:rFonts w:ascii="Times New Roman" w:hAnsi="Times New Roman" w:cs="Times New Roman"/>
          <w:sz w:val="24"/>
          <w:szCs w:val="24"/>
        </w:rPr>
        <w:t xml:space="preserve">Ages </w:t>
      </w:r>
      <w:r w:rsidR="009D6104" w:rsidRPr="004C2752">
        <w:rPr>
          <w:rFonts w:ascii="Times New Roman" w:hAnsi="Times New Roman" w:cs="Times New Roman"/>
          <w:sz w:val="24"/>
          <w:szCs w:val="24"/>
        </w:rPr>
        <w:t xml:space="preserve">for fish less than 75 mm that were </w:t>
      </w:r>
      <w:r w:rsidR="00896186" w:rsidRPr="004C2752">
        <w:rPr>
          <w:rFonts w:ascii="Times New Roman" w:hAnsi="Times New Roman" w:cs="Times New Roman"/>
          <w:sz w:val="24"/>
          <w:szCs w:val="24"/>
        </w:rPr>
        <w:t xml:space="preserve">estimated </w:t>
      </w:r>
      <w:r w:rsidR="00A7389A" w:rsidRPr="004C2752">
        <w:rPr>
          <w:rFonts w:ascii="Times New Roman" w:hAnsi="Times New Roman" w:cs="Times New Roman"/>
          <w:sz w:val="24"/>
          <w:szCs w:val="24"/>
        </w:rPr>
        <w:t>from scales</w:t>
      </w:r>
      <w:r w:rsidR="009D6104" w:rsidRPr="004C2752">
        <w:rPr>
          <w:rFonts w:ascii="Times New Roman" w:hAnsi="Times New Roman" w:cs="Times New Roman"/>
          <w:sz w:val="24"/>
          <w:szCs w:val="24"/>
        </w:rPr>
        <w:t>, but not from otoliths,</w:t>
      </w:r>
      <w:r w:rsidR="00A7389A" w:rsidRPr="004C2752">
        <w:rPr>
          <w:rFonts w:ascii="Times New Roman" w:hAnsi="Times New Roman" w:cs="Times New Roman"/>
          <w:sz w:val="24"/>
          <w:szCs w:val="24"/>
        </w:rPr>
        <w:t xml:space="preserve"> matched the age determined from analysis of length frequency data.</w:t>
      </w:r>
      <w:r w:rsidR="009D6104" w:rsidRPr="004C2752">
        <w:rPr>
          <w:rFonts w:ascii="Times New Roman" w:hAnsi="Times New Roman" w:cs="Times New Roman"/>
          <w:sz w:val="24"/>
          <w:szCs w:val="24"/>
        </w:rPr>
        <w:t xml:space="preserve">  This result suggests Pygmy Whitefish in Lake Superior do not suffer from a missing or difficult to detect first annulus on scales as described by Zemlak and McPhail (2004).  However, we did have the same difficulties as Zemlak and McPhail (2004) with otoliths from young fish </w:t>
      </w:r>
      <w:r w:rsidR="0053426E" w:rsidRPr="004C2752">
        <w:rPr>
          <w:rFonts w:ascii="Times New Roman" w:hAnsi="Times New Roman" w:cs="Times New Roman"/>
          <w:sz w:val="24"/>
          <w:szCs w:val="24"/>
        </w:rPr>
        <w:t xml:space="preserve">which </w:t>
      </w:r>
      <w:r w:rsidR="00F40172" w:rsidRPr="004C2752">
        <w:rPr>
          <w:rFonts w:ascii="Times New Roman" w:hAnsi="Times New Roman" w:cs="Times New Roman"/>
          <w:sz w:val="24"/>
          <w:szCs w:val="24"/>
        </w:rPr>
        <w:t>they</w:t>
      </w:r>
      <w:r w:rsidR="0053426E" w:rsidRPr="004C2752">
        <w:rPr>
          <w:rFonts w:ascii="Times New Roman" w:hAnsi="Times New Roman" w:cs="Times New Roman"/>
          <w:sz w:val="24"/>
          <w:szCs w:val="24"/>
        </w:rPr>
        <w:t xml:space="preserve"> described as </w:t>
      </w:r>
      <w:r w:rsidR="009D6104" w:rsidRPr="004C2752">
        <w:rPr>
          <w:rFonts w:ascii="Times New Roman" w:hAnsi="Times New Roman" w:cs="Times New Roman"/>
          <w:sz w:val="24"/>
          <w:szCs w:val="24"/>
        </w:rPr>
        <w:t>“small and fragile and it was not always possible to read them.”</w:t>
      </w:r>
      <w:r w:rsidR="002F1A04" w:rsidRPr="004C2752">
        <w:rPr>
          <w:rFonts w:ascii="Times New Roman" w:hAnsi="Times New Roman" w:cs="Times New Roman"/>
          <w:sz w:val="24"/>
          <w:szCs w:val="24"/>
        </w:rPr>
        <w:t xml:space="preserve">  </w:t>
      </w:r>
      <w:r w:rsidR="0013681B" w:rsidRPr="004C2752">
        <w:rPr>
          <w:rFonts w:ascii="Times New Roman" w:hAnsi="Times New Roman" w:cs="Times New Roman"/>
          <w:sz w:val="24"/>
          <w:szCs w:val="24"/>
        </w:rPr>
        <w:t>Therefore</w:t>
      </w:r>
      <w:r w:rsidR="00967FC1" w:rsidRPr="004C2752">
        <w:rPr>
          <w:rFonts w:ascii="Times New Roman" w:hAnsi="Times New Roman" w:cs="Times New Roman"/>
          <w:sz w:val="24"/>
          <w:szCs w:val="24"/>
        </w:rPr>
        <w:t>, it appears the a</w:t>
      </w:r>
      <w:r w:rsidR="002F1A04" w:rsidRPr="004C2752">
        <w:rPr>
          <w:rFonts w:ascii="Times New Roman" w:hAnsi="Times New Roman" w:cs="Times New Roman"/>
          <w:sz w:val="24"/>
          <w:szCs w:val="24"/>
        </w:rPr>
        <w:t xml:space="preserve">ge of Pygmy Whitefish </w:t>
      </w:r>
      <w:r w:rsidR="00967FC1" w:rsidRPr="004C2752">
        <w:rPr>
          <w:rFonts w:ascii="Times New Roman" w:hAnsi="Times New Roman" w:cs="Times New Roman"/>
          <w:sz w:val="24"/>
          <w:szCs w:val="24"/>
        </w:rPr>
        <w:t xml:space="preserve">in their second summer </w:t>
      </w:r>
      <w:r w:rsidR="002F1A04" w:rsidRPr="004C2752">
        <w:rPr>
          <w:rFonts w:ascii="Times New Roman" w:hAnsi="Times New Roman" w:cs="Times New Roman"/>
          <w:sz w:val="24"/>
          <w:szCs w:val="24"/>
        </w:rPr>
        <w:t xml:space="preserve">may be reliably </w:t>
      </w:r>
      <w:r w:rsidR="00896186" w:rsidRPr="004C2752">
        <w:rPr>
          <w:rFonts w:ascii="Times New Roman" w:hAnsi="Times New Roman" w:cs="Times New Roman"/>
          <w:sz w:val="24"/>
          <w:szCs w:val="24"/>
        </w:rPr>
        <w:t xml:space="preserve">estimated </w:t>
      </w:r>
      <w:r w:rsidR="002F1A04" w:rsidRPr="004C2752">
        <w:rPr>
          <w:rFonts w:ascii="Times New Roman" w:hAnsi="Times New Roman" w:cs="Times New Roman"/>
          <w:sz w:val="24"/>
          <w:szCs w:val="24"/>
        </w:rPr>
        <w:t>from analysis of length frequency data or scales, but not from otoliths.</w:t>
      </w:r>
    </w:p>
    <w:p w14:paraId="2537EAB9" w14:textId="6303A6D0" w:rsidR="00382679" w:rsidRPr="004C2752" w:rsidRDefault="00382679"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Sc</w:t>
      </w:r>
      <w:r w:rsidR="00967FC1" w:rsidRPr="004C2752">
        <w:rPr>
          <w:rFonts w:ascii="Times New Roman" w:hAnsi="Times New Roman" w:cs="Times New Roman"/>
          <w:sz w:val="24"/>
          <w:szCs w:val="24"/>
        </w:rPr>
        <w:t xml:space="preserve">ales from larger fish were </w:t>
      </w:r>
      <w:r w:rsidRPr="004C2752">
        <w:rPr>
          <w:rFonts w:ascii="Times New Roman" w:hAnsi="Times New Roman" w:cs="Times New Roman"/>
          <w:sz w:val="24"/>
          <w:szCs w:val="24"/>
        </w:rPr>
        <w:t>difficult to assess as circuli were few and crowded at the scale margin.</w:t>
      </w:r>
      <w:r w:rsidR="003541BF" w:rsidRPr="004C2752">
        <w:rPr>
          <w:rFonts w:ascii="Times New Roman" w:hAnsi="Times New Roman" w:cs="Times New Roman"/>
          <w:sz w:val="24"/>
          <w:szCs w:val="24"/>
        </w:rPr>
        <w:t xml:space="preserve">  </w:t>
      </w:r>
      <w:r w:rsidR="00967FC1" w:rsidRPr="004C2752">
        <w:rPr>
          <w:rFonts w:ascii="Times New Roman" w:hAnsi="Times New Roman" w:cs="Times New Roman"/>
          <w:sz w:val="24"/>
          <w:szCs w:val="24"/>
        </w:rPr>
        <w:t xml:space="preserve">Heard and Hartman (1966) expressed similar difficulties </w:t>
      </w:r>
      <w:r w:rsidR="00896186" w:rsidRPr="004C2752">
        <w:rPr>
          <w:rFonts w:ascii="Times New Roman" w:hAnsi="Times New Roman" w:cs="Times New Roman"/>
          <w:sz w:val="24"/>
          <w:szCs w:val="24"/>
        </w:rPr>
        <w:t xml:space="preserve">estimating </w:t>
      </w:r>
      <w:r w:rsidR="00967FC1" w:rsidRPr="004C2752">
        <w:rPr>
          <w:rFonts w:ascii="Times New Roman" w:hAnsi="Times New Roman" w:cs="Times New Roman"/>
          <w:sz w:val="24"/>
          <w:szCs w:val="24"/>
        </w:rPr>
        <w:t xml:space="preserve">age from scales of older fish.  </w:t>
      </w:r>
      <w:r w:rsidR="003541BF" w:rsidRPr="004C2752">
        <w:rPr>
          <w:rFonts w:ascii="Times New Roman" w:hAnsi="Times New Roman" w:cs="Times New Roman"/>
          <w:sz w:val="24"/>
          <w:szCs w:val="24"/>
        </w:rPr>
        <w:t xml:space="preserve">Minimal growth on the scale margin of sexually mature fish corresponds to the typical 1.0 to 4.0 mm per year increase in TL observed between sequential captures of tagged mature Pygmy Whitefish by Barnett and Paige (2014).  </w:t>
      </w:r>
    </w:p>
    <w:p w14:paraId="3F2C1D4B" w14:textId="13980B4B" w:rsidR="00470D96" w:rsidRPr="004C2752" w:rsidRDefault="003541BF"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r>
      <w:r w:rsidR="001D6507" w:rsidRPr="004C2752">
        <w:rPr>
          <w:rFonts w:ascii="Times New Roman" w:hAnsi="Times New Roman" w:cs="Times New Roman"/>
          <w:sz w:val="24"/>
          <w:szCs w:val="24"/>
        </w:rPr>
        <w:t>We had</w:t>
      </w:r>
      <w:r w:rsidR="00996907" w:rsidRPr="004C2752">
        <w:rPr>
          <w:rFonts w:ascii="Times New Roman" w:hAnsi="Times New Roman" w:cs="Times New Roman"/>
          <w:sz w:val="24"/>
          <w:szCs w:val="24"/>
        </w:rPr>
        <w:t xml:space="preserve"> </w:t>
      </w:r>
      <w:r w:rsidR="002F1A04" w:rsidRPr="004C2752">
        <w:rPr>
          <w:rFonts w:ascii="Times New Roman" w:hAnsi="Times New Roman" w:cs="Times New Roman"/>
          <w:sz w:val="24"/>
          <w:szCs w:val="24"/>
        </w:rPr>
        <w:t xml:space="preserve">considerable </w:t>
      </w:r>
      <w:r w:rsidR="00996907" w:rsidRPr="004C2752">
        <w:rPr>
          <w:rFonts w:ascii="Times New Roman" w:hAnsi="Times New Roman" w:cs="Times New Roman"/>
          <w:sz w:val="24"/>
          <w:szCs w:val="24"/>
        </w:rPr>
        <w:t>difficult</w:t>
      </w:r>
      <w:r w:rsidR="001D6507" w:rsidRPr="004C2752">
        <w:rPr>
          <w:rFonts w:ascii="Times New Roman" w:hAnsi="Times New Roman" w:cs="Times New Roman"/>
          <w:sz w:val="24"/>
          <w:szCs w:val="24"/>
        </w:rPr>
        <w:t>ies</w:t>
      </w:r>
      <w:r w:rsidR="00996907" w:rsidRPr="004C2752">
        <w:rPr>
          <w:rFonts w:ascii="Times New Roman" w:hAnsi="Times New Roman" w:cs="Times New Roman"/>
          <w:sz w:val="24"/>
          <w:szCs w:val="24"/>
        </w:rPr>
        <w:t xml:space="preserve"> obtaining otolith thin sectio</w:t>
      </w:r>
      <w:r w:rsidR="001D6507" w:rsidRPr="004C2752">
        <w:rPr>
          <w:rFonts w:ascii="Times New Roman" w:hAnsi="Times New Roman" w:cs="Times New Roman"/>
          <w:sz w:val="24"/>
          <w:szCs w:val="24"/>
        </w:rPr>
        <w:t>ns that were clear in all areas of the section</w:t>
      </w:r>
      <w:r w:rsidR="00996907" w:rsidRPr="004C2752">
        <w:rPr>
          <w:rFonts w:ascii="Times New Roman" w:hAnsi="Times New Roman" w:cs="Times New Roman"/>
          <w:sz w:val="24"/>
          <w:szCs w:val="24"/>
        </w:rPr>
        <w:t xml:space="preserve"> (</w:t>
      </w:r>
      <w:r w:rsidR="00996907" w:rsidRPr="004C2752">
        <w:rPr>
          <w:rFonts w:ascii="Times New Roman" w:hAnsi="Times New Roman" w:cs="Times New Roman"/>
          <w:i/>
          <w:sz w:val="24"/>
          <w:szCs w:val="24"/>
        </w:rPr>
        <w:t>i.e.,</w:t>
      </w:r>
      <w:r w:rsidR="00996907" w:rsidRPr="004C2752">
        <w:rPr>
          <w:rFonts w:ascii="Times New Roman" w:hAnsi="Times New Roman" w:cs="Times New Roman"/>
          <w:sz w:val="24"/>
          <w:szCs w:val="24"/>
        </w:rPr>
        <w:t xml:space="preserve"> </w:t>
      </w:r>
      <w:r w:rsidR="00274B7E" w:rsidRPr="004C2752">
        <w:rPr>
          <w:rFonts w:ascii="Times New Roman" w:hAnsi="Times New Roman" w:cs="Times New Roman"/>
          <w:sz w:val="24"/>
          <w:szCs w:val="24"/>
        </w:rPr>
        <w:t>putative annuli</w:t>
      </w:r>
      <w:r w:rsidR="00996907" w:rsidRPr="004C2752">
        <w:rPr>
          <w:rFonts w:ascii="Times New Roman" w:hAnsi="Times New Roman" w:cs="Times New Roman"/>
          <w:sz w:val="24"/>
          <w:szCs w:val="24"/>
        </w:rPr>
        <w:t xml:space="preserve"> were evident near the otolith margin but not the center, or vice versa).  In additi</w:t>
      </w:r>
      <w:r w:rsidR="00274B7E" w:rsidRPr="004C2752">
        <w:rPr>
          <w:rFonts w:ascii="Times New Roman" w:hAnsi="Times New Roman" w:cs="Times New Roman"/>
          <w:sz w:val="24"/>
          <w:szCs w:val="24"/>
        </w:rPr>
        <w:t xml:space="preserve">on most of the putative annuli could only be reliably detected along </w:t>
      </w:r>
      <w:r w:rsidRPr="004C2752">
        <w:rPr>
          <w:rFonts w:ascii="Times New Roman" w:hAnsi="Times New Roman" w:cs="Times New Roman"/>
          <w:sz w:val="24"/>
          <w:szCs w:val="24"/>
        </w:rPr>
        <w:t>a transect</w:t>
      </w:r>
      <w:r w:rsidR="00274B7E" w:rsidRPr="004C2752">
        <w:rPr>
          <w:rFonts w:ascii="Times New Roman" w:hAnsi="Times New Roman" w:cs="Times New Roman"/>
          <w:sz w:val="24"/>
          <w:szCs w:val="24"/>
        </w:rPr>
        <w:t xml:space="preserve"> later</w:t>
      </w:r>
      <w:r w:rsidR="00D12CE3" w:rsidRPr="004C2752">
        <w:rPr>
          <w:rFonts w:ascii="Times New Roman" w:hAnsi="Times New Roman" w:cs="Times New Roman"/>
          <w:sz w:val="24"/>
          <w:szCs w:val="24"/>
        </w:rPr>
        <w:t>al</w:t>
      </w:r>
      <w:r w:rsidR="00274B7E" w:rsidRPr="004C2752">
        <w:rPr>
          <w:rFonts w:ascii="Times New Roman" w:hAnsi="Times New Roman" w:cs="Times New Roman"/>
          <w:sz w:val="24"/>
          <w:szCs w:val="24"/>
        </w:rPr>
        <w:t xml:space="preserve"> from the sulcus, rather than around the entire otolith surface.</w:t>
      </w:r>
      <w:r w:rsidR="002F1A04" w:rsidRPr="004C2752">
        <w:rPr>
          <w:rFonts w:ascii="Times New Roman" w:hAnsi="Times New Roman" w:cs="Times New Roman"/>
          <w:sz w:val="24"/>
          <w:szCs w:val="24"/>
        </w:rPr>
        <w:t xml:space="preserve">  These difficulties resulted in us </w:t>
      </w:r>
      <w:r w:rsidR="007260E2" w:rsidRPr="004C2752">
        <w:rPr>
          <w:rFonts w:ascii="Times New Roman" w:hAnsi="Times New Roman" w:cs="Times New Roman"/>
          <w:sz w:val="24"/>
          <w:szCs w:val="24"/>
        </w:rPr>
        <w:t xml:space="preserve">deeming </w:t>
      </w:r>
      <w:r w:rsidR="002F1A04" w:rsidRPr="004C2752">
        <w:rPr>
          <w:rFonts w:ascii="Times New Roman" w:hAnsi="Times New Roman" w:cs="Times New Roman"/>
          <w:sz w:val="24"/>
          <w:szCs w:val="24"/>
        </w:rPr>
        <w:t xml:space="preserve">nearly one-third of our processed otoliths </w:t>
      </w:r>
      <w:r w:rsidR="007260E2" w:rsidRPr="004C2752">
        <w:rPr>
          <w:rFonts w:ascii="Times New Roman" w:hAnsi="Times New Roman" w:cs="Times New Roman"/>
          <w:sz w:val="24"/>
          <w:szCs w:val="24"/>
        </w:rPr>
        <w:t xml:space="preserve">as unreadable and rejecting them </w:t>
      </w:r>
      <w:r w:rsidR="002F1A04" w:rsidRPr="004C2752">
        <w:rPr>
          <w:rFonts w:ascii="Times New Roman" w:hAnsi="Times New Roman" w:cs="Times New Roman"/>
          <w:sz w:val="24"/>
          <w:szCs w:val="24"/>
        </w:rPr>
        <w:t xml:space="preserve">from further analysis.  Furthermore, we </w:t>
      </w:r>
      <w:r w:rsidR="007260E2" w:rsidRPr="004C2752">
        <w:rPr>
          <w:rFonts w:ascii="Times New Roman" w:hAnsi="Times New Roman" w:cs="Times New Roman"/>
          <w:sz w:val="24"/>
          <w:szCs w:val="24"/>
        </w:rPr>
        <w:t>often</w:t>
      </w:r>
      <w:r w:rsidR="002F1A04" w:rsidRPr="004C2752">
        <w:rPr>
          <w:rFonts w:ascii="Times New Roman" w:hAnsi="Times New Roman" w:cs="Times New Roman"/>
          <w:sz w:val="24"/>
          <w:szCs w:val="24"/>
        </w:rPr>
        <w:t xml:space="preserve"> lacked confidence in our placement of a first annulus on the otoliths</w:t>
      </w:r>
      <w:r w:rsidR="007260E2" w:rsidRPr="004C2752">
        <w:rPr>
          <w:rFonts w:ascii="Times New Roman" w:hAnsi="Times New Roman" w:cs="Times New Roman"/>
          <w:sz w:val="24"/>
          <w:szCs w:val="24"/>
        </w:rPr>
        <w:t xml:space="preserve">, had difficulty interpreting annuli at the otolith margin, </w:t>
      </w:r>
      <w:r w:rsidR="002F1A04" w:rsidRPr="004C2752">
        <w:rPr>
          <w:rFonts w:ascii="Times New Roman" w:hAnsi="Times New Roman" w:cs="Times New Roman"/>
          <w:sz w:val="24"/>
          <w:szCs w:val="24"/>
        </w:rPr>
        <w:t xml:space="preserve">and </w:t>
      </w:r>
      <w:r w:rsidR="007260E2" w:rsidRPr="004C2752">
        <w:rPr>
          <w:rFonts w:ascii="Times New Roman" w:hAnsi="Times New Roman" w:cs="Times New Roman"/>
          <w:sz w:val="24"/>
          <w:szCs w:val="24"/>
        </w:rPr>
        <w:t>observed distinct inner-annular marks (</w:t>
      </w:r>
      <w:r w:rsidR="007260E2" w:rsidRPr="004C2752">
        <w:rPr>
          <w:rFonts w:ascii="Times New Roman" w:hAnsi="Times New Roman" w:cs="Times New Roman"/>
          <w:i/>
          <w:sz w:val="24"/>
          <w:szCs w:val="24"/>
        </w:rPr>
        <w:t>i.e.,</w:t>
      </w:r>
      <w:r w:rsidR="007260E2" w:rsidRPr="004C2752">
        <w:rPr>
          <w:rFonts w:ascii="Times New Roman" w:hAnsi="Times New Roman" w:cs="Times New Roman"/>
          <w:sz w:val="24"/>
          <w:szCs w:val="24"/>
        </w:rPr>
        <w:t xml:space="preserve"> “false annuli”) on </w:t>
      </w:r>
      <w:r w:rsidR="002F1A04" w:rsidRPr="004C2752">
        <w:rPr>
          <w:rFonts w:ascii="Times New Roman" w:hAnsi="Times New Roman" w:cs="Times New Roman"/>
          <w:sz w:val="24"/>
          <w:szCs w:val="24"/>
        </w:rPr>
        <w:t xml:space="preserve">several of the oldest fish </w:t>
      </w:r>
      <w:r w:rsidR="00470D96" w:rsidRPr="004C2752">
        <w:rPr>
          <w:rFonts w:ascii="Times New Roman" w:hAnsi="Times New Roman" w:cs="Times New Roman"/>
          <w:sz w:val="24"/>
          <w:szCs w:val="24"/>
        </w:rPr>
        <w:t>in our sample</w:t>
      </w:r>
      <w:r w:rsidR="007260E2" w:rsidRPr="004C2752">
        <w:rPr>
          <w:rFonts w:ascii="Times New Roman" w:hAnsi="Times New Roman" w:cs="Times New Roman"/>
          <w:sz w:val="24"/>
          <w:szCs w:val="24"/>
        </w:rPr>
        <w:t>.</w:t>
      </w:r>
    </w:p>
    <w:p w14:paraId="49B0ED1F" w14:textId="71A439D5" w:rsidR="009C518E" w:rsidRPr="0014408E" w:rsidRDefault="002B319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Our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for Pygmy Whitefish were highly variable with many </w:t>
      </w:r>
      <w:r w:rsidR="00A176C8" w:rsidRPr="004C2752">
        <w:rPr>
          <w:rFonts w:ascii="Times New Roman" w:hAnsi="Times New Roman" w:cs="Times New Roman"/>
          <w:sz w:val="24"/>
          <w:szCs w:val="24"/>
        </w:rPr>
        <w:t xml:space="preserve">age classes </w:t>
      </w:r>
      <w:r w:rsidR="00221595">
        <w:rPr>
          <w:rFonts w:ascii="Times New Roman" w:hAnsi="Times New Roman" w:cs="Times New Roman"/>
          <w:sz w:val="24"/>
          <w:szCs w:val="24"/>
        </w:rPr>
        <w:t>present</w:t>
      </w:r>
      <w:r w:rsidR="00221595" w:rsidRPr="004C2752">
        <w:rPr>
          <w:rFonts w:ascii="Times New Roman" w:hAnsi="Times New Roman" w:cs="Times New Roman"/>
          <w:sz w:val="24"/>
          <w:szCs w:val="24"/>
        </w:rPr>
        <w:t xml:space="preserve"> </w:t>
      </w:r>
      <w:r w:rsidR="00A176C8" w:rsidRPr="004C2752">
        <w:rPr>
          <w:rFonts w:ascii="Times New Roman" w:hAnsi="Times New Roman" w:cs="Times New Roman"/>
          <w:sz w:val="24"/>
          <w:szCs w:val="24"/>
        </w:rPr>
        <w:t xml:space="preserve">among several </w:t>
      </w:r>
      <w:r w:rsidRPr="004C2752">
        <w:rPr>
          <w:rFonts w:ascii="Times New Roman" w:hAnsi="Times New Roman" w:cs="Times New Roman"/>
          <w:sz w:val="24"/>
          <w:szCs w:val="24"/>
        </w:rPr>
        <w:t>length</w:t>
      </w:r>
      <w:r w:rsidR="006F5DE1">
        <w:rPr>
          <w:rFonts w:ascii="Times New Roman" w:hAnsi="Times New Roman" w:cs="Times New Roman"/>
          <w:sz w:val="24"/>
          <w:szCs w:val="24"/>
        </w:rPr>
        <w:t xml:space="preserve"> </w:t>
      </w:r>
      <w:r w:rsidRPr="004C2752">
        <w:rPr>
          <w:rFonts w:ascii="Times New Roman" w:hAnsi="Times New Roman" w:cs="Times New Roman"/>
          <w:sz w:val="24"/>
          <w:szCs w:val="24"/>
        </w:rPr>
        <w:t>classes</w:t>
      </w:r>
      <w:r w:rsidR="00A176C8" w:rsidRPr="004C2752">
        <w:rPr>
          <w:rFonts w:ascii="Times New Roman" w:hAnsi="Times New Roman" w:cs="Times New Roman"/>
          <w:sz w:val="24"/>
          <w:szCs w:val="24"/>
        </w:rPr>
        <w:t xml:space="preserve"> and many length classes </w:t>
      </w:r>
      <w:r w:rsidR="00221595">
        <w:rPr>
          <w:rFonts w:ascii="Times New Roman" w:hAnsi="Times New Roman" w:cs="Times New Roman"/>
          <w:sz w:val="24"/>
          <w:szCs w:val="24"/>
        </w:rPr>
        <w:t>present</w:t>
      </w:r>
      <w:r w:rsidR="00221595" w:rsidRPr="004C2752">
        <w:rPr>
          <w:rFonts w:ascii="Times New Roman" w:hAnsi="Times New Roman" w:cs="Times New Roman"/>
          <w:sz w:val="24"/>
          <w:szCs w:val="24"/>
        </w:rPr>
        <w:t xml:space="preserve"> </w:t>
      </w:r>
      <w:r w:rsidR="00A176C8" w:rsidRPr="004C2752">
        <w:rPr>
          <w:rFonts w:ascii="Times New Roman" w:hAnsi="Times New Roman" w:cs="Times New Roman"/>
          <w:sz w:val="24"/>
          <w:szCs w:val="24"/>
        </w:rPr>
        <w:t>within a single age class</w:t>
      </w:r>
      <w:r w:rsidRPr="004C2752">
        <w:rPr>
          <w:rFonts w:ascii="Times New Roman" w:hAnsi="Times New Roman" w:cs="Times New Roman"/>
          <w:sz w:val="24"/>
          <w:szCs w:val="24"/>
        </w:rPr>
        <w:t xml:space="preserve">. </w:t>
      </w:r>
      <w:r w:rsidR="006F7805" w:rsidRPr="004C2752">
        <w:rPr>
          <w:rFonts w:ascii="Times New Roman" w:hAnsi="Times New Roman" w:cs="Times New Roman"/>
          <w:sz w:val="24"/>
          <w:szCs w:val="24"/>
        </w:rPr>
        <w:t xml:space="preserve"> Similar levels of variability </w:t>
      </w:r>
      <w:r w:rsidR="00FC7BA9" w:rsidRPr="004C2752">
        <w:rPr>
          <w:rFonts w:ascii="Times New Roman" w:hAnsi="Times New Roman" w:cs="Times New Roman"/>
          <w:sz w:val="24"/>
          <w:szCs w:val="24"/>
        </w:rPr>
        <w:t xml:space="preserve">were </w:t>
      </w:r>
      <w:r w:rsidR="002A6989" w:rsidRPr="004C2752">
        <w:rPr>
          <w:rFonts w:ascii="Times New Roman" w:hAnsi="Times New Roman" w:cs="Times New Roman"/>
          <w:sz w:val="24"/>
          <w:szCs w:val="24"/>
        </w:rPr>
        <w:t xml:space="preserve">evident in the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w:t>
      </w:r>
      <w:r w:rsidR="00FC7BA9" w:rsidRPr="004C2752">
        <w:rPr>
          <w:rFonts w:ascii="Times New Roman" w:hAnsi="Times New Roman" w:cs="Times New Roman"/>
          <w:sz w:val="24"/>
          <w:szCs w:val="24"/>
        </w:rPr>
        <w:t xml:space="preserve">by </w:t>
      </w:r>
      <w:r w:rsidRPr="004C2752">
        <w:rPr>
          <w:rFonts w:ascii="Times New Roman" w:hAnsi="Times New Roman" w:cs="Times New Roman"/>
          <w:sz w:val="24"/>
          <w:szCs w:val="24"/>
        </w:rPr>
        <w:t xml:space="preserve">Plumb (2006) (using otoliths) and Weisel </w:t>
      </w:r>
      <w:r w:rsidRPr="004C2752">
        <w:rPr>
          <w:rFonts w:ascii="Times New Roman" w:hAnsi="Times New Roman" w:cs="Times New Roman"/>
          <w:i/>
          <w:sz w:val="24"/>
          <w:szCs w:val="24"/>
        </w:rPr>
        <w:t>et al.</w:t>
      </w:r>
      <w:r w:rsidRPr="004C2752">
        <w:rPr>
          <w:rFonts w:ascii="Times New Roman" w:hAnsi="Times New Roman" w:cs="Times New Roman"/>
          <w:sz w:val="24"/>
          <w:szCs w:val="24"/>
        </w:rPr>
        <w:t xml:space="preserve"> (1973) (using scales), though both </w:t>
      </w:r>
      <w:r w:rsidR="00470D96" w:rsidRPr="004C2752">
        <w:rPr>
          <w:rFonts w:ascii="Times New Roman" w:hAnsi="Times New Roman" w:cs="Times New Roman"/>
          <w:sz w:val="24"/>
          <w:szCs w:val="24"/>
        </w:rPr>
        <w:t xml:space="preserve">of these </w:t>
      </w:r>
      <w:r w:rsidRPr="004C2752">
        <w:rPr>
          <w:rFonts w:ascii="Times New Roman" w:hAnsi="Times New Roman" w:cs="Times New Roman"/>
          <w:sz w:val="24"/>
          <w:szCs w:val="24"/>
        </w:rPr>
        <w:t xml:space="preserve">metrics of variability were lower </w:t>
      </w:r>
      <w:r w:rsidR="005F4815" w:rsidRPr="004C2752">
        <w:rPr>
          <w:rFonts w:ascii="Times New Roman" w:hAnsi="Times New Roman" w:cs="Times New Roman"/>
          <w:sz w:val="24"/>
          <w:szCs w:val="24"/>
        </w:rPr>
        <w:t xml:space="preserve">in </w:t>
      </w:r>
      <w:r w:rsidRPr="004C2752">
        <w:rPr>
          <w:rFonts w:ascii="Times New Roman" w:hAnsi="Times New Roman" w:cs="Times New Roman"/>
          <w:sz w:val="24"/>
          <w:szCs w:val="24"/>
        </w:rPr>
        <w:t xml:space="preserve">Eschmeyer and Bailey (1955) and McCart (1963) (both </w:t>
      </w:r>
      <w:r w:rsidR="006F5DE1">
        <w:rPr>
          <w:rFonts w:ascii="Times New Roman" w:hAnsi="Times New Roman" w:cs="Times New Roman"/>
          <w:sz w:val="24"/>
          <w:szCs w:val="24"/>
        </w:rPr>
        <w:t>used</w:t>
      </w:r>
      <w:r w:rsidR="006F5DE1" w:rsidRPr="004C2752">
        <w:rPr>
          <w:rFonts w:ascii="Times New Roman" w:hAnsi="Times New Roman" w:cs="Times New Roman"/>
          <w:sz w:val="24"/>
          <w:szCs w:val="24"/>
        </w:rPr>
        <w:t xml:space="preserve"> </w:t>
      </w:r>
      <w:r w:rsidRPr="004C2752">
        <w:rPr>
          <w:rFonts w:ascii="Times New Roman" w:hAnsi="Times New Roman" w:cs="Times New Roman"/>
          <w:sz w:val="24"/>
          <w:szCs w:val="24"/>
        </w:rPr>
        <w:t>scales).</w:t>
      </w:r>
      <w:r w:rsidR="00850779" w:rsidRPr="004C2752">
        <w:rPr>
          <w:rFonts w:ascii="Times New Roman" w:hAnsi="Times New Roman" w:cs="Times New Roman"/>
          <w:sz w:val="24"/>
          <w:szCs w:val="24"/>
        </w:rPr>
        <w:t xml:space="preserve">  </w:t>
      </w:r>
      <w:r w:rsidR="008D5315" w:rsidRPr="004C2752">
        <w:rPr>
          <w:rFonts w:ascii="Times New Roman" w:hAnsi="Times New Roman" w:cs="Times New Roman"/>
          <w:sz w:val="24"/>
          <w:szCs w:val="24"/>
        </w:rPr>
        <w:t>V</w:t>
      </w:r>
      <w:r w:rsidR="00850779" w:rsidRPr="004C2752">
        <w:rPr>
          <w:rFonts w:ascii="Times New Roman" w:hAnsi="Times New Roman" w:cs="Times New Roman"/>
          <w:sz w:val="24"/>
          <w:szCs w:val="24"/>
        </w:rPr>
        <w:t xml:space="preserve">ariability </w:t>
      </w:r>
      <w:r w:rsidR="008D5315" w:rsidRPr="004C2752">
        <w:rPr>
          <w:rFonts w:ascii="Times New Roman" w:hAnsi="Times New Roman" w:cs="Times New Roman"/>
          <w:sz w:val="24"/>
          <w:szCs w:val="24"/>
        </w:rPr>
        <w:t xml:space="preserve">in </w:t>
      </w:r>
      <w:r w:rsidR="0080295C" w:rsidRPr="004C2752">
        <w:rPr>
          <w:rFonts w:ascii="Times New Roman" w:hAnsi="Times New Roman" w:cs="Times New Roman"/>
          <w:sz w:val="24"/>
          <w:szCs w:val="24"/>
        </w:rPr>
        <w:t xml:space="preserve">estimated </w:t>
      </w:r>
      <w:r w:rsidR="008D5315" w:rsidRPr="004C2752">
        <w:rPr>
          <w:rFonts w:ascii="Times New Roman" w:hAnsi="Times New Roman" w:cs="Times New Roman"/>
          <w:sz w:val="24"/>
          <w:szCs w:val="24"/>
        </w:rPr>
        <w:t xml:space="preserve">ages </w:t>
      </w:r>
      <w:r w:rsidR="00850779" w:rsidRPr="004C2752">
        <w:rPr>
          <w:rFonts w:ascii="Times New Roman" w:hAnsi="Times New Roman" w:cs="Times New Roman"/>
          <w:sz w:val="24"/>
          <w:szCs w:val="24"/>
        </w:rPr>
        <w:t xml:space="preserve">may be caused by </w:t>
      </w:r>
      <w:r w:rsidR="00160825" w:rsidRPr="004C2752">
        <w:rPr>
          <w:rFonts w:ascii="Times New Roman" w:hAnsi="Times New Roman" w:cs="Times New Roman"/>
          <w:sz w:val="24"/>
          <w:szCs w:val="24"/>
        </w:rPr>
        <w:t xml:space="preserve">pooling </w:t>
      </w:r>
      <w:del w:id="50" w:author="student" w:date="2015-06-25T13:48:00Z">
        <w:r w:rsidR="00160825" w:rsidRPr="004C2752" w:rsidDel="006471C7">
          <w:rPr>
            <w:rFonts w:ascii="Times New Roman" w:hAnsi="Times New Roman" w:cs="Times New Roman"/>
            <w:sz w:val="24"/>
            <w:szCs w:val="24"/>
          </w:rPr>
          <w:delText xml:space="preserve">of </w:delText>
        </w:r>
      </w:del>
      <w:r w:rsidR="00160825" w:rsidRPr="004C2752">
        <w:rPr>
          <w:rFonts w:ascii="Times New Roman" w:hAnsi="Times New Roman" w:cs="Times New Roman"/>
          <w:sz w:val="24"/>
          <w:szCs w:val="24"/>
        </w:rPr>
        <w:t xml:space="preserve">fish captured at different times and locations, </w:t>
      </w:r>
      <w:r w:rsidR="00221595">
        <w:rPr>
          <w:rFonts w:ascii="Times New Roman" w:hAnsi="Times New Roman" w:cs="Times New Roman"/>
          <w:sz w:val="24"/>
          <w:szCs w:val="24"/>
        </w:rPr>
        <w:t>low</w:t>
      </w:r>
      <w:r w:rsidR="0080295C" w:rsidRPr="004C2752">
        <w:rPr>
          <w:rFonts w:ascii="Times New Roman" w:hAnsi="Times New Roman" w:cs="Times New Roman"/>
          <w:sz w:val="24"/>
          <w:szCs w:val="24"/>
        </w:rPr>
        <w:t xml:space="preserve"> precision of </w:t>
      </w:r>
      <w:r w:rsidR="00850779" w:rsidRPr="004C2752">
        <w:rPr>
          <w:rFonts w:ascii="Times New Roman" w:hAnsi="Times New Roman" w:cs="Times New Roman"/>
          <w:sz w:val="24"/>
          <w:szCs w:val="24"/>
        </w:rPr>
        <w:t xml:space="preserve">age </w:t>
      </w:r>
      <w:r w:rsidR="007E3C7D" w:rsidRPr="004C2752">
        <w:rPr>
          <w:rFonts w:ascii="Times New Roman" w:hAnsi="Times New Roman" w:cs="Times New Roman"/>
          <w:sz w:val="24"/>
          <w:szCs w:val="24"/>
        </w:rPr>
        <w:t>estimates</w:t>
      </w:r>
      <w:r w:rsidR="00850779" w:rsidRPr="0091512E">
        <w:rPr>
          <w:rFonts w:ascii="Times New Roman" w:hAnsi="Times New Roman" w:cs="Times New Roman"/>
          <w:sz w:val="24"/>
          <w:szCs w:val="24"/>
        </w:rPr>
        <w:t>, and the inherent growth pattern of the fish.</w:t>
      </w:r>
      <w:r w:rsidR="00160825" w:rsidRPr="0091512E">
        <w:rPr>
          <w:rFonts w:ascii="Times New Roman" w:hAnsi="Times New Roman" w:cs="Times New Roman"/>
          <w:sz w:val="24"/>
          <w:szCs w:val="24"/>
        </w:rPr>
        <w:t xml:space="preserve">  Our pooling of fish across time a</w:t>
      </w:r>
      <w:r w:rsidR="00160825" w:rsidRPr="004C2752">
        <w:rPr>
          <w:rFonts w:ascii="Times New Roman" w:hAnsi="Times New Roman" w:cs="Times New Roman"/>
          <w:sz w:val="24"/>
          <w:szCs w:val="24"/>
        </w:rPr>
        <w:t>nd locations may have contributed to the observed variability as seasonal growth may commence in late May (McCart</w:t>
      </w:r>
      <w:r w:rsidR="008150CA" w:rsidRPr="004C2752">
        <w:rPr>
          <w:rFonts w:ascii="Times New Roman" w:hAnsi="Times New Roman" w:cs="Times New Roman"/>
          <w:sz w:val="24"/>
          <w:szCs w:val="24"/>
        </w:rPr>
        <w:t>,</w:t>
      </w:r>
      <w:r w:rsidR="00160825" w:rsidRPr="004C2752">
        <w:rPr>
          <w:rFonts w:ascii="Times New Roman" w:hAnsi="Times New Roman" w:cs="Times New Roman"/>
          <w:sz w:val="24"/>
          <w:szCs w:val="24"/>
        </w:rPr>
        <w:t xml:space="preserve"> 1965) before our sampling</w:t>
      </w:r>
      <w:ins w:id="51" w:author="student" w:date="2015-06-25T13:49:00Z">
        <w:r w:rsidR="006471C7">
          <w:rPr>
            <w:rFonts w:ascii="Times New Roman" w:hAnsi="Times New Roman" w:cs="Times New Roman"/>
            <w:sz w:val="24"/>
            <w:szCs w:val="24"/>
          </w:rPr>
          <w:t>.</w:t>
        </w:r>
      </w:ins>
      <w:del w:id="52" w:author="student" w:date="2015-06-25T13:49:00Z">
        <w:r w:rsidR="00160825" w:rsidRPr="004C2752" w:rsidDel="006471C7">
          <w:rPr>
            <w:rFonts w:ascii="Times New Roman" w:hAnsi="Times New Roman" w:cs="Times New Roman"/>
            <w:sz w:val="24"/>
            <w:szCs w:val="24"/>
          </w:rPr>
          <w:delText xml:space="preserve"> bega</w:delText>
        </w:r>
        <w:r w:rsidR="00F832A8" w:rsidRPr="004C2752" w:rsidDel="006471C7">
          <w:rPr>
            <w:rFonts w:ascii="Times New Roman" w:hAnsi="Times New Roman" w:cs="Times New Roman"/>
            <w:sz w:val="24"/>
            <w:szCs w:val="24"/>
          </w:rPr>
          <w:delText>n and</w:delText>
        </w:r>
      </w:del>
      <w:r w:rsidR="00F832A8" w:rsidRPr="004C2752">
        <w:rPr>
          <w:rFonts w:ascii="Times New Roman" w:hAnsi="Times New Roman" w:cs="Times New Roman"/>
          <w:sz w:val="24"/>
          <w:szCs w:val="24"/>
        </w:rPr>
        <w:t xml:space="preserve"> Eschmeyer and Bailey (1955</w:t>
      </w:r>
      <w:r w:rsidR="00160825" w:rsidRPr="004C2752">
        <w:rPr>
          <w:rFonts w:ascii="Times New Roman" w:hAnsi="Times New Roman" w:cs="Times New Roman"/>
          <w:sz w:val="24"/>
          <w:szCs w:val="24"/>
        </w:rPr>
        <w:t xml:space="preserve">) suggested slight spatial differences in growth of Pygmy Whitefish may occur </w:t>
      </w:r>
      <w:r w:rsidR="008D5315" w:rsidRPr="004C2752">
        <w:rPr>
          <w:rFonts w:ascii="Times New Roman" w:hAnsi="Times New Roman" w:cs="Times New Roman"/>
          <w:sz w:val="24"/>
          <w:szCs w:val="24"/>
        </w:rPr>
        <w:t xml:space="preserve">across </w:t>
      </w:r>
      <w:r w:rsidR="00160825" w:rsidRPr="004C2752">
        <w:rPr>
          <w:rFonts w:ascii="Times New Roman" w:hAnsi="Times New Roman" w:cs="Times New Roman"/>
          <w:sz w:val="24"/>
          <w:szCs w:val="24"/>
        </w:rPr>
        <w:t xml:space="preserve">Lake Superior.  </w:t>
      </w:r>
      <w:r w:rsidR="009C518E" w:rsidRPr="004C2752">
        <w:rPr>
          <w:rFonts w:ascii="Times New Roman" w:hAnsi="Times New Roman" w:cs="Times New Roman"/>
          <w:sz w:val="24"/>
          <w:szCs w:val="24"/>
        </w:rPr>
        <w:t xml:space="preserve">Our sample sizes from different locations did not allow us to test for differences in age distributions or growth among locations.  </w:t>
      </w:r>
      <w:r w:rsidR="0080295C" w:rsidRPr="004C2752">
        <w:rPr>
          <w:rFonts w:ascii="Times New Roman" w:hAnsi="Times New Roman" w:cs="Times New Roman"/>
          <w:sz w:val="24"/>
          <w:szCs w:val="24"/>
        </w:rPr>
        <w:t xml:space="preserve">Low percentage of perfect agreement </w:t>
      </w:r>
      <w:r w:rsidR="00221595">
        <w:rPr>
          <w:rFonts w:ascii="Times New Roman" w:hAnsi="Times New Roman" w:cs="Times New Roman"/>
          <w:sz w:val="24"/>
          <w:szCs w:val="24"/>
        </w:rPr>
        <w:t xml:space="preserve">and high CVs (i.e., </w:t>
      </w:r>
      <w:r w:rsidR="00221595" w:rsidRPr="004C2752">
        <w:rPr>
          <w:rFonts w:ascii="Times New Roman" w:hAnsi="Times New Roman" w:cs="Times New Roman"/>
          <w:sz w:val="24"/>
          <w:szCs w:val="24"/>
        </w:rPr>
        <w:t xml:space="preserve">greater than </w:t>
      </w:r>
      <w:r w:rsidR="00221595">
        <w:rPr>
          <w:rFonts w:ascii="Times New Roman" w:hAnsi="Times New Roman" w:cs="Times New Roman"/>
          <w:sz w:val="24"/>
          <w:szCs w:val="24"/>
        </w:rPr>
        <w:t xml:space="preserve">the median CV of </w:t>
      </w:r>
      <w:r w:rsidR="00221595" w:rsidRPr="004C2752">
        <w:rPr>
          <w:rFonts w:ascii="Times New Roman" w:hAnsi="Times New Roman" w:cs="Times New Roman"/>
          <w:sz w:val="24"/>
          <w:szCs w:val="24"/>
        </w:rPr>
        <w:t>7.6%</w:t>
      </w:r>
      <w:r w:rsidR="00221595">
        <w:rPr>
          <w:rFonts w:ascii="Times New Roman" w:hAnsi="Times New Roman" w:cs="Times New Roman"/>
          <w:sz w:val="24"/>
          <w:szCs w:val="24"/>
        </w:rPr>
        <w:t xml:space="preserve"> reported by </w:t>
      </w:r>
      <w:r w:rsidR="00221595" w:rsidRPr="004C2752">
        <w:rPr>
          <w:rFonts w:ascii="Times New Roman" w:hAnsi="Times New Roman" w:cs="Times New Roman"/>
          <w:sz w:val="24"/>
          <w:szCs w:val="24"/>
        </w:rPr>
        <w:t xml:space="preserve">Campana (2001) </w:t>
      </w:r>
      <w:r w:rsidR="00221595">
        <w:rPr>
          <w:rFonts w:ascii="Times New Roman" w:hAnsi="Times New Roman" w:cs="Times New Roman"/>
          <w:sz w:val="24"/>
          <w:szCs w:val="24"/>
        </w:rPr>
        <w:t>for</w:t>
      </w:r>
      <w:r w:rsidR="00221595" w:rsidRPr="004C2752">
        <w:rPr>
          <w:rFonts w:ascii="Times New Roman" w:hAnsi="Times New Roman" w:cs="Times New Roman"/>
          <w:sz w:val="24"/>
          <w:szCs w:val="24"/>
        </w:rPr>
        <w:t xml:space="preserve"> a variety of species</w:t>
      </w:r>
      <w:r w:rsidR="00221595">
        <w:rPr>
          <w:rFonts w:ascii="Times New Roman" w:hAnsi="Times New Roman" w:cs="Times New Roman"/>
          <w:sz w:val="24"/>
          <w:szCs w:val="24"/>
        </w:rPr>
        <w:t>) for</w:t>
      </w:r>
      <w:r w:rsidR="0080295C" w:rsidRPr="004C2752">
        <w:rPr>
          <w:rFonts w:ascii="Times New Roman" w:hAnsi="Times New Roman" w:cs="Times New Roman"/>
          <w:sz w:val="24"/>
          <w:szCs w:val="24"/>
        </w:rPr>
        <w:t xml:space="preserve"> age es</w:t>
      </w:r>
      <w:r w:rsidR="0023211C" w:rsidRPr="004C2752">
        <w:rPr>
          <w:rFonts w:ascii="Times New Roman" w:hAnsi="Times New Roman" w:cs="Times New Roman"/>
          <w:sz w:val="24"/>
          <w:szCs w:val="24"/>
        </w:rPr>
        <w:t xml:space="preserve">timates </w:t>
      </w:r>
      <w:r w:rsidR="00850779" w:rsidRPr="004C2752">
        <w:rPr>
          <w:rFonts w:ascii="Times New Roman" w:hAnsi="Times New Roman" w:cs="Times New Roman"/>
          <w:sz w:val="24"/>
          <w:szCs w:val="24"/>
        </w:rPr>
        <w:t>be</w:t>
      </w:r>
      <w:r w:rsidR="00967FC1" w:rsidRPr="004C2752">
        <w:rPr>
          <w:rFonts w:ascii="Times New Roman" w:hAnsi="Times New Roman" w:cs="Times New Roman"/>
          <w:sz w:val="24"/>
          <w:szCs w:val="24"/>
        </w:rPr>
        <w:t xml:space="preserve">tween two readers </w:t>
      </w:r>
      <w:r w:rsidR="0023211C" w:rsidRPr="004C2752">
        <w:rPr>
          <w:rFonts w:ascii="Times New Roman" w:hAnsi="Times New Roman" w:cs="Times New Roman"/>
          <w:sz w:val="24"/>
          <w:szCs w:val="24"/>
        </w:rPr>
        <w:t>also likely contributed to th</w:t>
      </w:r>
      <w:r w:rsidR="00924832">
        <w:rPr>
          <w:rFonts w:ascii="Times New Roman" w:hAnsi="Times New Roman" w:cs="Times New Roman"/>
          <w:sz w:val="24"/>
          <w:szCs w:val="24"/>
        </w:rPr>
        <w:t>e</w:t>
      </w:r>
      <w:r w:rsidR="0023211C" w:rsidRPr="004C2752">
        <w:rPr>
          <w:rFonts w:ascii="Times New Roman" w:hAnsi="Times New Roman" w:cs="Times New Roman"/>
          <w:sz w:val="24"/>
          <w:szCs w:val="24"/>
        </w:rPr>
        <w:t xml:space="preserve"> variability</w:t>
      </w:r>
      <w:r w:rsidR="00924832">
        <w:rPr>
          <w:rFonts w:ascii="Times New Roman" w:hAnsi="Times New Roman" w:cs="Times New Roman"/>
          <w:sz w:val="24"/>
          <w:szCs w:val="24"/>
        </w:rPr>
        <w:t xml:space="preserve"> in observed ages</w:t>
      </w:r>
      <w:r w:rsidR="0023211C" w:rsidRPr="004C2752">
        <w:rPr>
          <w:rFonts w:ascii="Times New Roman" w:hAnsi="Times New Roman" w:cs="Times New Roman"/>
          <w:sz w:val="24"/>
          <w:szCs w:val="24"/>
        </w:rPr>
        <w:t xml:space="preserve">. </w:t>
      </w:r>
      <w:r w:rsidR="009C518E" w:rsidRPr="0035198B">
        <w:rPr>
          <w:rFonts w:ascii="Times New Roman" w:hAnsi="Times New Roman" w:cs="Times New Roman"/>
          <w:sz w:val="24"/>
          <w:szCs w:val="24"/>
        </w:rPr>
        <w:t xml:space="preserve"> </w:t>
      </w:r>
      <w:r w:rsidR="006F7805" w:rsidRPr="0035198B">
        <w:rPr>
          <w:rFonts w:ascii="Times New Roman" w:hAnsi="Times New Roman" w:cs="Times New Roman"/>
          <w:sz w:val="24"/>
          <w:szCs w:val="24"/>
        </w:rPr>
        <w:t xml:space="preserve">A </w:t>
      </w:r>
      <w:r w:rsidRPr="0035198B">
        <w:rPr>
          <w:rFonts w:ascii="Times New Roman" w:hAnsi="Times New Roman" w:cs="Times New Roman"/>
          <w:sz w:val="24"/>
          <w:szCs w:val="24"/>
        </w:rPr>
        <w:t>high level of variability</w:t>
      </w:r>
      <w:r w:rsidR="006F7805" w:rsidRPr="0035198B">
        <w:rPr>
          <w:rFonts w:ascii="Times New Roman" w:hAnsi="Times New Roman" w:cs="Times New Roman"/>
          <w:sz w:val="24"/>
          <w:szCs w:val="24"/>
        </w:rPr>
        <w:t xml:space="preserve"> in observed lengths-at-age</w:t>
      </w:r>
      <w:r w:rsidRPr="0035198B">
        <w:rPr>
          <w:rFonts w:ascii="Times New Roman" w:hAnsi="Times New Roman" w:cs="Times New Roman"/>
          <w:sz w:val="24"/>
          <w:szCs w:val="24"/>
        </w:rPr>
        <w:t xml:space="preserve"> may also occur</w:t>
      </w:r>
      <w:r w:rsidR="006F7805" w:rsidRPr="0091512E">
        <w:rPr>
          <w:rFonts w:ascii="Times New Roman" w:hAnsi="Times New Roman" w:cs="Times New Roman"/>
          <w:sz w:val="24"/>
          <w:szCs w:val="24"/>
        </w:rPr>
        <w:t xml:space="preserve">, however, for relatively long-lived species where </w:t>
      </w:r>
      <w:r w:rsidRPr="0091512E">
        <w:rPr>
          <w:rFonts w:ascii="Times New Roman" w:hAnsi="Times New Roman" w:cs="Times New Roman"/>
          <w:sz w:val="24"/>
          <w:szCs w:val="24"/>
        </w:rPr>
        <w:t xml:space="preserve">growth is </w:t>
      </w:r>
      <w:r w:rsidR="005F4815" w:rsidRPr="0091512E">
        <w:rPr>
          <w:rFonts w:ascii="Times New Roman" w:hAnsi="Times New Roman" w:cs="Times New Roman"/>
          <w:sz w:val="24"/>
          <w:szCs w:val="24"/>
        </w:rPr>
        <w:t xml:space="preserve">fast for only a few initial years and then </w:t>
      </w:r>
      <w:r w:rsidRPr="0091512E">
        <w:rPr>
          <w:rFonts w:ascii="Times New Roman" w:hAnsi="Times New Roman" w:cs="Times New Roman"/>
          <w:sz w:val="24"/>
          <w:szCs w:val="24"/>
        </w:rPr>
        <w:t xml:space="preserve">very slow </w:t>
      </w:r>
      <w:r w:rsidR="006F7805" w:rsidRPr="0091512E">
        <w:rPr>
          <w:rFonts w:ascii="Times New Roman" w:hAnsi="Times New Roman" w:cs="Times New Roman"/>
          <w:sz w:val="24"/>
          <w:szCs w:val="24"/>
        </w:rPr>
        <w:t>at older ages.  Our results</w:t>
      </w:r>
      <w:r w:rsidR="00210B9D" w:rsidRPr="0091512E">
        <w:rPr>
          <w:rFonts w:ascii="Times New Roman" w:hAnsi="Times New Roman" w:cs="Times New Roman"/>
          <w:sz w:val="24"/>
          <w:szCs w:val="24"/>
        </w:rPr>
        <w:t xml:space="preserve"> </w:t>
      </w:r>
      <w:r w:rsidR="006F7805" w:rsidRPr="0091512E">
        <w:rPr>
          <w:rFonts w:ascii="Times New Roman" w:hAnsi="Times New Roman" w:cs="Times New Roman"/>
          <w:sz w:val="24"/>
          <w:szCs w:val="24"/>
        </w:rPr>
        <w:t xml:space="preserve">illustrate this </w:t>
      </w:r>
      <w:r w:rsidR="005F77D7" w:rsidRPr="0091512E">
        <w:rPr>
          <w:rFonts w:ascii="Times New Roman" w:hAnsi="Times New Roman" w:cs="Times New Roman"/>
          <w:sz w:val="24"/>
          <w:szCs w:val="24"/>
        </w:rPr>
        <w:t>asymptotic pattern of</w:t>
      </w:r>
      <w:r w:rsidR="006F7805" w:rsidRPr="0091512E">
        <w:rPr>
          <w:rFonts w:ascii="Times New Roman" w:hAnsi="Times New Roman" w:cs="Times New Roman"/>
          <w:sz w:val="24"/>
          <w:szCs w:val="24"/>
        </w:rPr>
        <w:t xml:space="preserve"> growth for Pygmy Whitefish</w:t>
      </w:r>
      <w:r w:rsidR="000E1F86" w:rsidRPr="0091512E">
        <w:rPr>
          <w:rFonts w:ascii="Times New Roman" w:hAnsi="Times New Roman" w:cs="Times New Roman"/>
          <w:sz w:val="24"/>
          <w:szCs w:val="24"/>
        </w:rPr>
        <w:t>,</w:t>
      </w:r>
      <w:r w:rsidR="006F7805" w:rsidRPr="0091512E">
        <w:rPr>
          <w:rFonts w:ascii="Times New Roman" w:hAnsi="Times New Roman" w:cs="Times New Roman"/>
          <w:sz w:val="24"/>
          <w:szCs w:val="24"/>
        </w:rPr>
        <w:t xml:space="preserve"> as half of the maximum size </w:t>
      </w:r>
      <w:r w:rsidR="00210B9D" w:rsidRPr="0091512E">
        <w:rPr>
          <w:rFonts w:ascii="Times New Roman" w:hAnsi="Times New Roman" w:cs="Times New Roman"/>
          <w:sz w:val="24"/>
          <w:szCs w:val="24"/>
        </w:rPr>
        <w:t xml:space="preserve">was </w:t>
      </w:r>
      <w:r w:rsidR="006F7805" w:rsidRPr="0091512E">
        <w:rPr>
          <w:rFonts w:ascii="Times New Roman" w:hAnsi="Times New Roman" w:cs="Times New Roman"/>
          <w:sz w:val="24"/>
          <w:szCs w:val="24"/>
        </w:rPr>
        <w:t xml:space="preserve">attained </w:t>
      </w:r>
      <w:r w:rsidR="006E0A30" w:rsidRPr="0091512E">
        <w:rPr>
          <w:rFonts w:ascii="Times New Roman" w:hAnsi="Times New Roman" w:cs="Times New Roman"/>
          <w:sz w:val="24"/>
          <w:szCs w:val="24"/>
        </w:rPr>
        <w:t xml:space="preserve">in </w:t>
      </w:r>
      <w:r w:rsidR="006F7805" w:rsidRPr="0091512E">
        <w:rPr>
          <w:rFonts w:ascii="Times New Roman" w:hAnsi="Times New Roman" w:cs="Times New Roman"/>
          <w:sz w:val="24"/>
          <w:szCs w:val="24"/>
        </w:rPr>
        <w:t>the second</w:t>
      </w:r>
      <w:r w:rsidR="00FC7BA9" w:rsidRPr="0091512E">
        <w:rPr>
          <w:rFonts w:ascii="Times New Roman" w:hAnsi="Times New Roman" w:cs="Times New Roman"/>
          <w:sz w:val="24"/>
          <w:szCs w:val="24"/>
        </w:rPr>
        <w:t xml:space="preserve"> year</w:t>
      </w:r>
      <w:r w:rsidR="00210B9D" w:rsidRPr="0091512E">
        <w:rPr>
          <w:rFonts w:ascii="Times New Roman" w:hAnsi="Times New Roman" w:cs="Times New Roman"/>
          <w:sz w:val="24"/>
          <w:szCs w:val="24"/>
        </w:rPr>
        <w:t xml:space="preserve"> for males</w:t>
      </w:r>
      <w:r w:rsidR="006F7805" w:rsidRPr="0091512E">
        <w:rPr>
          <w:rFonts w:ascii="Times New Roman" w:hAnsi="Times New Roman" w:cs="Times New Roman"/>
          <w:sz w:val="24"/>
          <w:szCs w:val="24"/>
        </w:rPr>
        <w:t xml:space="preserve"> and </w:t>
      </w:r>
      <w:r w:rsidR="00967FC1" w:rsidRPr="0091512E">
        <w:rPr>
          <w:rFonts w:ascii="Times New Roman" w:hAnsi="Times New Roman" w:cs="Times New Roman"/>
          <w:sz w:val="24"/>
          <w:szCs w:val="24"/>
        </w:rPr>
        <w:t xml:space="preserve">the </w:t>
      </w:r>
      <w:r w:rsidR="006F7805" w:rsidRPr="0091512E">
        <w:rPr>
          <w:rFonts w:ascii="Times New Roman" w:hAnsi="Times New Roman" w:cs="Times New Roman"/>
          <w:sz w:val="24"/>
          <w:szCs w:val="24"/>
        </w:rPr>
        <w:t>third</w:t>
      </w:r>
      <w:r w:rsidR="00FC7BA9" w:rsidRPr="0091512E">
        <w:rPr>
          <w:rFonts w:ascii="Times New Roman" w:hAnsi="Times New Roman" w:cs="Times New Roman"/>
          <w:sz w:val="24"/>
          <w:szCs w:val="24"/>
        </w:rPr>
        <w:t xml:space="preserve"> year</w:t>
      </w:r>
      <w:r w:rsidR="00210B9D" w:rsidRPr="0091512E">
        <w:rPr>
          <w:rFonts w:ascii="Times New Roman" w:hAnsi="Times New Roman" w:cs="Times New Roman"/>
          <w:sz w:val="24"/>
          <w:szCs w:val="24"/>
        </w:rPr>
        <w:t xml:space="preserve"> for females</w:t>
      </w:r>
      <w:r w:rsidR="006E0A30" w:rsidRPr="0091512E">
        <w:rPr>
          <w:rFonts w:ascii="Times New Roman" w:hAnsi="Times New Roman" w:cs="Times New Roman"/>
          <w:sz w:val="24"/>
          <w:szCs w:val="24"/>
        </w:rPr>
        <w:t xml:space="preserve"> and a</w:t>
      </w:r>
      <w:r w:rsidR="006F7805" w:rsidRPr="0091512E">
        <w:rPr>
          <w:rFonts w:ascii="Times New Roman" w:hAnsi="Times New Roman" w:cs="Times New Roman"/>
          <w:sz w:val="24"/>
          <w:szCs w:val="24"/>
        </w:rPr>
        <w:t xml:space="preserve">nnual growth </w:t>
      </w:r>
      <w:r w:rsidR="000772C3" w:rsidRPr="0091512E">
        <w:rPr>
          <w:rFonts w:ascii="Times New Roman" w:hAnsi="Times New Roman" w:cs="Times New Roman"/>
          <w:sz w:val="24"/>
          <w:szCs w:val="24"/>
        </w:rPr>
        <w:t xml:space="preserve">declined steadily </w:t>
      </w:r>
      <w:r w:rsidR="008D5315" w:rsidRPr="0091512E">
        <w:rPr>
          <w:rFonts w:ascii="Times New Roman" w:hAnsi="Times New Roman" w:cs="Times New Roman"/>
          <w:sz w:val="24"/>
          <w:szCs w:val="24"/>
        </w:rPr>
        <w:t>after age-3</w:t>
      </w:r>
      <w:r w:rsidR="000772C3" w:rsidRPr="0091512E">
        <w:rPr>
          <w:rFonts w:ascii="Times New Roman" w:hAnsi="Times New Roman" w:cs="Times New Roman"/>
          <w:sz w:val="24"/>
          <w:szCs w:val="24"/>
        </w:rPr>
        <w:t xml:space="preserve">; from 8 mm at age-4 to 3 mm at age-7 for males and from 14 mm at age-4 to 4 mm </w:t>
      </w:r>
      <w:r w:rsidR="00F40172" w:rsidRPr="0091512E">
        <w:rPr>
          <w:rFonts w:ascii="Times New Roman" w:hAnsi="Times New Roman" w:cs="Times New Roman"/>
          <w:sz w:val="24"/>
          <w:szCs w:val="24"/>
        </w:rPr>
        <w:t xml:space="preserve">at </w:t>
      </w:r>
      <w:r w:rsidR="000772C3" w:rsidRPr="0091512E">
        <w:rPr>
          <w:rFonts w:ascii="Times New Roman" w:hAnsi="Times New Roman" w:cs="Times New Roman"/>
          <w:sz w:val="24"/>
          <w:szCs w:val="24"/>
        </w:rPr>
        <w:t>age-9 for females (Tables 3</w:t>
      </w:r>
      <w:r w:rsidR="00F17FFE" w:rsidRPr="0091512E">
        <w:rPr>
          <w:rFonts w:ascii="Times New Roman" w:hAnsi="Times New Roman" w:cs="Times New Roman"/>
          <w:sz w:val="24"/>
          <w:szCs w:val="24"/>
        </w:rPr>
        <w:t>,</w:t>
      </w:r>
      <w:r w:rsidR="00F832A8" w:rsidRPr="0091512E">
        <w:rPr>
          <w:rFonts w:ascii="Times New Roman" w:hAnsi="Times New Roman" w:cs="Times New Roman"/>
          <w:sz w:val="24"/>
          <w:szCs w:val="24"/>
        </w:rPr>
        <w:t xml:space="preserve"> </w:t>
      </w:r>
      <w:r w:rsidR="000772C3" w:rsidRPr="0091512E">
        <w:rPr>
          <w:rFonts w:ascii="Times New Roman" w:hAnsi="Times New Roman" w:cs="Times New Roman"/>
          <w:sz w:val="24"/>
          <w:szCs w:val="24"/>
        </w:rPr>
        <w:t>4).</w:t>
      </w:r>
    </w:p>
    <w:p w14:paraId="66FE1226" w14:textId="109830F3" w:rsidR="006F7805" w:rsidRPr="004C2752" w:rsidRDefault="009C518E"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Pygmy Whitefish</w:t>
      </w:r>
      <w:r w:rsidR="00210B9D"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appear to grow more slowly </w:t>
      </w:r>
      <w:r w:rsidR="00210B9D" w:rsidRPr="004C2752">
        <w:rPr>
          <w:rFonts w:ascii="Times New Roman" w:hAnsi="Times New Roman" w:cs="Times New Roman"/>
          <w:sz w:val="24"/>
          <w:szCs w:val="24"/>
        </w:rPr>
        <w:t xml:space="preserve">in Lake Superior than in </w:t>
      </w:r>
      <w:r w:rsidR="006E0A30" w:rsidRPr="004C2752">
        <w:rPr>
          <w:rFonts w:ascii="Times New Roman" w:hAnsi="Times New Roman" w:cs="Times New Roman"/>
          <w:sz w:val="24"/>
          <w:szCs w:val="24"/>
        </w:rPr>
        <w:t xml:space="preserve">most </w:t>
      </w:r>
      <w:r w:rsidR="00210B9D" w:rsidRPr="004C2752">
        <w:rPr>
          <w:rFonts w:ascii="Times New Roman" w:hAnsi="Times New Roman" w:cs="Times New Roman"/>
          <w:sz w:val="24"/>
          <w:szCs w:val="24"/>
        </w:rPr>
        <w:t>other locations</w:t>
      </w:r>
      <w:r w:rsidRPr="004C2752">
        <w:rPr>
          <w:rFonts w:ascii="Times New Roman" w:hAnsi="Times New Roman" w:cs="Times New Roman"/>
          <w:sz w:val="24"/>
          <w:szCs w:val="24"/>
        </w:rPr>
        <w:t xml:space="preserve">, as </w:t>
      </w:r>
      <w:r w:rsidR="0023211C" w:rsidRPr="004C2752">
        <w:rPr>
          <w:rFonts w:ascii="Times New Roman" w:hAnsi="Times New Roman" w:cs="Times New Roman"/>
          <w:sz w:val="24"/>
          <w:szCs w:val="24"/>
        </w:rPr>
        <w:t xml:space="preserve">indexed </w:t>
      </w:r>
      <w:r w:rsidRPr="004C2752">
        <w:rPr>
          <w:rFonts w:ascii="Times New Roman" w:hAnsi="Times New Roman" w:cs="Times New Roman"/>
          <w:sz w:val="24"/>
          <w:szCs w:val="24"/>
        </w:rPr>
        <w:t>by mean length-at-age</w:t>
      </w:r>
      <w:r w:rsidR="00210B9D" w:rsidRPr="004C2752">
        <w:rPr>
          <w:rFonts w:ascii="Times New Roman" w:hAnsi="Times New Roman" w:cs="Times New Roman"/>
          <w:sz w:val="24"/>
          <w:szCs w:val="24"/>
        </w:rPr>
        <w:t xml:space="preserve"> (Tables 3 and</w:t>
      </w:r>
      <w:r w:rsidR="00F832A8" w:rsidRPr="004C2752">
        <w:rPr>
          <w:rFonts w:ascii="Times New Roman" w:hAnsi="Times New Roman" w:cs="Times New Roman"/>
          <w:sz w:val="24"/>
          <w:szCs w:val="24"/>
        </w:rPr>
        <w:t xml:space="preserve"> </w:t>
      </w:r>
      <w:r w:rsidR="00210B9D" w:rsidRPr="004C2752">
        <w:rPr>
          <w:rFonts w:ascii="Times New Roman" w:hAnsi="Times New Roman" w:cs="Times New Roman"/>
          <w:sz w:val="24"/>
          <w:szCs w:val="24"/>
        </w:rPr>
        <w:t xml:space="preserve">4). </w:t>
      </w:r>
      <w:r w:rsidRPr="004C2752">
        <w:rPr>
          <w:rFonts w:ascii="Times New Roman" w:hAnsi="Times New Roman" w:cs="Times New Roman"/>
          <w:sz w:val="24"/>
          <w:szCs w:val="24"/>
        </w:rPr>
        <w:t xml:space="preserve"> </w:t>
      </w:r>
      <w:r w:rsidR="00D91625" w:rsidRPr="004C2752">
        <w:rPr>
          <w:rFonts w:ascii="Times New Roman" w:hAnsi="Times New Roman" w:cs="Times New Roman"/>
          <w:sz w:val="24"/>
          <w:szCs w:val="24"/>
        </w:rPr>
        <w:t xml:space="preserve">This is not surprising </w:t>
      </w:r>
      <w:r w:rsidR="00B255D8" w:rsidRPr="004C2752">
        <w:rPr>
          <w:rFonts w:ascii="Times New Roman" w:hAnsi="Times New Roman" w:cs="Times New Roman"/>
          <w:sz w:val="24"/>
          <w:szCs w:val="24"/>
        </w:rPr>
        <w:t>given</w:t>
      </w:r>
      <w:r w:rsidR="00D91625" w:rsidRPr="004C2752">
        <w:rPr>
          <w:rFonts w:ascii="Times New Roman" w:hAnsi="Times New Roman" w:cs="Times New Roman"/>
          <w:sz w:val="24"/>
          <w:szCs w:val="24"/>
        </w:rPr>
        <w:t xml:space="preserve"> the cold</w:t>
      </w:r>
      <w:r w:rsidR="0023211C" w:rsidRPr="004C2752">
        <w:rPr>
          <w:rFonts w:ascii="Times New Roman" w:hAnsi="Times New Roman" w:cs="Times New Roman"/>
          <w:sz w:val="24"/>
          <w:szCs w:val="24"/>
        </w:rPr>
        <w:t>,</w:t>
      </w:r>
      <w:r w:rsidR="00D91625" w:rsidRPr="004C2752">
        <w:rPr>
          <w:rFonts w:ascii="Times New Roman" w:hAnsi="Times New Roman" w:cs="Times New Roman"/>
          <w:sz w:val="24"/>
          <w:szCs w:val="24"/>
        </w:rPr>
        <w:t xml:space="preserve"> oligotrophic nature of Lake Superior </w:t>
      </w:r>
      <w:r w:rsidR="009B23AE" w:rsidRPr="004C2752">
        <w:rPr>
          <w:rFonts w:ascii="Times New Roman" w:hAnsi="Times New Roman" w:cs="Times New Roman"/>
          <w:sz w:val="24"/>
          <w:szCs w:val="24"/>
        </w:rPr>
        <w:t>(</w:t>
      </w:r>
      <w:r w:rsidR="00B255D8" w:rsidRPr="004C2752">
        <w:rPr>
          <w:rFonts w:ascii="Times New Roman" w:hAnsi="Times New Roman" w:cs="Times New Roman"/>
          <w:sz w:val="24"/>
          <w:szCs w:val="24"/>
        </w:rPr>
        <w:t xml:space="preserve">Schertzer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B255D8" w:rsidRPr="004C2752">
        <w:rPr>
          <w:rFonts w:ascii="Times New Roman" w:hAnsi="Times New Roman" w:cs="Times New Roman"/>
          <w:sz w:val="24"/>
          <w:szCs w:val="24"/>
        </w:rPr>
        <w:t>Rao</w:t>
      </w:r>
      <w:r w:rsidR="008150CA" w:rsidRPr="004C2752">
        <w:rPr>
          <w:rFonts w:ascii="Times New Roman" w:hAnsi="Times New Roman" w:cs="Times New Roman"/>
          <w:sz w:val="24"/>
          <w:szCs w:val="24"/>
        </w:rPr>
        <w:t>,</w:t>
      </w:r>
      <w:r w:rsidR="00B255D8" w:rsidRPr="004C2752">
        <w:rPr>
          <w:rFonts w:ascii="Times New Roman" w:hAnsi="Times New Roman" w:cs="Times New Roman"/>
          <w:sz w:val="24"/>
          <w:szCs w:val="24"/>
        </w:rPr>
        <w:t xml:space="preserve"> 2009).</w:t>
      </w:r>
      <w:r w:rsidR="009B23AE" w:rsidRPr="004C2752">
        <w:rPr>
          <w:rFonts w:ascii="Times New Roman" w:hAnsi="Times New Roman" w:cs="Times New Roman"/>
          <w:sz w:val="24"/>
          <w:szCs w:val="24"/>
        </w:rPr>
        <w:t xml:space="preserve">  </w:t>
      </w:r>
      <w:r w:rsidRPr="004C2752">
        <w:rPr>
          <w:rFonts w:ascii="Times New Roman" w:hAnsi="Times New Roman" w:cs="Times New Roman"/>
          <w:sz w:val="24"/>
          <w:szCs w:val="24"/>
        </w:rPr>
        <w:t>Additionally, annular increments in mean length-at-age for fish older than age-3 were smaller in our study than in most other studies, including Eschmeyer and Bailey (1955).  This difference, however, may be due to our us</w:t>
      </w:r>
      <w:ins w:id="53" w:author="student" w:date="2015-06-25T13:50:00Z">
        <w:r w:rsidR="006471C7">
          <w:rPr>
            <w:rFonts w:ascii="Times New Roman" w:hAnsi="Times New Roman" w:cs="Times New Roman"/>
            <w:sz w:val="24"/>
            <w:szCs w:val="24"/>
          </w:rPr>
          <w:t>e of</w:t>
        </w:r>
      </w:ins>
      <w:del w:id="54" w:author="student" w:date="2015-06-25T13:50:00Z">
        <w:r w:rsidRPr="004C2752" w:rsidDel="006471C7">
          <w:rPr>
            <w:rFonts w:ascii="Times New Roman" w:hAnsi="Times New Roman" w:cs="Times New Roman"/>
            <w:sz w:val="24"/>
            <w:szCs w:val="24"/>
          </w:rPr>
          <w:delText>ing</w:delText>
        </w:r>
      </w:del>
      <w:r w:rsidRPr="004C2752">
        <w:rPr>
          <w:rFonts w:ascii="Times New Roman" w:hAnsi="Times New Roman" w:cs="Times New Roman"/>
          <w:sz w:val="24"/>
          <w:szCs w:val="24"/>
        </w:rPr>
        <w:t xml:space="preserve"> otoliths and most other studies us</w:t>
      </w:r>
      <w:ins w:id="55" w:author="student" w:date="2015-06-25T13:50:00Z">
        <w:r w:rsidR="006471C7">
          <w:rPr>
            <w:rFonts w:ascii="Times New Roman" w:hAnsi="Times New Roman" w:cs="Times New Roman"/>
            <w:sz w:val="24"/>
            <w:szCs w:val="24"/>
          </w:rPr>
          <w:t>ed</w:t>
        </w:r>
      </w:ins>
      <w:del w:id="56" w:author="student" w:date="2015-06-25T13:50:00Z">
        <w:r w:rsidRPr="004C2752" w:rsidDel="006471C7">
          <w:rPr>
            <w:rFonts w:ascii="Times New Roman" w:hAnsi="Times New Roman" w:cs="Times New Roman"/>
            <w:sz w:val="24"/>
            <w:szCs w:val="24"/>
          </w:rPr>
          <w:delText>ing</w:delText>
        </w:r>
      </w:del>
      <w:r w:rsidRPr="004C2752">
        <w:rPr>
          <w:rFonts w:ascii="Times New Roman" w:hAnsi="Times New Roman" w:cs="Times New Roman"/>
          <w:sz w:val="24"/>
          <w:szCs w:val="24"/>
        </w:rPr>
        <w:t xml:space="preserve"> scales</w:t>
      </w:r>
      <w:ins w:id="57" w:author="student" w:date="2015-06-25T13:50:00Z">
        <w:r w:rsidR="006471C7">
          <w:rPr>
            <w:rFonts w:ascii="Times New Roman" w:hAnsi="Times New Roman" w:cs="Times New Roman"/>
            <w:sz w:val="24"/>
            <w:szCs w:val="24"/>
          </w:rPr>
          <w:t xml:space="preserve">. Our </w:t>
        </w:r>
      </w:ins>
      <w:del w:id="58" w:author="student" w:date="2015-06-25T13:50:00Z">
        <w:r w:rsidRPr="004C2752" w:rsidDel="006471C7">
          <w:rPr>
            <w:rFonts w:ascii="Times New Roman" w:hAnsi="Times New Roman" w:cs="Times New Roman"/>
            <w:sz w:val="24"/>
            <w:szCs w:val="24"/>
          </w:rPr>
          <w:delText>, as o</w:delText>
        </w:r>
        <w:r w:rsidR="006E0A30" w:rsidRPr="004C2752" w:rsidDel="006471C7">
          <w:rPr>
            <w:rFonts w:ascii="Times New Roman" w:hAnsi="Times New Roman" w:cs="Times New Roman"/>
            <w:sz w:val="24"/>
            <w:szCs w:val="24"/>
          </w:rPr>
          <w:delText xml:space="preserve">ur </w:delText>
        </w:r>
      </w:del>
      <w:r w:rsidR="006E0A30" w:rsidRPr="004C2752">
        <w:rPr>
          <w:rFonts w:ascii="Times New Roman" w:hAnsi="Times New Roman" w:cs="Times New Roman"/>
          <w:sz w:val="24"/>
          <w:szCs w:val="24"/>
        </w:rPr>
        <w:t>annular increments in m</w:t>
      </w:r>
      <w:r w:rsidRPr="004C2752">
        <w:rPr>
          <w:rFonts w:ascii="Times New Roman" w:hAnsi="Times New Roman" w:cs="Times New Roman"/>
          <w:sz w:val="24"/>
          <w:szCs w:val="24"/>
        </w:rPr>
        <w:t>ean lengt</w:t>
      </w:r>
      <w:r w:rsidR="006E0A30" w:rsidRPr="004C2752">
        <w:rPr>
          <w:rFonts w:ascii="Times New Roman" w:hAnsi="Times New Roman" w:cs="Times New Roman"/>
          <w:sz w:val="24"/>
          <w:szCs w:val="24"/>
        </w:rPr>
        <w:t xml:space="preserve">hs </w:t>
      </w:r>
      <w:ins w:id="59" w:author="student" w:date="2015-06-25T13:50:00Z">
        <w:r w:rsidR="006471C7">
          <w:rPr>
            <w:rFonts w:ascii="Times New Roman" w:hAnsi="Times New Roman" w:cs="Times New Roman"/>
            <w:sz w:val="24"/>
            <w:szCs w:val="24"/>
          </w:rPr>
          <w:t>we</w:t>
        </w:r>
      </w:ins>
      <w:del w:id="60" w:author="student" w:date="2015-06-25T13:50:00Z">
        <w:r w:rsidR="006E0A30" w:rsidRPr="004C2752" w:rsidDel="006471C7">
          <w:rPr>
            <w:rFonts w:ascii="Times New Roman" w:hAnsi="Times New Roman" w:cs="Times New Roman"/>
            <w:sz w:val="24"/>
            <w:szCs w:val="24"/>
          </w:rPr>
          <w:delText>a</w:delText>
        </w:r>
      </w:del>
      <w:r w:rsidR="006E0A30" w:rsidRPr="004C2752">
        <w:rPr>
          <w:rFonts w:ascii="Times New Roman" w:hAnsi="Times New Roman" w:cs="Times New Roman"/>
          <w:sz w:val="24"/>
          <w:szCs w:val="24"/>
        </w:rPr>
        <w:t>re consistent with the direct observations of incremental growth from tagged fish</w:t>
      </w:r>
      <w:del w:id="61" w:author="student" w:date="2015-06-25T13:51:00Z">
        <w:r w:rsidR="006E0A30" w:rsidRPr="004C2752" w:rsidDel="006471C7">
          <w:rPr>
            <w:rFonts w:ascii="Times New Roman" w:hAnsi="Times New Roman" w:cs="Times New Roman"/>
            <w:sz w:val="24"/>
            <w:szCs w:val="24"/>
          </w:rPr>
          <w:delText xml:space="preserve"> made</w:delText>
        </w:r>
      </w:del>
      <w:r w:rsidR="006E0A30" w:rsidRPr="004C2752">
        <w:rPr>
          <w:rFonts w:ascii="Times New Roman" w:hAnsi="Times New Roman" w:cs="Times New Roman"/>
          <w:sz w:val="24"/>
          <w:szCs w:val="24"/>
        </w:rPr>
        <w:t xml:space="preserve"> by Barnett and Paige (2014).</w:t>
      </w:r>
      <w:r w:rsidR="00210B9D" w:rsidRPr="004C2752">
        <w:rPr>
          <w:rFonts w:ascii="Times New Roman" w:hAnsi="Times New Roman" w:cs="Times New Roman"/>
          <w:sz w:val="24"/>
          <w:szCs w:val="24"/>
        </w:rPr>
        <w:t xml:space="preserve"> </w:t>
      </w:r>
    </w:p>
    <w:p w14:paraId="57D2732D" w14:textId="49D6AB72" w:rsidR="005120FB" w:rsidRPr="004C2752" w:rsidRDefault="006F7805"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t xml:space="preserve">When compared to </w:t>
      </w:r>
      <w:r w:rsidR="005B358F" w:rsidRPr="004C2752">
        <w:rPr>
          <w:rFonts w:ascii="Times New Roman" w:hAnsi="Times New Roman" w:cs="Times New Roman"/>
          <w:sz w:val="24"/>
          <w:szCs w:val="24"/>
        </w:rPr>
        <w:t>Lake Superior Pygmy Whitefish</w:t>
      </w:r>
      <w:r w:rsidR="00E32FAB" w:rsidRPr="004C2752">
        <w:rPr>
          <w:rFonts w:ascii="Times New Roman" w:hAnsi="Times New Roman" w:cs="Times New Roman"/>
          <w:sz w:val="24"/>
          <w:szCs w:val="24"/>
        </w:rPr>
        <w:t xml:space="preserve"> </w:t>
      </w:r>
      <w:r w:rsidRPr="004C2752">
        <w:rPr>
          <w:rFonts w:ascii="Times New Roman" w:hAnsi="Times New Roman" w:cs="Times New Roman"/>
          <w:sz w:val="24"/>
          <w:szCs w:val="24"/>
        </w:rPr>
        <w:t>from</w:t>
      </w:r>
      <w:r w:rsidR="007C741F" w:rsidRPr="004C2752">
        <w:rPr>
          <w:rFonts w:ascii="Times New Roman" w:hAnsi="Times New Roman" w:cs="Times New Roman"/>
          <w:sz w:val="24"/>
          <w:szCs w:val="24"/>
        </w:rPr>
        <w:t xml:space="preserve"> 1953</w:t>
      </w:r>
      <w:r w:rsidR="005B358F" w:rsidRPr="004C2752">
        <w:rPr>
          <w:rFonts w:ascii="Times New Roman" w:hAnsi="Times New Roman" w:cs="Times New Roman"/>
          <w:sz w:val="24"/>
          <w:szCs w:val="24"/>
        </w:rPr>
        <w:t xml:space="preserve"> (Eschmeyer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5B358F" w:rsidRPr="004C2752">
        <w:rPr>
          <w:rFonts w:ascii="Times New Roman" w:hAnsi="Times New Roman" w:cs="Times New Roman"/>
          <w:sz w:val="24"/>
          <w:szCs w:val="24"/>
        </w:rPr>
        <w:t>Bailey</w:t>
      </w:r>
      <w:r w:rsidR="008150CA" w:rsidRPr="004C2752">
        <w:rPr>
          <w:rFonts w:ascii="Times New Roman" w:hAnsi="Times New Roman" w:cs="Times New Roman"/>
          <w:sz w:val="24"/>
          <w:szCs w:val="24"/>
        </w:rPr>
        <w:t xml:space="preserve">, </w:t>
      </w:r>
      <w:r w:rsidR="005B358F" w:rsidRPr="004C2752">
        <w:rPr>
          <w:rFonts w:ascii="Times New Roman" w:hAnsi="Times New Roman" w:cs="Times New Roman"/>
          <w:sz w:val="24"/>
          <w:szCs w:val="24"/>
        </w:rPr>
        <w:t>1955)</w:t>
      </w:r>
      <w:r w:rsidRPr="004C2752">
        <w:rPr>
          <w:rFonts w:ascii="Times New Roman" w:hAnsi="Times New Roman" w:cs="Times New Roman"/>
          <w:sz w:val="24"/>
          <w:szCs w:val="24"/>
        </w:rPr>
        <w:t xml:space="preserve">, our fish </w:t>
      </w:r>
      <w:r w:rsidR="005120FB" w:rsidRPr="004C2752">
        <w:rPr>
          <w:rFonts w:ascii="Times New Roman" w:hAnsi="Times New Roman" w:cs="Times New Roman"/>
          <w:sz w:val="24"/>
          <w:szCs w:val="24"/>
        </w:rPr>
        <w:t xml:space="preserve">had </w:t>
      </w:r>
      <w:r w:rsidRPr="004C2752">
        <w:rPr>
          <w:rFonts w:ascii="Times New Roman" w:hAnsi="Times New Roman" w:cs="Times New Roman"/>
          <w:sz w:val="24"/>
          <w:szCs w:val="24"/>
        </w:rPr>
        <w:t xml:space="preserve">only </w:t>
      </w:r>
      <w:r w:rsidR="005120FB" w:rsidRPr="004C2752">
        <w:rPr>
          <w:rFonts w:ascii="Times New Roman" w:hAnsi="Times New Roman" w:cs="Times New Roman"/>
          <w:sz w:val="24"/>
          <w:szCs w:val="24"/>
        </w:rPr>
        <w:t>a slightly longer maximum siz</w:t>
      </w:r>
      <w:r w:rsidR="005B358F" w:rsidRPr="004C2752">
        <w:rPr>
          <w:rFonts w:ascii="Times New Roman" w:hAnsi="Times New Roman" w:cs="Times New Roman"/>
          <w:sz w:val="24"/>
          <w:szCs w:val="24"/>
        </w:rPr>
        <w:t>e</w:t>
      </w:r>
      <w:r w:rsidRPr="004C2752">
        <w:rPr>
          <w:rFonts w:ascii="Times New Roman" w:hAnsi="Times New Roman" w:cs="Times New Roman"/>
          <w:sz w:val="24"/>
          <w:szCs w:val="24"/>
        </w:rPr>
        <w:t xml:space="preserve"> and</w:t>
      </w:r>
      <w:r w:rsidR="005B358F" w:rsidRPr="004C2752">
        <w:rPr>
          <w:rFonts w:ascii="Times New Roman" w:hAnsi="Times New Roman" w:cs="Times New Roman"/>
          <w:sz w:val="24"/>
          <w:szCs w:val="24"/>
        </w:rPr>
        <w:t xml:space="preserve"> a similar pattern of </w:t>
      </w:r>
      <w:r w:rsidR="005120FB" w:rsidRPr="004C2752">
        <w:rPr>
          <w:rFonts w:ascii="Times New Roman" w:hAnsi="Times New Roman" w:cs="Times New Roman"/>
          <w:sz w:val="24"/>
          <w:szCs w:val="24"/>
        </w:rPr>
        <w:t xml:space="preserve">more </w:t>
      </w:r>
      <w:r w:rsidR="005B358F" w:rsidRPr="004C2752">
        <w:rPr>
          <w:rFonts w:ascii="Times New Roman" w:hAnsi="Times New Roman" w:cs="Times New Roman"/>
          <w:sz w:val="24"/>
          <w:szCs w:val="24"/>
        </w:rPr>
        <w:t xml:space="preserve">males </w:t>
      </w:r>
      <w:r w:rsidR="005120FB" w:rsidRPr="004C2752">
        <w:rPr>
          <w:rFonts w:ascii="Times New Roman" w:hAnsi="Times New Roman" w:cs="Times New Roman"/>
          <w:sz w:val="24"/>
          <w:szCs w:val="24"/>
        </w:rPr>
        <w:t>at younger ages and females at older ages</w:t>
      </w:r>
      <w:r w:rsidRPr="004C2752">
        <w:rPr>
          <w:rFonts w:ascii="Times New Roman" w:hAnsi="Times New Roman" w:cs="Times New Roman"/>
          <w:sz w:val="24"/>
          <w:szCs w:val="24"/>
        </w:rPr>
        <w:t xml:space="preserve">.  </w:t>
      </w:r>
      <w:r w:rsidR="00675AFA" w:rsidRPr="004C2752">
        <w:rPr>
          <w:rFonts w:ascii="Times New Roman" w:hAnsi="Times New Roman" w:cs="Times New Roman"/>
          <w:sz w:val="24"/>
          <w:szCs w:val="24"/>
        </w:rPr>
        <w:t xml:space="preserve">Our mean lengths-at-age were somewhat lower than those reported by Eschmeyer and Bailey (1955), especially at the younger ages.  </w:t>
      </w:r>
      <w:r w:rsidR="00210B9D" w:rsidRPr="004C2752">
        <w:rPr>
          <w:rFonts w:ascii="Times New Roman" w:hAnsi="Times New Roman" w:cs="Times New Roman"/>
          <w:sz w:val="24"/>
          <w:szCs w:val="24"/>
        </w:rPr>
        <w:t xml:space="preserve">We </w:t>
      </w:r>
      <w:r w:rsidRPr="004C2752">
        <w:rPr>
          <w:rFonts w:ascii="Times New Roman" w:hAnsi="Times New Roman" w:cs="Times New Roman"/>
          <w:sz w:val="24"/>
          <w:szCs w:val="24"/>
        </w:rPr>
        <w:t>observed an older maximum age for Lake Superior Pygmy Whitefish</w:t>
      </w:r>
      <w:r w:rsidR="00210B9D" w:rsidRPr="004C2752">
        <w:rPr>
          <w:rFonts w:ascii="Times New Roman" w:hAnsi="Times New Roman" w:cs="Times New Roman"/>
          <w:sz w:val="24"/>
          <w:szCs w:val="24"/>
        </w:rPr>
        <w:t xml:space="preserve"> in 2013 than 195</w:t>
      </w:r>
      <w:r w:rsidR="003228A4" w:rsidRPr="004C2752">
        <w:rPr>
          <w:rFonts w:ascii="Times New Roman" w:hAnsi="Times New Roman" w:cs="Times New Roman"/>
          <w:sz w:val="24"/>
          <w:szCs w:val="24"/>
        </w:rPr>
        <w:t>3</w:t>
      </w:r>
      <w:r w:rsidRPr="004C2752">
        <w:rPr>
          <w:rFonts w:ascii="Times New Roman" w:hAnsi="Times New Roman" w:cs="Times New Roman"/>
          <w:sz w:val="24"/>
          <w:szCs w:val="24"/>
        </w:rPr>
        <w:t>, though t</w:t>
      </w:r>
      <w:r w:rsidR="005120FB" w:rsidRPr="004C2752">
        <w:rPr>
          <w:rFonts w:ascii="Times New Roman" w:hAnsi="Times New Roman" w:cs="Times New Roman"/>
          <w:sz w:val="24"/>
          <w:szCs w:val="24"/>
        </w:rPr>
        <w:t xml:space="preserve">his observation is likely a result of our </w:t>
      </w:r>
      <w:r w:rsidR="00675AFA" w:rsidRPr="004C2752">
        <w:rPr>
          <w:rFonts w:ascii="Times New Roman" w:hAnsi="Times New Roman" w:cs="Times New Roman"/>
          <w:sz w:val="24"/>
          <w:szCs w:val="24"/>
        </w:rPr>
        <w:t>us</w:t>
      </w:r>
      <w:ins w:id="62" w:author="student" w:date="2015-06-25T13:52:00Z">
        <w:r w:rsidR="006471C7">
          <w:rPr>
            <w:rFonts w:ascii="Times New Roman" w:hAnsi="Times New Roman" w:cs="Times New Roman"/>
            <w:sz w:val="24"/>
            <w:szCs w:val="24"/>
          </w:rPr>
          <w:t>e of</w:t>
        </w:r>
      </w:ins>
      <w:del w:id="63" w:author="student" w:date="2015-06-25T13:52:00Z">
        <w:r w:rsidR="00675AFA" w:rsidRPr="004C2752" w:rsidDel="006471C7">
          <w:rPr>
            <w:rFonts w:ascii="Times New Roman" w:hAnsi="Times New Roman" w:cs="Times New Roman"/>
            <w:sz w:val="24"/>
            <w:szCs w:val="24"/>
          </w:rPr>
          <w:delText>ing</w:delText>
        </w:r>
      </w:del>
      <w:r w:rsidR="005120FB" w:rsidRPr="004C2752">
        <w:rPr>
          <w:rFonts w:ascii="Times New Roman" w:hAnsi="Times New Roman" w:cs="Times New Roman"/>
          <w:sz w:val="24"/>
          <w:szCs w:val="24"/>
        </w:rPr>
        <w:t xml:space="preserve"> otoliths to </w:t>
      </w:r>
      <w:r w:rsidR="00896186" w:rsidRPr="004C2752">
        <w:rPr>
          <w:rFonts w:ascii="Times New Roman" w:hAnsi="Times New Roman" w:cs="Times New Roman"/>
          <w:sz w:val="24"/>
          <w:szCs w:val="24"/>
        </w:rPr>
        <w:t xml:space="preserve">estimate </w:t>
      </w:r>
      <w:r w:rsidR="005120FB" w:rsidRPr="004C2752">
        <w:rPr>
          <w:rFonts w:ascii="Times New Roman" w:hAnsi="Times New Roman" w:cs="Times New Roman"/>
          <w:sz w:val="24"/>
          <w:szCs w:val="24"/>
        </w:rPr>
        <w:t>age and should be treated as a provisional conclusion until otolith ages can be validated.</w:t>
      </w:r>
      <w:r w:rsidR="00210B9D" w:rsidRPr="004C2752">
        <w:rPr>
          <w:rFonts w:ascii="Times New Roman" w:hAnsi="Times New Roman" w:cs="Times New Roman"/>
          <w:sz w:val="24"/>
          <w:szCs w:val="24"/>
        </w:rPr>
        <w:t xml:space="preserve">  In summary it does not appear the size, age, and growth metrics we measured have changed appreciably for Pygmy Whitefish in Lake Superior between 195</w:t>
      </w:r>
      <w:r w:rsidR="003228A4" w:rsidRPr="004C2752">
        <w:rPr>
          <w:rFonts w:ascii="Times New Roman" w:hAnsi="Times New Roman" w:cs="Times New Roman"/>
          <w:sz w:val="24"/>
          <w:szCs w:val="24"/>
        </w:rPr>
        <w:t>3</w:t>
      </w:r>
      <w:r w:rsidR="00210B9D" w:rsidRPr="004C2752">
        <w:rPr>
          <w:rFonts w:ascii="Times New Roman" w:hAnsi="Times New Roman" w:cs="Times New Roman"/>
          <w:sz w:val="24"/>
          <w:szCs w:val="24"/>
        </w:rPr>
        <w:t xml:space="preserve"> and 2013.</w:t>
      </w:r>
    </w:p>
    <w:p w14:paraId="53BE4415" w14:textId="77777777" w:rsidR="00854BFF" w:rsidRPr="004C2752" w:rsidRDefault="00854BFF" w:rsidP="004432B6">
      <w:pPr>
        <w:spacing w:after="0" w:line="480" w:lineRule="auto"/>
        <w:rPr>
          <w:rFonts w:ascii="Times New Roman" w:hAnsi="Times New Roman" w:cs="Times New Roman"/>
          <w:b/>
          <w:sz w:val="24"/>
          <w:szCs w:val="24"/>
        </w:rPr>
      </w:pPr>
    </w:p>
    <w:p w14:paraId="1921D89D" w14:textId="14D216DF" w:rsidR="00082496" w:rsidRPr="004C2752" w:rsidRDefault="00051B37" w:rsidP="004432B6">
      <w:pPr>
        <w:spacing w:after="0" w:line="480" w:lineRule="auto"/>
        <w:rPr>
          <w:rFonts w:ascii="Times New Roman" w:hAnsi="Times New Roman" w:cs="Times New Roman"/>
          <w:sz w:val="24"/>
          <w:szCs w:val="24"/>
        </w:rPr>
      </w:pPr>
      <w:r w:rsidRPr="004C2752">
        <w:rPr>
          <w:rFonts w:ascii="Times New Roman" w:hAnsi="Times New Roman" w:cs="Times New Roman"/>
          <w:i/>
          <w:sz w:val="24"/>
          <w:szCs w:val="24"/>
        </w:rPr>
        <w:t xml:space="preserve">Acknowledgments. </w:t>
      </w:r>
      <w:r w:rsidRPr="004C2752">
        <w:rPr>
          <w:rFonts w:ascii="Times New Roman" w:hAnsi="Times New Roman" w:cs="Times New Roman"/>
          <w:sz w:val="24"/>
          <w:szCs w:val="24"/>
        </w:rPr>
        <w:t xml:space="preserve">- </w:t>
      </w:r>
      <w:r w:rsidR="00604627" w:rsidRPr="004C2752">
        <w:rPr>
          <w:rFonts w:ascii="Times New Roman" w:hAnsi="Times New Roman" w:cs="Times New Roman"/>
          <w:sz w:val="24"/>
          <w:szCs w:val="24"/>
        </w:rPr>
        <w:t>The vessel crew (</w:t>
      </w:r>
      <w:r w:rsidR="00082496" w:rsidRPr="004C2752">
        <w:rPr>
          <w:rFonts w:ascii="Times New Roman" w:hAnsi="Times New Roman" w:cs="Times New Roman"/>
          <w:sz w:val="24"/>
          <w:szCs w:val="24"/>
        </w:rPr>
        <w:t>Lori Evrard,</w:t>
      </w:r>
      <w:r w:rsidR="0062558D" w:rsidRPr="004C2752">
        <w:rPr>
          <w:rFonts w:ascii="Times New Roman" w:hAnsi="Times New Roman" w:cs="Times New Roman"/>
          <w:sz w:val="24"/>
          <w:szCs w:val="24"/>
        </w:rPr>
        <w:t xml:space="preserve"> Charles</w:t>
      </w:r>
      <w:r w:rsidR="00082496" w:rsidRPr="004C2752">
        <w:rPr>
          <w:rFonts w:ascii="Times New Roman" w:hAnsi="Times New Roman" w:cs="Times New Roman"/>
          <w:sz w:val="24"/>
          <w:szCs w:val="24"/>
        </w:rPr>
        <w:t xml:space="preserve"> Carrier, Keith Peterson, and Joe </w:t>
      </w:r>
      <w:r w:rsidR="00D737A7" w:rsidRPr="004C2752">
        <w:rPr>
          <w:rFonts w:ascii="Times New Roman" w:hAnsi="Times New Roman" w:cs="Times New Roman"/>
          <w:sz w:val="24"/>
          <w:szCs w:val="24"/>
        </w:rPr>
        <w:t>Walters</w:t>
      </w:r>
      <w:r w:rsidR="00604627" w:rsidRPr="004C2752">
        <w:rPr>
          <w:rFonts w:ascii="Times New Roman" w:hAnsi="Times New Roman" w:cs="Times New Roman"/>
          <w:sz w:val="24"/>
          <w:szCs w:val="24"/>
        </w:rPr>
        <w:t>)</w:t>
      </w:r>
      <w:r w:rsidR="00D737A7" w:rsidRPr="004C2752">
        <w:rPr>
          <w:rFonts w:ascii="Times New Roman" w:hAnsi="Times New Roman" w:cs="Times New Roman"/>
          <w:sz w:val="24"/>
          <w:szCs w:val="24"/>
        </w:rPr>
        <w:t xml:space="preserve"> </w:t>
      </w:r>
      <w:r w:rsidR="00EC1A87" w:rsidRPr="004C2752">
        <w:rPr>
          <w:rFonts w:ascii="Times New Roman" w:hAnsi="Times New Roman" w:cs="Times New Roman"/>
          <w:sz w:val="24"/>
          <w:szCs w:val="24"/>
        </w:rPr>
        <w:t xml:space="preserve">assisted with field collections </w:t>
      </w:r>
      <w:r w:rsidR="00D737A7" w:rsidRPr="004C2752">
        <w:rPr>
          <w:rFonts w:ascii="Times New Roman" w:hAnsi="Times New Roman" w:cs="Times New Roman"/>
          <w:sz w:val="24"/>
          <w:szCs w:val="24"/>
        </w:rPr>
        <w:t>onboard the R/V Kiyi</w:t>
      </w:r>
      <w:r w:rsidR="00082496" w:rsidRPr="004C2752">
        <w:rPr>
          <w:rFonts w:ascii="Times New Roman" w:hAnsi="Times New Roman" w:cs="Times New Roman"/>
          <w:sz w:val="24"/>
          <w:szCs w:val="24"/>
        </w:rPr>
        <w:t>.</w:t>
      </w:r>
      <w:r w:rsidR="00EC1A87" w:rsidRPr="004C2752">
        <w:rPr>
          <w:rFonts w:ascii="Times New Roman" w:hAnsi="Times New Roman" w:cs="Times New Roman"/>
          <w:sz w:val="24"/>
          <w:szCs w:val="24"/>
        </w:rPr>
        <w:t xml:space="preserve"> </w:t>
      </w:r>
      <w:r w:rsidR="00082496" w:rsidRPr="004C2752">
        <w:rPr>
          <w:rFonts w:ascii="Times New Roman" w:hAnsi="Times New Roman" w:cs="Times New Roman"/>
          <w:sz w:val="24"/>
          <w:szCs w:val="24"/>
        </w:rPr>
        <w:t xml:space="preserve"> Dalton Lebeda </w:t>
      </w:r>
      <w:r w:rsidR="00EC1A87" w:rsidRPr="004C2752">
        <w:rPr>
          <w:rFonts w:ascii="Times New Roman" w:hAnsi="Times New Roman" w:cs="Times New Roman"/>
          <w:sz w:val="24"/>
          <w:szCs w:val="24"/>
        </w:rPr>
        <w:t xml:space="preserve">performed a </w:t>
      </w:r>
      <w:r w:rsidR="00082496" w:rsidRPr="004C2752">
        <w:rPr>
          <w:rFonts w:ascii="Times New Roman" w:hAnsi="Times New Roman" w:cs="Times New Roman"/>
          <w:sz w:val="24"/>
          <w:szCs w:val="24"/>
        </w:rPr>
        <w:t xml:space="preserve">second reading on scale </w:t>
      </w:r>
      <w:r w:rsidR="00EC1A87" w:rsidRPr="004C2752">
        <w:rPr>
          <w:rFonts w:ascii="Times New Roman" w:hAnsi="Times New Roman" w:cs="Times New Roman"/>
          <w:sz w:val="24"/>
          <w:szCs w:val="24"/>
        </w:rPr>
        <w:t>samples</w:t>
      </w:r>
      <w:r w:rsidR="00082496" w:rsidRPr="004C2752">
        <w:rPr>
          <w:rFonts w:ascii="Times New Roman" w:hAnsi="Times New Roman" w:cs="Times New Roman"/>
          <w:sz w:val="24"/>
          <w:szCs w:val="24"/>
        </w:rPr>
        <w:t xml:space="preserve">. </w:t>
      </w:r>
      <w:r w:rsidR="00165343" w:rsidRPr="004C2752">
        <w:rPr>
          <w:rFonts w:ascii="Times New Roman" w:hAnsi="Times New Roman" w:cs="Times New Roman"/>
          <w:sz w:val="24"/>
          <w:szCs w:val="24"/>
        </w:rPr>
        <w:t xml:space="preserve"> </w:t>
      </w:r>
      <w:r w:rsidR="0025164E" w:rsidRPr="004C2752">
        <w:rPr>
          <w:rFonts w:ascii="Times New Roman" w:hAnsi="Times New Roman" w:cs="Times New Roman"/>
          <w:sz w:val="24"/>
          <w:szCs w:val="24"/>
        </w:rPr>
        <w:t>Hanna Fiori</w:t>
      </w:r>
      <w:r w:rsidR="00FC01F0" w:rsidRPr="004C2752">
        <w:rPr>
          <w:rFonts w:ascii="Times New Roman" w:hAnsi="Times New Roman" w:cs="Times New Roman"/>
          <w:sz w:val="24"/>
          <w:szCs w:val="24"/>
        </w:rPr>
        <w:t>o</w:t>
      </w:r>
      <w:r w:rsidR="00B66F92" w:rsidRPr="004C2752">
        <w:rPr>
          <w:rFonts w:ascii="Times New Roman" w:hAnsi="Times New Roman" w:cs="Times New Roman"/>
          <w:sz w:val="24"/>
          <w:szCs w:val="24"/>
        </w:rPr>
        <w:t>, Scott Sapper, and Glenn Miller</w:t>
      </w:r>
      <w:r w:rsidR="0025164E" w:rsidRPr="004C2752">
        <w:rPr>
          <w:rFonts w:ascii="Times New Roman" w:hAnsi="Times New Roman" w:cs="Times New Roman"/>
          <w:sz w:val="24"/>
          <w:szCs w:val="24"/>
        </w:rPr>
        <w:t xml:space="preserve"> </w:t>
      </w:r>
      <w:r w:rsidR="00EC1A87" w:rsidRPr="004C2752">
        <w:rPr>
          <w:rFonts w:ascii="Times New Roman" w:hAnsi="Times New Roman" w:cs="Times New Roman"/>
          <w:sz w:val="24"/>
          <w:szCs w:val="24"/>
        </w:rPr>
        <w:t>assisted</w:t>
      </w:r>
      <w:r w:rsidR="00B66F92" w:rsidRPr="004C2752">
        <w:rPr>
          <w:rFonts w:ascii="Times New Roman" w:hAnsi="Times New Roman" w:cs="Times New Roman"/>
          <w:sz w:val="24"/>
          <w:szCs w:val="24"/>
        </w:rPr>
        <w:t xml:space="preserve"> with otolith </w:t>
      </w:r>
      <w:r w:rsidR="0025164E" w:rsidRPr="004C2752">
        <w:rPr>
          <w:rFonts w:ascii="Times New Roman" w:hAnsi="Times New Roman" w:cs="Times New Roman"/>
          <w:sz w:val="24"/>
          <w:szCs w:val="24"/>
        </w:rPr>
        <w:t>preparation</w:t>
      </w:r>
      <w:r w:rsidR="00B66F92" w:rsidRPr="004C2752">
        <w:rPr>
          <w:rFonts w:ascii="Times New Roman" w:hAnsi="Times New Roman" w:cs="Times New Roman"/>
          <w:sz w:val="24"/>
          <w:szCs w:val="24"/>
        </w:rPr>
        <w:t xml:space="preserve"> or initial </w:t>
      </w:r>
      <w:r w:rsidR="00896186" w:rsidRPr="004C2752">
        <w:rPr>
          <w:rFonts w:ascii="Times New Roman" w:hAnsi="Times New Roman" w:cs="Times New Roman"/>
          <w:sz w:val="24"/>
          <w:szCs w:val="24"/>
        </w:rPr>
        <w:t>age estimates</w:t>
      </w:r>
      <w:r w:rsidR="00EC1A87" w:rsidRPr="004C2752">
        <w:rPr>
          <w:rFonts w:ascii="Times New Roman" w:hAnsi="Times New Roman" w:cs="Times New Roman"/>
          <w:sz w:val="24"/>
          <w:szCs w:val="24"/>
        </w:rPr>
        <w:t xml:space="preserve">.  </w:t>
      </w:r>
      <w:r w:rsidR="0023211C" w:rsidRPr="004C2752">
        <w:rPr>
          <w:rFonts w:ascii="Times New Roman" w:hAnsi="Times New Roman" w:cs="Times New Roman"/>
          <w:sz w:val="24"/>
          <w:szCs w:val="24"/>
        </w:rPr>
        <w:t xml:space="preserve">Mark Rogers </w:t>
      </w:r>
      <w:r w:rsidR="00EC1A87" w:rsidRPr="004C2752">
        <w:rPr>
          <w:rFonts w:ascii="Times New Roman" w:hAnsi="Times New Roman" w:cs="Times New Roman"/>
          <w:sz w:val="24"/>
          <w:szCs w:val="24"/>
        </w:rPr>
        <w:t>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4C2752" w:rsidRDefault="00210B9D" w:rsidP="004432B6">
      <w:pPr>
        <w:spacing w:after="0" w:line="480" w:lineRule="auto"/>
        <w:rPr>
          <w:rFonts w:ascii="Times New Roman" w:hAnsi="Times New Roman" w:cs="Times New Roman"/>
          <w:sz w:val="24"/>
          <w:szCs w:val="24"/>
        </w:rPr>
      </w:pPr>
    </w:p>
    <w:p w14:paraId="3788A1EB" w14:textId="39306C9C"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Literature Cited</w:t>
      </w:r>
    </w:p>
    <w:p w14:paraId="2019BF37" w14:textId="621F9105" w:rsidR="006D13D1" w:rsidRPr="0091512E"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Aass</w:t>
      </w:r>
      <w:r w:rsidR="00A9388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Pr="004C2752">
        <w:rPr>
          <w:rFonts w:ascii="Times New Roman" w:hAnsi="Times New Roman" w:cs="Times New Roman"/>
          <w:sz w:val="24"/>
          <w:szCs w:val="24"/>
        </w:rPr>
        <w:t xml:space="preserve">. 1972. Age determination and year-class fluctuation of cisco, </w:t>
      </w:r>
      <w:r w:rsidRPr="004C2752">
        <w:rPr>
          <w:rFonts w:ascii="Times New Roman" w:hAnsi="Times New Roman" w:cs="Times New Roman"/>
          <w:i/>
          <w:sz w:val="24"/>
          <w:szCs w:val="24"/>
        </w:rPr>
        <w:t xml:space="preserve">Coregonus albula </w:t>
      </w:r>
      <w:r w:rsidRPr="004C2752">
        <w:rPr>
          <w:rFonts w:ascii="Times New Roman" w:hAnsi="Times New Roman" w:cs="Times New Roman"/>
          <w:sz w:val="24"/>
          <w:szCs w:val="24"/>
        </w:rPr>
        <w:t>L</w:t>
      </w:r>
      <w:r w:rsidRPr="004C2752">
        <w:rPr>
          <w:rFonts w:ascii="Times New Roman" w:hAnsi="Times New Roman" w:cs="Times New Roman"/>
          <w:i/>
          <w:sz w:val="24"/>
          <w:szCs w:val="24"/>
        </w:rPr>
        <w:t>.</w:t>
      </w:r>
      <w:r w:rsidRPr="004C2752">
        <w:rPr>
          <w:rFonts w:ascii="Times New Roman" w:hAnsi="Times New Roman" w:cs="Times New Roman"/>
          <w:sz w:val="24"/>
          <w:szCs w:val="24"/>
        </w:rPr>
        <w:t>, in the Mjøsa hydroelectric reservoir</w:t>
      </w:r>
      <w:r w:rsidR="00D66E4A" w:rsidRPr="0035198B">
        <w:rPr>
          <w:rFonts w:ascii="Times New Roman" w:hAnsi="Times New Roman" w:cs="Times New Roman"/>
          <w:sz w:val="24"/>
          <w:szCs w:val="24"/>
        </w:rPr>
        <w:t>.</w:t>
      </w:r>
      <w:r w:rsidR="00EF59F0" w:rsidRPr="0035198B">
        <w:rPr>
          <w:rFonts w:ascii="Times New Roman" w:hAnsi="Times New Roman" w:cs="Times New Roman"/>
          <w:sz w:val="24"/>
          <w:szCs w:val="24"/>
        </w:rPr>
        <w:t xml:space="preserve"> </w:t>
      </w:r>
      <w:r w:rsidR="00D66E4A" w:rsidRPr="0091512E">
        <w:rPr>
          <w:rFonts w:ascii="Times New Roman" w:hAnsi="Times New Roman" w:cs="Times New Roman"/>
          <w:sz w:val="24"/>
          <w:szCs w:val="24"/>
        </w:rPr>
        <w:t>Institute of Freshwater Research</w:t>
      </w:r>
      <w:r w:rsidR="00DB1024" w:rsidRPr="0091512E">
        <w:rPr>
          <w:rFonts w:ascii="Times New Roman" w:hAnsi="Times New Roman" w:cs="Times New Roman"/>
          <w:sz w:val="24"/>
          <w:szCs w:val="24"/>
        </w:rPr>
        <w:t>,</w:t>
      </w:r>
      <w:r w:rsidR="00D66E4A" w:rsidRPr="0091512E" w:rsidDel="00D66E4A">
        <w:rPr>
          <w:rFonts w:ascii="Times New Roman" w:hAnsi="Times New Roman" w:cs="Times New Roman"/>
          <w:sz w:val="24"/>
          <w:szCs w:val="24"/>
        </w:rPr>
        <w:t xml:space="preserve"> </w:t>
      </w:r>
      <w:r w:rsidR="00EE1FAA" w:rsidRPr="0091512E">
        <w:rPr>
          <w:rFonts w:ascii="Times New Roman" w:hAnsi="Times New Roman" w:cs="Times New Roman"/>
          <w:sz w:val="24"/>
          <w:szCs w:val="24"/>
        </w:rPr>
        <w:t>Drottningholm</w:t>
      </w:r>
      <w:r w:rsidR="00D66E4A" w:rsidRPr="0091512E">
        <w:rPr>
          <w:rFonts w:ascii="Times New Roman" w:hAnsi="Times New Roman" w:cs="Times New Roman"/>
          <w:sz w:val="24"/>
          <w:szCs w:val="24"/>
        </w:rPr>
        <w:t>, Norway</w:t>
      </w:r>
      <w:ins w:id="64" w:author="student" w:date="2015-06-25T13:53:00Z">
        <w:r w:rsidR="006471C7">
          <w:rPr>
            <w:rFonts w:ascii="Times New Roman" w:hAnsi="Times New Roman" w:cs="Times New Roman"/>
            <w:sz w:val="24"/>
            <w:szCs w:val="24"/>
          </w:rPr>
          <w:t>,</w:t>
        </w:r>
      </w:ins>
      <w:del w:id="65" w:author="student" w:date="2015-06-25T13:53:00Z">
        <w:r w:rsidR="00D66E4A" w:rsidRPr="0091512E" w:rsidDel="006471C7">
          <w:rPr>
            <w:rFonts w:ascii="Times New Roman" w:hAnsi="Times New Roman" w:cs="Times New Roman"/>
            <w:sz w:val="24"/>
            <w:szCs w:val="24"/>
          </w:rPr>
          <w:delText>.</w:delText>
        </w:r>
      </w:del>
      <w:r w:rsidR="00D66E4A" w:rsidRPr="0091512E">
        <w:rPr>
          <w:rFonts w:ascii="Times New Roman" w:hAnsi="Times New Roman" w:cs="Times New Roman"/>
          <w:sz w:val="24"/>
          <w:szCs w:val="24"/>
        </w:rPr>
        <w:t xml:space="preserve"> </w:t>
      </w:r>
      <w:r w:rsidRPr="0091512E">
        <w:rPr>
          <w:rFonts w:ascii="Times New Roman" w:hAnsi="Times New Roman" w:cs="Times New Roman"/>
          <w:b/>
          <w:sz w:val="24"/>
          <w:szCs w:val="24"/>
        </w:rPr>
        <w:t>52</w:t>
      </w:r>
      <w:r w:rsidRPr="0091512E">
        <w:rPr>
          <w:rFonts w:ascii="Times New Roman" w:hAnsi="Times New Roman" w:cs="Times New Roman"/>
          <w:sz w:val="24"/>
          <w:szCs w:val="24"/>
        </w:rPr>
        <w:t>:5-22.</w:t>
      </w:r>
    </w:p>
    <w:p w14:paraId="16C95821" w14:textId="029F2A0E" w:rsidR="006D13D1" w:rsidRPr="004C2752"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Barnes</w:t>
      </w:r>
      <w:r w:rsidR="00A9388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M</w:t>
      </w:r>
      <w:r w:rsidR="00A9388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A</w:t>
      </w:r>
      <w:r w:rsidR="00A93889" w:rsidRPr="0091512E">
        <w:rPr>
          <w:rFonts w:ascii="Times New Roman" w:hAnsi="Times New Roman" w:cs="Times New Roman"/>
          <w:smallCaps/>
          <w:sz w:val="24"/>
          <w:szCs w:val="24"/>
        </w:rPr>
        <w:t>.</w:t>
      </w:r>
      <w:r w:rsidR="007267F6" w:rsidRPr="0091512E">
        <w:rPr>
          <w:rFonts w:ascii="Times New Roman" w:hAnsi="Times New Roman" w:cs="Times New Roman"/>
          <w:smallCaps/>
          <w:sz w:val="24"/>
          <w:szCs w:val="24"/>
        </w:rPr>
        <w:t xml:space="preserve"> and</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G. </w:t>
      </w:r>
      <w:r w:rsidRPr="0091512E">
        <w:rPr>
          <w:rFonts w:ascii="Times New Roman" w:hAnsi="Times New Roman" w:cs="Times New Roman"/>
          <w:smallCaps/>
          <w:sz w:val="24"/>
          <w:szCs w:val="24"/>
        </w:rPr>
        <w:t>Power</w:t>
      </w:r>
      <w:r w:rsidRPr="0091512E">
        <w:rPr>
          <w:rFonts w:ascii="Times New Roman" w:hAnsi="Times New Roman" w:cs="Times New Roman"/>
          <w:sz w:val="24"/>
          <w:szCs w:val="24"/>
        </w:rPr>
        <w:t xml:space="preserve">. 1984. A comparison of otolith and scale ages for western Labrador lake whitefish, </w:t>
      </w:r>
      <w:r w:rsidRPr="0091512E">
        <w:rPr>
          <w:rFonts w:ascii="Times New Roman" w:hAnsi="Times New Roman" w:cs="Times New Roman"/>
          <w:i/>
          <w:sz w:val="24"/>
          <w:szCs w:val="24"/>
        </w:rPr>
        <w:t>Coregonus clupeaformis</w:t>
      </w:r>
      <w:r w:rsidRPr="0091512E">
        <w:rPr>
          <w:rFonts w:ascii="Times New Roman" w:hAnsi="Times New Roman" w:cs="Times New Roman"/>
          <w:sz w:val="24"/>
          <w:szCs w:val="24"/>
        </w:rPr>
        <w:t xml:space="preserve">. </w:t>
      </w:r>
      <w:r w:rsidRPr="0091512E">
        <w:rPr>
          <w:rFonts w:ascii="Times New Roman" w:hAnsi="Times New Roman" w:cs="Times New Roman"/>
          <w:i/>
          <w:sz w:val="24"/>
          <w:szCs w:val="24"/>
        </w:rPr>
        <w:t>Environ</w:t>
      </w:r>
      <w:r w:rsidR="00DB1024" w:rsidRPr="0091512E">
        <w:rPr>
          <w:rFonts w:ascii="Times New Roman" w:hAnsi="Times New Roman" w:cs="Times New Roman"/>
          <w:i/>
          <w:sz w:val="24"/>
          <w:szCs w:val="24"/>
        </w:rPr>
        <w:t>.</w:t>
      </w:r>
      <w:r w:rsidR="00EF59F0" w:rsidRPr="0091512E">
        <w:rPr>
          <w:rFonts w:ascii="Times New Roman" w:hAnsi="Times New Roman" w:cs="Times New Roman"/>
          <w:i/>
          <w:sz w:val="24"/>
          <w:szCs w:val="24"/>
        </w:rPr>
        <w:t xml:space="preserve"> </w:t>
      </w:r>
      <w:r w:rsidRPr="0091512E">
        <w:rPr>
          <w:rFonts w:ascii="Times New Roman" w:hAnsi="Times New Roman" w:cs="Times New Roman"/>
          <w:i/>
          <w:sz w:val="24"/>
          <w:szCs w:val="24"/>
        </w:rPr>
        <w:t>Bio</w:t>
      </w:r>
      <w:r w:rsidR="00EF59F0" w:rsidRPr="0091512E">
        <w:rPr>
          <w:rFonts w:ascii="Times New Roman" w:hAnsi="Times New Roman" w:cs="Times New Roman"/>
          <w:i/>
          <w:sz w:val="24"/>
          <w:szCs w:val="24"/>
        </w:rPr>
        <w:t>l</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Fishes</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r w:rsidRPr="0014408E">
        <w:rPr>
          <w:rFonts w:ascii="Times New Roman" w:hAnsi="Times New Roman" w:cs="Times New Roman"/>
          <w:b/>
          <w:sz w:val="24"/>
          <w:szCs w:val="24"/>
        </w:rPr>
        <w:t>10</w:t>
      </w:r>
      <w:r w:rsidRPr="004C2752">
        <w:rPr>
          <w:rFonts w:ascii="Times New Roman" w:hAnsi="Times New Roman" w:cs="Times New Roman"/>
          <w:sz w:val="24"/>
          <w:szCs w:val="24"/>
        </w:rPr>
        <w:t>:297-299.</w:t>
      </w:r>
    </w:p>
    <w:p w14:paraId="218F1AE3" w14:textId="2A7E99B2" w:rsidR="00380B3A" w:rsidRPr="0091512E" w:rsidRDefault="00380B3A" w:rsidP="004432B6">
      <w:pPr>
        <w:autoSpaceDE w:val="0"/>
        <w:autoSpaceDN w:val="0"/>
        <w:adjustRightInd w:val="0"/>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Barnett</w:t>
      </w:r>
      <w:r w:rsidR="007267F6" w:rsidRPr="0035198B">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H</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K</w:t>
      </w:r>
      <w:r w:rsidR="007267F6" w:rsidRPr="0091512E">
        <w:rPr>
          <w:rFonts w:ascii="Times New Roman" w:hAnsi="Times New Roman" w:cs="Times New Roman"/>
          <w:smallCaps/>
          <w:sz w:val="24"/>
          <w:szCs w:val="24"/>
        </w:rPr>
        <w:t>. and D. K.</w:t>
      </w:r>
      <w:r w:rsidRPr="0091512E">
        <w:rPr>
          <w:rFonts w:ascii="Times New Roman" w:hAnsi="Times New Roman" w:cs="Times New Roman"/>
          <w:smallCaps/>
          <w:sz w:val="24"/>
          <w:szCs w:val="24"/>
        </w:rPr>
        <w:t xml:space="preserve"> Paige</w:t>
      </w:r>
      <w:r w:rsidRPr="0091512E">
        <w:rPr>
          <w:rFonts w:ascii="Times New Roman" w:hAnsi="Times New Roman" w:cs="Times New Roman"/>
          <w:sz w:val="24"/>
          <w:szCs w:val="24"/>
        </w:rPr>
        <w:t>. 2014. Characteristics of riverine broadcast spawning pygmy whitefish (</w:t>
      </w:r>
      <w:r w:rsidRPr="0091512E">
        <w:rPr>
          <w:rFonts w:ascii="Times New Roman" w:hAnsi="Times New Roman" w:cs="Times New Roman"/>
          <w:i/>
          <w:sz w:val="24"/>
          <w:szCs w:val="24"/>
        </w:rPr>
        <w:t>Prosopium coulterii</w:t>
      </w:r>
      <w:r w:rsidRPr="0091512E">
        <w:rPr>
          <w:rFonts w:ascii="Times New Roman" w:hAnsi="Times New Roman" w:cs="Times New Roman"/>
          <w:sz w:val="24"/>
          <w:szCs w:val="24"/>
        </w:rPr>
        <w:t xml:space="preserve">). </w:t>
      </w:r>
      <w:r w:rsidRPr="0091512E">
        <w:rPr>
          <w:rFonts w:ascii="Times New Roman" w:hAnsi="Times New Roman" w:cs="Times New Roman"/>
          <w:i/>
          <w:sz w:val="24"/>
          <w:szCs w:val="24"/>
        </w:rPr>
        <w:t>Northwes</w:t>
      </w:r>
      <w:r w:rsidR="00DB1024" w:rsidRPr="0091512E">
        <w:rPr>
          <w:rFonts w:ascii="Times New Roman" w:hAnsi="Times New Roman" w:cs="Times New Roman"/>
          <w:i/>
          <w:sz w:val="24"/>
          <w:szCs w:val="24"/>
        </w:rPr>
        <w:t>t</w:t>
      </w:r>
      <w:r w:rsidRPr="0091512E">
        <w:rPr>
          <w:rFonts w:ascii="Times New Roman" w:hAnsi="Times New Roman" w:cs="Times New Roman"/>
          <w:i/>
          <w:sz w:val="24"/>
          <w:szCs w:val="24"/>
        </w:rPr>
        <w:t xml:space="preserve"> Sci.</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r w:rsidRPr="0091512E">
        <w:rPr>
          <w:rFonts w:ascii="Times New Roman" w:hAnsi="Times New Roman" w:cs="Times New Roman"/>
          <w:b/>
          <w:sz w:val="24"/>
          <w:szCs w:val="24"/>
        </w:rPr>
        <w:t>88</w:t>
      </w:r>
      <w:r w:rsidRPr="0091512E">
        <w:rPr>
          <w:rFonts w:ascii="Times New Roman" w:hAnsi="Times New Roman" w:cs="Times New Roman"/>
          <w:sz w:val="24"/>
          <w:szCs w:val="24"/>
        </w:rPr>
        <w:t>:155-168.</w:t>
      </w:r>
    </w:p>
    <w:p w14:paraId="0FB888AB" w14:textId="313EBC08" w:rsidR="00086D05" w:rsidRPr="004C2752" w:rsidRDefault="00086D05"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Baty</w:t>
      </w:r>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F</w:t>
      </w:r>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C. </w:t>
      </w:r>
      <w:r w:rsidRPr="0091512E">
        <w:rPr>
          <w:rFonts w:ascii="Times New Roman" w:hAnsi="Times New Roman" w:cs="Times New Roman"/>
          <w:smallCaps/>
          <w:sz w:val="24"/>
          <w:szCs w:val="24"/>
        </w:rPr>
        <w:t xml:space="preserve">Ritz, </w:t>
      </w:r>
      <w:r w:rsidR="007267F6" w:rsidRPr="0091512E">
        <w:rPr>
          <w:rFonts w:ascii="Times New Roman" w:hAnsi="Times New Roman" w:cs="Times New Roman"/>
          <w:smallCaps/>
          <w:sz w:val="24"/>
          <w:szCs w:val="24"/>
        </w:rPr>
        <w:t xml:space="preserve">S. </w:t>
      </w:r>
      <w:r w:rsidRPr="0091512E">
        <w:rPr>
          <w:rFonts w:ascii="Times New Roman" w:hAnsi="Times New Roman" w:cs="Times New Roman"/>
          <w:smallCaps/>
          <w:sz w:val="24"/>
          <w:szCs w:val="24"/>
        </w:rPr>
        <w:t xml:space="preserve">Charles, </w:t>
      </w:r>
      <w:r w:rsidR="007267F6" w:rsidRPr="0091512E">
        <w:rPr>
          <w:rFonts w:ascii="Times New Roman" w:hAnsi="Times New Roman" w:cs="Times New Roman"/>
          <w:smallCaps/>
          <w:sz w:val="24"/>
          <w:szCs w:val="24"/>
        </w:rPr>
        <w:t xml:space="preserve">M. </w:t>
      </w:r>
      <w:r w:rsidRPr="0091512E">
        <w:rPr>
          <w:rFonts w:ascii="Times New Roman" w:hAnsi="Times New Roman" w:cs="Times New Roman"/>
          <w:smallCaps/>
          <w:sz w:val="24"/>
          <w:szCs w:val="24"/>
        </w:rPr>
        <w:t xml:space="preserve">Brutsche, </w:t>
      </w:r>
      <w:r w:rsidR="007267F6" w:rsidRPr="0091512E">
        <w:rPr>
          <w:rFonts w:ascii="Times New Roman" w:hAnsi="Times New Roman" w:cs="Times New Roman"/>
          <w:smallCaps/>
          <w:sz w:val="24"/>
          <w:szCs w:val="24"/>
        </w:rPr>
        <w:t xml:space="preserve">J. P. </w:t>
      </w:r>
      <w:r w:rsidRPr="0091512E">
        <w:rPr>
          <w:rFonts w:ascii="Times New Roman" w:hAnsi="Times New Roman" w:cs="Times New Roman"/>
          <w:smallCaps/>
          <w:sz w:val="24"/>
          <w:szCs w:val="24"/>
        </w:rPr>
        <w:t xml:space="preserve">Flandrois, </w:t>
      </w:r>
      <w:r w:rsidR="007267F6" w:rsidRPr="0091512E">
        <w:rPr>
          <w:rFonts w:ascii="Times New Roman" w:hAnsi="Times New Roman" w:cs="Times New Roman"/>
          <w:smallCaps/>
          <w:sz w:val="24"/>
          <w:szCs w:val="24"/>
        </w:rPr>
        <w:t xml:space="preserve">and M. L. </w:t>
      </w:r>
      <w:r w:rsidRPr="0091512E">
        <w:rPr>
          <w:rFonts w:ascii="Times New Roman" w:hAnsi="Times New Roman" w:cs="Times New Roman"/>
          <w:smallCaps/>
          <w:sz w:val="24"/>
          <w:szCs w:val="24"/>
        </w:rPr>
        <w:t>Delign</w:t>
      </w:r>
      <w:r w:rsidR="009368E7" w:rsidRPr="0091512E">
        <w:rPr>
          <w:rFonts w:ascii="Times New Roman" w:hAnsi="Times New Roman" w:cs="Times New Roman"/>
          <w:smallCaps/>
          <w:sz w:val="24"/>
          <w:szCs w:val="24"/>
        </w:rPr>
        <w:t>ette-Muller</w:t>
      </w:r>
      <w:r w:rsidR="009368E7" w:rsidRPr="0014408E">
        <w:rPr>
          <w:rFonts w:ascii="Times New Roman" w:hAnsi="Times New Roman" w:cs="Times New Roman"/>
          <w:sz w:val="24"/>
          <w:szCs w:val="24"/>
        </w:rPr>
        <w:t>. 201</w:t>
      </w:r>
      <w:r w:rsidR="00E81CCC">
        <w:rPr>
          <w:rFonts w:ascii="Times New Roman" w:hAnsi="Times New Roman" w:cs="Times New Roman"/>
          <w:sz w:val="24"/>
          <w:szCs w:val="24"/>
        </w:rPr>
        <w:t>5</w:t>
      </w:r>
      <w:r w:rsidR="009368E7" w:rsidRPr="0014408E">
        <w:rPr>
          <w:rFonts w:ascii="Times New Roman" w:hAnsi="Times New Roman" w:cs="Times New Roman"/>
          <w:sz w:val="24"/>
          <w:szCs w:val="24"/>
        </w:rPr>
        <w:t>. n</w:t>
      </w:r>
      <w:r w:rsidRPr="004C2752">
        <w:rPr>
          <w:rFonts w:ascii="Times New Roman" w:hAnsi="Times New Roman" w:cs="Times New Roman"/>
          <w:sz w:val="24"/>
          <w:szCs w:val="24"/>
        </w:rPr>
        <w:t>lstools</w:t>
      </w:r>
      <w:r w:rsidR="0000449D" w:rsidRPr="004C2752">
        <w:rPr>
          <w:rFonts w:ascii="Times New Roman" w:hAnsi="Times New Roman" w:cs="Times New Roman"/>
          <w:sz w:val="24"/>
          <w:szCs w:val="24"/>
        </w:rPr>
        <w:t>:</w:t>
      </w:r>
      <w:r w:rsidRPr="004C2752">
        <w:rPr>
          <w:rFonts w:ascii="Times New Roman" w:hAnsi="Times New Roman" w:cs="Times New Roman"/>
          <w:sz w:val="24"/>
          <w:szCs w:val="24"/>
        </w:rPr>
        <w:t xml:space="preserve"> A toolbox for nonlinear regression in R</w:t>
      </w:r>
      <w:r w:rsidR="00DB1024" w:rsidRPr="004C2752">
        <w:rPr>
          <w:rFonts w:ascii="Times New Roman" w:hAnsi="Times New Roman" w:cs="Times New Roman"/>
          <w:sz w:val="24"/>
          <w:szCs w:val="24"/>
        </w:rPr>
        <w:t xml:space="preserve">.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http://cran.r-project.org/web/packages/nlstools/index.html</w:t>
      </w:r>
      <w:r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2E3CAE8E" w14:textId="2E2CE669" w:rsidR="004928D6" w:rsidRPr="0091512E" w:rsidRDefault="00062BE8"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Beamish</w:t>
      </w:r>
      <w:r w:rsidR="007267F6" w:rsidRPr="0035198B">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R</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J</w:t>
      </w:r>
      <w:r w:rsidR="007267F6"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D. A. </w:t>
      </w:r>
      <w:r w:rsidRPr="0091512E">
        <w:rPr>
          <w:rFonts w:ascii="Times New Roman" w:hAnsi="Times New Roman" w:cs="Times New Roman"/>
          <w:smallCaps/>
          <w:sz w:val="24"/>
          <w:szCs w:val="24"/>
        </w:rPr>
        <w:t>Fournier</w:t>
      </w:r>
      <w:r w:rsidRPr="0091512E">
        <w:rPr>
          <w:rFonts w:ascii="Times New Roman" w:hAnsi="Times New Roman" w:cs="Times New Roman"/>
          <w:sz w:val="24"/>
          <w:szCs w:val="24"/>
        </w:rPr>
        <w:t xml:space="preserve">. 1981. A method for comparing the precision of a set of age determinations. </w:t>
      </w:r>
      <w:r w:rsidRPr="0091512E">
        <w:rPr>
          <w:rFonts w:ascii="Times New Roman" w:hAnsi="Times New Roman" w:cs="Times New Roman"/>
          <w:i/>
          <w:sz w:val="24"/>
          <w:szCs w:val="24"/>
        </w:rPr>
        <w:t>Can</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J</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Fish</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Aquati</w:t>
      </w:r>
      <w:r w:rsidR="00CD0B5F" w:rsidRPr="0091512E">
        <w:rPr>
          <w:rFonts w:ascii="Times New Roman" w:hAnsi="Times New Roman" w:cs="Times New Roman"/>
          <w:i/>
          <w:sz w:val="24"/>
          <w:szCs w:val="24"/>
        </w:rPr>
        <w:t>c</w:t>
      </w:r>
      <w:r w:rsidRPr="0091512E">
        <w:rPr>
          <w:rFonts w:ascii="Times New Roman" w:hAnsi="Times New Roman" w:cs="Times New Roman"/>
          <w:i/>
          <w:sz w:val="24"/>
          <w:szCs w:val="24"/>
        </w:rPr>
        <w:t xml:space="preserve"> Sci.</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r w:rsidRPr="0091512E">
        <w:rPr>
          <w:rFonts w:ascii="Times New Roman" w:hAnsi="Times New Roman" w:cs="Times New Roman"/>
          <w:b/>
          <w:sz w:val="24"/>
          <w:szCs w:val="24"/>
        </w:rPr>
        <w:t>38</w:t>
      </w:r>
      <w:r w:rsidRPr="0091512E">
        <w:rPr>
          <w:rFonts w:ascii="Times New Roman" w:hAnsi="Times New Roman" w:cs="Times New Roman"/>
          <w:sz w:val="24"/>
          <w:szCs w:val="24"/>
        </w:rPr>
        <w:t>:982-983.</w:t>
      </w:r>
    </w:p>
    <w:p w14:paraId="01AE3430" w14:textId="3EE48B52" w:rsidR="00380B3A" w:rsidRPr="004C2752" w:rsidRDefault="00380B3A" w:rsidP="004432B6">
      <w:pPr>
        <w:spacing w:after="0" w:line="480" w:lineRule="auto"/>
        <w:ind w:left="1440" w:hanging="1440"/>
        <w:rPr>
          <w:rFonts w:ascii="Times New Roman" w:hAnsi="Times New Roman" w:cs="Times New Roman"/>
          <w:sz w:val="24"/>
          <w:szCs w:val="24"/>
        </w:rPr>
      </w:pPr>
      <w:r w:rsidRPr="0091512E">
        <w:rPr>
          <w:rFonts w:ascii="Times New Roman" w:hAnsi="Times New Roman" w:cs="Times New Roman"/>
          <w:smallCaps/>
          <w:sz w:val="24"/>
          <w:szCs w:val="24"/>
        </w:rPr>
        <w:t>Becker</w:t>
      </w:r>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G</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C.</w:t>
      </w:r>
      <w:r w:rsidRPr="0091512E">
        <w:rPr>
          <w:rFonts w:ascii="Times New Roman" w:hAnsi="Times New Roman" w:cs="Times New Roman"/>
          <w:sz w:val="24"/>
          <w:szCs w:val="24"/>
        </w:rPr>
        <w:t xml:space="preserve"> 1983. Fishes of Wisconsin. </w:t>
      </w:r>
      <w:r w:rsidR="00A84510" w:rsidRPr="0091512E">
        <w:rPr>
          <w:rFonts w:ascii="Times New Roman" w:hAnsi="Times New Roman" w:cs="Times New Roman"/>
          <w:sz w:val="24"/>
          <w:szCs w:val="24"/>
        </w:rPr>
        <w:t>University of Wisconsin Press</w:t>
      </w:r>
      <w:r w:rsidR="00E76381" w:rsidRPr="0014408E">
        <w:rPr>
          <w:rFonts w:ascii="Times New Roman" w:hAnsi="Times New Roman" w:cs="Times New Roman"/>
          <w:sz w:val="24"/>
          <w:szCs w:val="24"/>
        </w:rPr>
        <w:t>, Madison</w:t>
      </w:r>
      <w:r w:rsidR="00DB1024" w:rsidRPr="00FA4CB0">
        <w:rPr>
          <w:rFonts w:ascii="Times New Roman" w:hAnsi="Times New Roman" w:cs="Times New Roman"/>
          <w:sz w:val="24"/>
          <w:szCs w:val="24"/>
        </w:rPr>
        <w:t>, Wisconsin</w:t>
      </w:r>
      <w:r w:rsidR="00E76381" w:rsidRPr="00FA4CB0">
        <w:rPr>
          <w:rFonts w:ascii="Times New Roman" w:hAnsi="Times New Roman" w:cs="Times New Roman"/>
          <w:sz w:val="24"/>
          <w:szCs w:val="24"/>
        </w:rPr>
        <w:t>.</w:t>
      </w:r>
      <w:r w:rsidR="007119D5" w:rsidRPr="004C2752">
        <w:rPr>
          <w:rFonts w:ascii="Times New Roman" w:hAnsi="Times New Roman" w:cs="Times New Roman"/>
          <w:sz w:val="24"/>
          <w:szCs w:val="24"/>
        </w:rPr>
        <w:t xml:space="preserve">  1064 p.</w:t>
      </w:r>
    </w:p>
    <w:p w14:paraId="1E5503A7" w14:textId="60B06C2D" w:rsidR="00C9153A"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Blanchfield</w:t>
      </w:r>
      <w:r w:rsidR="007267F6" w:rsidRPr="004C2752">
        <w:rPr>
          <w:rFonts w:ascii="Times New Roman" w:hAnsi="Times New Roman" w:cs="Times New Roman"/>
          <w:smallCaps/>
          <w:sz w:val="24"/>
          <w:szCs w:val="24"/>
        </w:rPr>
        <w:t>,</w:t>
      </w:r>
      <w:r w:rsidR="00C9153A" w:rsidRPr="004C2752">
        <w:rPr>
          <w:rFonts w:ascii="Times New Roman" w:hAnsi="Times New Roman" w:cs="Times New Roman"/>
          <w:smallCaps/>
          <w:sz w:val="24"/>
          <w:szCs w:val="24"/>
        </w:rPr>
        <w:t xml:space="preserve"> P</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w:t>
      </w:r>
      <w:r w:rsidR="007267F6" w:rsidRPr="004C2752">
        <w:rPr>
          <w:rFonts w:ascii="Times New Roman" w:hAnsi="Times New Roman" w:cs="Times New Roman"/>
          <w:smallCaps/>
          <w:sz w:val="24"/>
          <w:szCs w:val="24"/>
        </w:rPr>
        <w:t>.</w:t>
      </w:r>
      <w:r w:rsidR="000D51E5"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E. B. </w:t>
      </w:r>
      <w:r w:rsidR="000D51E5" w:rsidRPr="004C2752">
        <w:rPr>
          <w:rFonts w:ascii="Times New Roman" w:hAnsi="Times New Roman" w:cs="Times New Roman"/>
          <w:smallCaps/>
          <w:sz w:val="24"/>
          <w:szCs w:val="24"/>
        </w:rPr>
        <w:t>Taylor</w:t>
      </w:r>
      <w:r w:rsidRPr="004C2752">
        <w:rPr>
          <w:rFonts w:ascii="Times New Roman" w:hAnsi="Times New Roman" w:cs="Times New Roman"/>
          <w:smallCaps/>
          <w:sz w:val="24"/>
          <w:szCs w:val="24"/>
        </w:rPr>
        <w:t>,</w:t>
      </w:r>
      <w:r w:rsidR="000D51E5"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and D. A. </w:t>
      </w:r>
      <w:r w:rsidR="00C9153A" w:rsidRPr="004C2752">
        <w:rPr>
          <w:rFonts w:ascii="Times New Roman" w:hAnsi="Times New Roman" w:cs="Times New Roman"/>
          <w:smallCaps/>
          <w:sz w:val="24"/>
          <w:szCs w:val="24"/>
        </w:rPr>
        <w:t>Watk</w:t>
      </w:r>
      <w:r w:rsidR="000D51E5" w:rsidRPr="004C2752">
        <w:rPr>
          <w:rFonts w:ascii="Times New Roman" w:hAnsi="Times New Roman" w:cs="Times New Roman"/>
          <w:smallCaps/>
          <w:sz w:val="24"/>
          <w:szCs w:val="24"/>
        </w:rPr>
        <w:t>inson</w:t>
      </w:r>
      <w:r w:rsidR="00086D05" w:rsidRPr="004C2752">
        <w:rPr>
          <w:rFonts w:ascii="Times New Roman" w:hAnsi="Times New Roman" w:cs="Times New Roman"/>
          <w:sz w:val="24"/>
          <w:szCs w:val="24"/>
        </w:rPr>
        <w:t>.</w:t>
      </w:r>
      <w:r w:rsidR="00C9153A" w:rsidRPr="004C2752">
        <w:rPr>
          <w:rFonts w:ascii="Times New Roman" w:hAnsi="Times New Roman" w:cs="Times New Roman"/>
          <w:sz w:val="24"/>
          <w:szCs w:val="24"/>
        </w:rPr>
        <w:t xml:space="preserve"> 2014</w:t>
      </w:r>
      <w:r w:rsidR="00086D05" w:rsidRPr="004C2752">
        <w:rPr>
          <w:rFonts w:ascii="Times New Roman" w:hAnsi="Times New Roman" w:cs="Times New Roman"/>
          <w:sz w:val="24"/>
          <w:szCs w:val="24"/>
        </w:rPr>
        <w:t>. Morphological and genetic analyses identify a n</w:t>
      </w:r>
      <w:r w:rsidR="00C9153A" w:rsidRPr="004C2752">
        <w:rPr>
          <w:rFonts w:ascii="Times New Roman" w:hAnsi="Times New Roman" w:cs="Times New Roman"/>
          <w:sz w:val="24"/>
          <w:szCs w:val="24"/>
        </w:rPr>
        <w:t xml:space="preserve">ew </w:t>
      </w:r>
      <w:r w:rsidR="00086D05" w:rsidRPr="004C2752">
        <w:rPr>
          <w:rFonts w:ascii="Times New Roman" w:hAnsi="Times New Roman" w:cs="Times New Roman"/>
          <w:sz w:val="24"/>
          <w:szCs w:val="24"/>
        </w:rPr>
        <w:t>record of a glacial r</w:t>
      </w:r>
      <w:r w:rsidR="00C9153A" w:rsidRPr="004C2752">
        <w:rPr>
          <w:rFonts w:ascii="Times New Roman" w:hAnsi="Times New Roman" w:cs="Times New Roman"/>
          <w:sz w:val="24"/>
          <w:szCs w:val="24"/>
        </w:rPr>
        <w:t>elict: Pygmy Whitefish (</w:t>
      </w:r>
      <w:r w:rsidR="00C9153A" w:rsidRPr="004C2752">
        <w:rPr>
          <w:rFonts w:ascii="Times New Roman" w:hAnsi="Times New Roman" w:cs="Times New Roman"/>
          <w:i/>
          <w:sz w:val="24"/>
          <w:szCs w:val="24"/>
        </w:rPr>
        <w:t>Prosopium coulterii</w:t>
      </w:r>
      <w:r w:rsidR="00C9153A" w:rsidRPr="004C2752">
        <w:rPr>
          <w:rFonts w:ascii="Times New Roman" w:hAnsi="Times New Roman" w:cs="Times New Roman"/>
          <w:sz w:val="24"/>
          <w:szCs w:val="24"/>
        </w:rPr>
        <w:t xml:space="preserve">) from Northwestern Ontario. </w:t>
      </w:r>
      <w:r w:rsidR="00C9153A"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Zool</w:t>
      </w:r>
      <w:r w:rsidR="00086D05"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086D05" w:rsidRPr="004C2752">
        <w:rPr>
          <w:rFonts w:ascii="Times New Roman" w:hAnsi="Times New Roman" w:cs="Times New Roman"/>
          <w:sz w:val="24"/>
          <w:szCs w:val="24"/>
        </w:rPr>
        <w:t xml:space="preserve"> </w:t>
      </w:r>
      <w:r w:rsidRPr="004C2752">
        <w:rPr>
          <w:rFonts w:ascii="Times New Roman" w:hAnsi="Times New Roman" w:cs="Times New Roman"/>
          <w:b/>
          <w:sz w:val="24"/>
          <w:szCs w:val="24"/>
        </w:rPr>
        <w:t>92</w:t>
      </w:r>
      <w:r w:rsidRPr="004C2752">
        <w:rPr>
          <w:rFonts w:ascii="Times New Roman" w:hAnsi="Times New Roman" w:cs="Times New Roman"/>
          <w:sz w:val="24"/>
          <w:szCs w:val="24"/>
        </w:rPr>
        <w:t>:267–271</w:t>
      </w:r>
      <w:r w:rsidR="00D92E1A" w:rsidRPr="004C2752">
        <w:rPr>
          <w:rFonts w:ascii="Times New Roman" w:hAnsi="Times New Roman" w:cs="Times New Roman"/>
          <w:sz w:val="24"/>
          <w:szCs w:val="24"/>
        </w:rPr>
        <w:t>.</w:t>
      </w:r>
    </w:p>
    <w:p w14:paraId="64CBEDEB" w14:textId="38E29035" w:rsidR="00EF4126"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Campana</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S</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E.</w:t>
      </w:r>
      <w:r w:rsidRPr="004C2752">
        <w:rPr>
          <w:rFonts w:ascii="Times New Roman" w:hAnsi="Times New Roman" w:cs="Times New Roman"/>
          <w:sz w:val="24"/>
          <w:szCs w:val="24"/>
        </w:rPr>
        <w:t xml:space="preserve"> 2001. Accuracy, precision and quality control in age determination, including a review of the use and abuse of age validation methods.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 Biol</w:t>
      </w:r>
      <w:r w:rsidR="00A4230E"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A4230E" w:rsidRPr="004C2752">
        <w:rPr>
          <w:rFonts w:ascii="Times New Roman" w:hAnsi="Times New Roman" w:cs="Times New Roman"/>
          <w:sz w:val="24"/>
          <w:szCs w:val="24"/>
        </w:rPr>
        <w:t xml:space="preserve"> </w:t>
      </w:r>
      <w:r w:rsidRPr="004C2752">
        <w:rPr>
          <w:rFonts w:ascii="Times New Roman" w:hAnsi="Times New Roman" w:cs="Times New Roman"/>
          <w:b/>
          <w:sz w:val="24"/>
          <w:szCs w:val="24"/>
        </w:rPr>
        <w:t>59</w:t>
      </w:r>
      <w:r w:rsidRPr="004C2752">
        <w:rPr>
          <w:rFonts w:ascii="Times New Roman" w:hAnsi="Times New Roman" w:cs="Times New Roman"/>
          <w:sz w:val="24"/>
          <w:szCs w:val="24"/>
        </w:rPr>
        <w:t>:197-242.</w:t>
      </w:r>
    </w:p>
    <w:p w14:paraId="7E734016" w14:textId="55D21217" w:rsidR="00907A58"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t>
      </w:r>
      <w:r w:rsidR="00907A58"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M. C. </w:t>
      </w:r>
      <w:r w:rsidR="00907A58" w:rsidRPr="004C2752">
        <w:rPr>
          <w:rFonts w:ascii="Times New Roman" w:hAnsi="Times New Roman" w:cs="Times New Roman"/>
          <w:smallCaps/>
          <w:sz w:val="24"/>
          <w:szCs w:val="24"/>
        </w:rPr>
        <w:t>Annand</w:t>
      </w:r>
      <w:del w:id="66" w:author="student" w:date="2015-06-25T13:54:00Z">
        <w:r w:rsidR="00907A58" w:rsidRPr="004C2752" w:rsidDel="006471C7">
          <w:rPr>
            <w:rFonts w:ascii="Times New Roman" w:hAnsi="Times New Roman" w:cs="Times New Roman"/>
            <w:smallCaps/>
            <w:sz w:val="24"/>
            <w:szCs w:val="24"/>
          </w:rPr>
          <w:delText>,</w:delText>
        </w:r>
      </w:del>
      <w:r w:rsidR="00907A58"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and J. I. </w:t>
      </w:r>
      <w:r w:rsidR="00907A58" w:rsidRPr="004C2752">
        <w:rPr>
          <w:rFonts w:ascii="Times New Roman" w:hAnsi="Times New Roman" w:cs="Times New Roman"/>
          <w:smallCaps/>
          <w:sz w:val="24"/>
          <w:szCs w:val="24"/>
        </w:rPr>
        <w:t>McMillan</w:t>
      </w:r>
      <w:r w:rsidR="00907A58" w:rsidRPr="004C2752">
        <w:rPr>
          <w:rFonts w:ascii="Times New Roman" w:hAnsi="Times New Roman" w:cs="Times New Roman"/>
          <w:sz w:val="24"/>
          <w:szCs w:val="24"/>
        </w:rPr>
        <w:t xml:space="preserve">. 1995. Graphical and statistical methods for determining the consistency of age determinations. </w:t>
      </w:r>
      <w:r w:rsidR="00907A58" w:rsidRPr="004C2752">
        <w:rPr>
          <w:rFonts w:ascii="Times New Roman" w:hAnsi="Times New Roman" w:cs="Times New Roman"/>
          <w:i/>
          <w:sz w:val="24"/>
          <w:szCs w:val="24"/>
        </w:rPr>
        <w:t>Trans</w:t>
      </w:r>
      <w:r w:rsidR="00DB1024" w:rsidRPr="004C2752">
        <w:rPr>
          <w:rFonts w:ascii="Times New Roman" w:hAnsi="Times New Roman" w:cs="Times New Roman"/>
          <w:i/>
          <w:sz w:val="24"/>
          <w:szCs w:val="24"/>
        </w:rPr>
        <w:t>.</w:t>
      </w:r>
      <w:r w:rsidR="00907A58" w:rsidRPr="004C2752">
        <w:rPr>
          <w:rFonts w:ascii="Times New Roman" w:hAnsi="Times New Roman" w:cs="Times New Roman"/>
          <w:i/>
          <w:sz w:val="24"/>
          <w:szCs w:val="24"/>
        </w:rPr>
        <w:t xml:space="preserve"> A</w:t>
      </w:r>
      <w:r w:rsidR="00A614EE" w:rsidRPr="004C2752">
        <w:rPr>
          <w:rFonts w:ascii="Times New Roman" w:hAnsi="Times New Roman" w:cs="Times New Roman"/>
          <w:i/>
          <w:sz w:val="24"/>
          <w:szCs w:val="24"/>
        </w:rPr>
        <w:t>m</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00907A58" w:rsidRPr="004C2752">
        <w:rPr>
          <w:rFonts w:ascii="Times New Roman" w:hAnsi="Times New Roman" w:cs="Times New Roman"/>
          <w:i/>
          <w:sz w:val="24"/>
          <w:szCs w:val="24"/>
        </w:rPr>
        <w:t>Fish</w:t>
      </w:r>
      <w:r w:rsidR="00DB1024" w:rsidRPr="004C2752">
        <w:rPr>
          <w:rFonts w:ascii="Times New Roman" w:hAnsi="Times New Roman" w:cs="Times New Roman"/>
          <w:i/>
          <w:sz w:val="24"/>
          <w:szCs w:val="24"/>
        </w:rPr>
        <w:t>.</w:t>
      </w:r>
      <w:r w:rsidR="00907A58" w:rsidRPr="004C2752">
        <w:rPr>
          <w:rFonts w:ascii="Times New Roman" w:hAnsi="Times New Roman" w:cs="Times New Roman"/>
          <w:i/>
          <w:sz w:val="24"/>
          <w:szCs w:val="24"/>
        </w:rPr>
        <w:t xml:space="preserve"> Soc.</w:t>
      </w:r>
      <w:r w:rsidR="00F5514D" w:rsidRPr="004C2752">
        <w:rPr>
          <w:rFonts w:ascii="Times New Roman" w:hAnsi="Times New Roman" w:cs="Times New Roman"/>
          <w:i/>
          <w:sz w:val="24"/>
          <w:szCs w:val="24"/>
        </w:rPr>
        <w:t>,</w:t>
      </w:r>
      <w:r w:rsidR="00907A58" w:rsidRPr="004C2752">
        <w:rPr>
          <w:rFonts w:ascii="Times New Roman" w:hAnsi="Times New Roman" w:cs="Times New Roman"/>
          <w:sz w:val="24"/>
          <w:szCs w:val="24"/>
        </w:rPr>
        <w:t xml:space="preserve"> </w:t>
      </w:r>
      <w:r w:rsidR="00907A58" w:rsidRPr="004C2752">
        <w:rPr>
          <w:rFonts w:ascii="Times New Roman" w:hAnsi="Times New Roman" w:cs="Times New Roman"/>
          <w:b/>
          <w:sz w:val="24"/>
          <w:szCs w:val="24"/>
        </w:rPr>
        <w:t>124</w:t>
      </w:r>
      <w:r w:rsidR="00907A58" w:rsidRPr="004C2752">
        <w:rPr>
          <w:rFonts w:ascii="Times New Roman" w:hAnsi="Times New Roman" w:cs="Times New Roman"/>
          <w:sz w:val="24"/>
          <w:szCs w:val="24"/>
        </w:rPr>
        <w:t>:131-138.</w:t>
      </w:r>
    </w:p>
    <w:p w14:paraId="266E8587" w14:textId="14E42877"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Chang</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Y</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B.</w:t>
      </w:r>
      <w:r w:rsidRPr="004C2752">
        <w:rPr>
          <w:rFonts w:ascii="Times New Roman" w:hAnsi="Times New Roman" w:cs="Times New Roman"/>
          <w:sz w:val="24"/>
          <w:szCs w:val="24"/>
        </w:rPr>
        <w:t xml:space="preserve"> 1982. A statistical method for evaluating the reproducibility of age determination. </w:t>
      </w:r>
      <w:r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Aquatic Sci.</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39</w:t>
      </w:r>
      <w:r w:rsidRPr="004C2752">
        <w:rPr>
          <w:rFonts w:ascii="Times New Roman" w:hAnsi="Times New Roman" w:cs="Times New Roman"/>
          <w:sz w:val="24"/>
          <w:szCs w:val="24"/>
        </w:rPr>
        <w:t>:1208-1210.</w:t>
      </w:r>
    </w:p>
    <w:p w14:paraId="7905577E" w14:textId="45C6DEFA" w:rsidR="00517D0B"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Chereshnev</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I</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7267F6" w:rsidRPr="004C2752">
        <w:rPr>
          <w:rFonts w:ascii="Times New Roman" w:hAnsi="Times New Roman" w:cs="Times New Roman"/>
          <w:smallCaps/>
          <w:sz w:val="24"/>
          <w:szCs w:val="24"/>
        </w:rPr>
        <w:t>. and</w:t>
      </w:r>
      <w:r w:rsidR="00214B20"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M. B. </w:t>
      </w:r>
      <w:r w:rsidR="00AB15DE" w:rsidRPr="004C2752">
        <w:rPr>
          <w:rFonts w:ascii="Times New Roman" w:hAnsi="Times New Roman" w:cs="Times New Roman"/>
          <w:smallCaps/>
          <w:sz w:val="24"/>
          <w:szCs w:val="24"/>
        </w:rPr>
        <w:t>Skopets</w:t>
      </w:r>
      <w:r w:rsidR="002158A6" w:rsidRPr="004C2752">
        <w:rPr>
          <w:rFonts w:ascii="Times New Roman" w:hAnsi="Times New Roman" w:cs="Times New Roman"/>
          <w:sz w:val="24"/>
          <w:szCs w:val="24"/>
        </w:rPr>
        <w:t xml:space="preserve">. </w:t>
      </w:r>
      <w:r w:rsidR="00AB15DE" w:rsidRPr="004C2752">
        <w:rPr>
          <w:rFonts w:ascii="Times New Roman" w:hAnsi="Times New Roman" w:cs="Times New Roman"/>
          <w:sz w:val="24"/>
          <w:szCs w:val="24"/>
        </w:rPr>
        <w:t>1992</w:t>
      </w:r>
      <w:r w:rsidR="002158A6" w:rsidRPr="004C2752">
        <w:rPr>
          <w:rFonts w:ascii="Times New Roman" w:hAnsi="Times New Roman" w:cs="Times New Roman"/>
          <w:sz w:val="24"/>
          <w:szCs w:val="24"/>
        </w:rPr>
        <w:t>. A new record of pygmy w</w:t>
      </w:r>
      <w:r w:rsidR="00517D0B" w:rsidRPr="004C2752">
        <w:rPr>
          <w:rFonts w:ascii="Times New Roman" w:hAnsi="Times New Roman" w:cs="Times New Roman"/>
          <w:sz w:val="24"/>
          <w:szCs w:val="24"/>
        </w:rPr>
        <w:t xml:space="preserve">hitefish, </w:t>
      </w:r>
      <w:r w:rsidR="00517D0B" w:rsidRPr="004C2752">
        <w:rPr>
          <w:rFonts w:ascii="Times New Roman" w:hAnsi="Times New Roman" w:cs="Times New Roman"/>
          <w:i/>
          <w:sz w:val="24"/>
          <w:szCs w:val="24"/>
        </w:rPr>
        <w:t>Prosopium coulteri</w:t>
      </w:r>
      <w:r w:rsidR="00517D0B" w:rsidRPr="004C2752">
        <w:rPr>
          <w:rFonts w:ascii="Times New Roman" w:hAnsi="Times New Roman" w:cs="Times New Roman"/>
          <w:sz w:val="24"/>
          <w:szCs w:val="24"/>
        </w:rPr>
        <w:t>,</w:t>
      </w:r>
      <w:r w:rsidR="002158A6" w:rsidRPr="004C2752">
        <w:rPr>
          <w:rFonts w:ascii="Times New Roman" w:hAnsi="Times New Roman" w:cs="Times New Roman"/>
          <w:sz w:val="24"/>
          <w:szCs w:val="24"/>
        </w:rPr>
        <w:t xml:space="preserve"> from </w:t>
      </w:r>
      <w:r w:rsidR="007338A8" w:rsidRPr="004C2752">
        <w:rPr>
          <w:rFonts w:ascii="Times New Roman" w:hAnsi="Times New Roman" w:cs="Times New Roman"/>
          <w:sz w:val="24"/>
          <w:szCs w:val="24"/>
        </w:rPr>
        <w:t>A</w:t>
      </w:r>
      <w:r w:rsidR="002158A6" w:rsidRPr="004C2752">
        <w:rPr>
          <w:rFonts w:ascii="Times New Roman" w:hAnsi="Times New Roman" w:cs="Times New Roman"/>
          <w:sz w:val="24"/>
          <w:szCs w:val="24"/>
        </w:rPr>
        <w:t xml:space="preserve">mguem </w:t>
      </w:r>
      <w:r w:rsidR="007338A8" w:rsidRPr="004C2752">
        <w:rPr>
          <w:rFonts w:ascii="Times New Roman" w:hAnsi="Times New Roman" w:cs="Times New Roman"/>
          <w:sz w:val="24"/>
          <w:szCs w:val="24"/>
        </w:rPr>
        <w:t>R</w:t>
      </w:r>
      <w:r w:rsidR="002158A6" w:rsidRPr="004C2752">
        <w:rPr>
          <w:rFonts w:ascii="Times New Roman" w:hAnsi="Times New Roman" w:cs="Times New Roman"/>
          <w:sz w:val="24"/>
          <w:szCs w:val="24"/>
        </w:rPr>
        <w:t xml:space="preserve">iver </w:t>
      </w:r>
      <w:r w:rsidR="007338A8" w:rsidRPr="004C2752">
        <w:rPr>
          <w:rFonts w:ascii="Times New Roman" w:hAnsi="Times New Roman" w:cs="Times New Roman"/>
          <w:sz w:val="24"/>
          <w:szCs w:val="24"/>
        </w:rPr>
        <w:t>B</w:t>
      </w:r>
      <w:r w:rsidR="002158A6" w:rsidRPr="004C2752">
        <w:rPr>
          <w:rFonts w:ascii="Times New Roman" w:hAnsi="Times New Roman" w:cs="Times New Roman"/>
          <w:sz w:val="24"/>
          <w:szCs w:val="24"/>
        </w:rPr>
        <w:t>asin (</w:t>
      </w:r>
      <w:r w:rsidR="007338A8" w:rsidRPr="004C2752">
        <w:rPr>
          <w:rFonts w:ascii="Times New Roman" w:hAnsi="Times New Roman" w:cs="Times New Roman"/>
          <w:sz w:val="24"/>
          <w:szCs w:val="24"/>
        </w:rPr>
        <w:t>C</w:t>
      </w:r>
      <w:r w:rsidR="002158A6" w:rsidRPr="004C2752">
        <w:rPr>
          <w:rFonts w:ascii="Times New Roman" w:hAnsi="Times New Roman" w:cs="Times New Roman"/>
          <w:sz w:val="24"/>
          <w:szCs w:val="24"/>
        </w:rPr>
        <w:t xml:space="preserve">hukotski </w:t>
      </w:r>
      <w:r w:rsidR="007338A8" w:rsidRPr="004C2752">
        <w:rPr>
          <w:rFonts w:ascii="Times New Roman" w:hAnsi="Times New Roman" w:cs="Times New Roman"/>
          <w:sz w:val="24"/>
          <w:szCs w:val="24"/>
        </w:rPr>
        <w:t>P</w:t>
      </w:r>
      <w:r w:rsidR="00517D0B" w:rsidRPr="004C2752">
        <w:rPr>
          <w:rFonts w:ascii="Times New Roman" w:hAnsi="Times New Roman" w:cs="Times New Roman"/>
          <w:sz w:val="24"/>
          <w:szCs w:val="24"/>
        </w:rPr>
        <w:t xml:space="preserve">eninsula). </w:t>
      </w:r>
      <w:r w:rsidR="00517D0B"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00517D0B" w:rsidRPr="004C2752">
        <w:rPr>
          <w:rFonts w:ascii="Times New Roman" w:hAnsi="Times New Roman" w:cs="Times New Roman"/>
          <w:i/>
          <w:sz w:val="24"/>
          <w:szCs w:val="24"/>
        </w:rPr>
        <w:t xml:space="preserve"> Ichthyology</w:t>
      </w:r>
      <w:r w:rsidR="00F5514D" w:rsidRPr="004C2752">
        <w:rPr>
          <w:rFonts w:ascii="Times New Roman" w:hAnsi="Times New Roman" w:cs="Times New Roman"/>
          <w:i/>
          <w:sz w:val="24"/>
          <w:szCs w:val="24"/>
        </w:rPr>
        <w:t>,</w:t>
      </w:r>
      <w:r w:rsidR="002158A6"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32(4):</w:t>
      </w:r>
      <w:r w:rsidRPr="004C2752">
        <w:rPr>
          <w:rFonts w:ascii="Times New Roman" w:hAnsi="Times New Roman" w:cs="Times New Roman"/>
          <w:sz w:val="24"/>
          <w:szCs w:val="24"/>
        </w:rPr>
        <w:t>46-55</w:t>
      </w:r>
      <w:r w:rsidR="002158A6" w:rsidRPr="004C2752">
        <w:rPr>
          <w:rFonts w:ascii="Times New Roman" w:hAnsi="Times New Roman" w:cs="Times New Roman"/>
          <w:sz w:val="24"/>
          <w:szCs w:val="24"/>
        </w:rPr>
        <w:t>.</w:t>
      </w:r>
    </w:p>
    <w:p w14:paraId="1017FA77" w14:textId="32F57072" w:rsidR="00517D0B"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Eschmeyer</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H</w:t>
      </w:r>
      <w:r w:rsidR="007267F6" w:rsidRPr="004C2752">
        <w:rPr>
          <w:rFonts w:ascii="Times New Roman" w:hAnsi="Times New Roman" w:cs="Times New Roman"/>
          <w:smallCaps/>
          <w:sz w:val="24"/>
          <w:szCs w:val="24"/>
        </w:rPr>
        <w:t>. and</w:t>
      </w:r>
      <w:r w:rsidR="00517D0B"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R. M. </w:t>
      </w:r>
      <w:r w:rsidR="00517D0B" w:rsidRPr="004C2752">
        <w:rPr>
          <w:rFonts w:ascii="Times New Roman" w:hAnsi="Times New Roman" w:cs="Times New Roman"/>
          <w:smallCaps/>
          <w:sz w:val="24"/>
          <w:szCs w:val="24"/>
        </w:rPr>
        <w:t>Bailey</w:t>
      </w:r>
      <w:r w:rsidR="002158A6" w:rsidRPr="004C2752">
        <w:rPr>
          <w:rFonts w:ascii="Times New Roman" w:hAnsi="Times New Roman" w:cs="Times New Roman"/>
          <w:sz w:val="24"/>
          <w:szCs w:val="24"/>
        </w:rPr>
        <w:t>. 1955. The pygmy w</w:t>
      </w:r>
      <w:r w:rsidR="00517D0B" w:rsidRPr="004C2752">
        <w:rPr>
          <w:rFonts w:ascii="Times New Roman" w:hAnsi="Times New Roman" w:cs="Times New Roman"/>
          <w:sz w:val="24"/>
          <w:szCs w:val="24"/>
        </w:rPr>
        <w:t xml:space="preserve">hitefish, </w:t>
      </w:r>
      <w:r w:rsidR="00517D0B" w:rsidRPr="004C2752">
        <w:rPr>
          <w:rFonts w:ascii="Times New Roman" w:hAnsi="Times New Roman" w:cs="Times New Roman"/>
          <w:i/>
          <w:sz w:val="24"/>
          <w:szCs w:val="24"/>
        </w:rPr>
        <w:t>Coregonus coulteri</w:t>
      </w:r>
      <w:r w:rsidR="00695175" w:rsidRPr="004C2752">
        <w:rPr>
          <w:rFonts w:ascii="Times New Roman" w:hAnsi="Times New Roman" w:cs="Times New Roman"/>
          <w:sz w:val="24"/>
          <w:szCs w:val="24"/>
        </w:rPr>
        <w:t>, in Lake S</w:t>
      </w:r>
      <w:r w:rsidR="002158A6" w:rsidRPr="004C2752">
        <w:rPr>
          <w:rFonts w:ascii="Times New Roman" w:hAnsi="Times New Roman" w:cs="Times New Roman"/>
          <w:sz w:val="24"/>
          <w:szCs w:val="24"/>
        </w:rPr>
        <w:t xml:space="preserve">uperior. </w:t>
      </w:r>
      <w:r w:rsidR="00A614EE" w:rsidRPr="004C2752">
        <w:rPr>
          <w:rFonts w:ascii="Times New Roman" w:hAnsi="Times New Roman" w:cs="Times New Roman"/>
          <w:i/>
          <w:sz w:val="24"/>
          <w:szCs w:val="24"/>
        </w:rPr>
        <w:t>Trans</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Am</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Fish</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Soc</w:t>
      </w:r>
      <w:r w:rsidR="002158A6"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2158A6" w:rsidRPr="004C2752">
        <w:rPr>
          <w:rFonts w:ascii="Times New Roman" w:hAnsi="Times New Roman" w:cs="Times New Roman"/>
          <w:sz w:val="24"/>
          <w:szCs w:val="24"/>
        </w:rPr>
        <w:t xml:space="preserve"> </w:t>
      </w:r>
      <w:r w:rsidRPr="004C2752">
        <w:rPr>
          <w:rFonts w:ascii="Times New Roman" w:hAnsi="Times New Roman" w:cs="Times New Roman"/>
          <w:b/>
          <w:sz w:val="24"/>
          <w:szCs w:val="24"/>
        </w:rPr>
        <w:t>84</w:t>
      </w:r>
      <w:r w:rsidRPr="004C2752">
        <w:rPr>
          <w:rFonts w:ascii="Times New Roman" w:hAnsi="Times New Roman" w:cs="Times New Roman"/>
          <w:sz w:val="24"/>
          <w:szCs w:val="24"/>
        </w:rPr>
        <w:t>:161-199</w:t>
      </w:r>
      <w:r w:rsidR="00907A58" w:rsidRPr="004C2752">
        <w:rPr>
          <w:rFonts w:ascii="Times New Roman" w:hAnsi="Times New Roman" w:cs="Times New Roman"/>
          <w:sz w:val="24"/>
          <w:szCs w:val="24"/>
        </w:rPr>
        <w:t>.</w:t>
      </w:r>
    </w:p>
    <w:p w14:paraId="02F061D4" w14:textId="34F4AE65"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Evans</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G</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T</w:t>
      </w:r>
      <w:r w:rsidR="007267F6"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J. M. </w:t>
      </w:r>
      <w:r w:rsidRPr="004C2752">
        <w:rPr>
          <w:rFonts w:ascii="Times New Roman" w:hAnsi="Times New Roman" w:cs="Times New Roman"/>
          <w:smallCaps/>
          <w:sz w:val="24"/>
          <w:szCs w:val="24"/>
        </w:rPr>
        <w:t>Hoenig</w:t>
      </w:r>
      <w:r w:rsidRPr="004C2752">
        <w:rPr>
          <w:rFonts w:ascii="Times New Roman" w:hAnsi="Times New Roman" w:cs="Times New Roman"/>
          <w:sz w:val="24"/>
          <w:szCs w:val="24"/>
        </w:rPr>
        <w:t xml:space="preserve">. 1998. Testing and viewing symmetry in contingency tables, with application to readers of fish ages. </w:t>
      </w:r>
      <w:r w:rsidRPr="004C2752">
        <w:rPr>
          <w:rFonts w:ascii="Times New Roman" w:hAnsi="Times New Roman" w:cs="Times New Roman"/>
          <w:i/>
          <w:sz w:val="24"/>
          <w:szCs w:val="24"/>
        </w:rPr>
        <w:t>Biometric</w:t>
      </w:r>
      <w:r w:rsidR="00CD0B5F" w:rsidRPr="004C2752">
        <w:rPr>
          <w:rFonts w:ascii="Times New Roman" w:hAnsi="Times New Roman" w:cs="Times New Roman"/>
          <w:i/>
          <w:sz w:val="24"/>
          <w:szCs w:val="24"/>
        </w:rPr>
        <w:t>s</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54</w:t>
      </w:r>
      <w:r w:rsidRPr="004C2752">
        <w:rPr>
          <w:rFonts w:ascii="Times New Roman" w:hAnsi="Times New Roman" w:cs="Times New Roman"/>
          <w:sz w:val="24"/>
          <w:szCs w:val="24"/>
        </w:rPr>
        <w:t>:620-629.</w:t>
      </w:r>
    </w:p>
    <w:p w14:paraId="5AE5B723" w14:textId="472FEE20" w:rsidR="00907A58" w:rsidRPr="004C2752" w:rsidRDefault="00A4230E"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Fox</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Pr="004C2752">
        <w:rPr>
          <w:rFonts w:ascii="Times New Roman" w:hAnsi="Times New Roman" w:cs="Times New Roman"/>
          <w:sz w:val="24"/>
          <w:szCs w:val="24"/>
        </w:rPr>
        <w:t xml:space="preserve"> 1997. Applied regression analysis, linear models, and related m</w:t>
      </w:r>
      <w:r w:rsidR="00907A58" w:rsidRPr="004C2752">
        <w:rPr>
          <w:rFonts w:ascii="Times New Roman" w:hAnsi="Times New Roman" w:cs="Times New Roman"/>
          <w:sz w:val="24"/>
          <w:szCs w:val="24"/>
        </w:rPr>
        <w:t>ethods.</w:t>
      </w:r>
      <w:r w:rsidR="00A614EE" w:rsidRPr="004C2752">
        <w:rPr>
          <w:rFonts w:ascii="Times New Roman" w:hAnsi="Times New Roman" w:cs="Times New Roman"/>
          <w:sz w:val="24"/>
          <w:szCs w:val="24"/>
        </w:rPr>
        <w:t xml:space="preserve"> </w:t>
      </w:r>
      <w:r w:rsidR="00907A58" w:rsidRPr="004C2752">
        <w:rPr>
          <w:rFonts w:ascii="Times New Roman" w:hAnsi="Times New Roman" w:cs="Times New Roman"/>
          <w:sz w:val="24"/>
          <w:szCs w:val="24"/>
        </w:rPr>
        <w:t>Sage Publications</w:t>
      </w:r>
      <w:r w:rsidR="00E76381" w:rsidRPr="004C2752">
        <w:rPr>
          <w:rFonts w:ascii="Times New Roman" w:hAnsi="Times New Roman" w:cs="Times New Roman"/>
          <w:sz w:val="24"/>
          <w:szCs w:val="24"/>
        </w:rPr>
        <w:t>, Thousand Oaks</w:t>
      </w:r>
      <w:r w:rsidR="00CD0B5F" w:rsidRPr="004C2752">
        <w:rPr>
          <w:rFonts w:ascii="Times New Roman" w:hAnsi="Times New Roman" w:cs="Times New Roman"/>
          <w:sz w:val="24"/>
          <w:szCs w:val="24"/>
        </w:rPr>
        <w:t>, California</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624 p.</w:t>
      </w:r>
    </w:p>
    <w:p w14:paraId="39AFB19A" w14:textId="730702D1" w:rsidR="00481CF7"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Francis</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I</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C</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C</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1988. Are growth parameters estimated from tagging and age-length data c</w:t>
      </w:r>
      <w:r w:rsidR="00481CF7" w:rsidRPr="004C2752">
        <w:rPr>
          <w:rFonts w:ascii="Times New Roman" w:hAnsi="Times New Roman" w:cs="Times New Roman"/>
          <w:sz w:val="24"/>
          <w:szCs w:val="24"/>
        </w:rPr>
        <w:t>omparable?</w:t>
      </w:r>
      <w:del w:id="67" w:author="student" w:date="2015-04-20T10:08:00Z">
        <w:r w:rsidR="00811099" w:rsidRPr="004C2752" w:rsidDel="00E6098A">
          <w:rPr>
            <w:rFonts w:ascii="Times New Roman" w:hAnsi="Times New Roman" w:cs="Times New Roman"/>
            <w:sz w:val="24"/>
            <w:szCs w:val="24"/>
          </w:rPr>
          <w:delText>.</w:delText>
        </w:r>
      </w:del>
      <w:r w:rsidR="00481CF7" w:rsidRPr="004C2752">
        <w:rPr>
          <w:rFonts w:ascii="Times New Roman" w:hAnsi="Times New Roman" w:cs="Times New Roman"/>
          <w:sz w:val="24"/>
          <w:szCs w:val="24"/>
        </w:rPr>
        <w:t xml:space="preserve"> </w:t>
      </w:r>
      <w:r w:rsidR="00481CF7"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J</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Fish</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Aquatic Sci</w:t>
      </w:r>
      <w:r w:rsidR="00F43B57"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45</w:t>
      </w:r>
      <w:r w:rsidRPr="004C2752">
        <w:rPr>
          <w:rFonts w:ascii="Times New Roman" w:hAnsi="Times New Roman" w:cs="Times New Roman"/>
          <w:sz w:val="24"/>
          <w:szCs w:val="24"/>
        </w:rPr>
        <w:t>:936-942</w:t>
      </w:r>
      <w:r w:rsidR="00F43B57" w:rsidRPr="004C2752">
        <w:rPr>
          <w:rFonts w:ascii="Times New Roman" w:hAnsi="Times New Roman" w:cs="Times New Roman"/>
          <w:sz w:val="24"/>
          <w:szCs w:val="24"/>
        </w:rPr>
        <w:t>.</w:t>
      </w:r>
    </w:p>
    <w:p w14:paraId="0CA12770" w14:textId="7E22BDA1" w:rsidR="00380B3A" w:rsidRPr="004C2752" w:rsidRDefault="00380B3A"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Froese</w:t>
      </w:r>
      <w:r w:rsidR="007267F6" w:rsidRPr="004C2752">
        <w:rPr>
          <w:rFonts w:ascii="Times New Roman" w:hAnsi="Times New Roman" w:cs="Times New Roman"/>
          <w:smallCaps/>
          <w:sz w:val="24"/>
          <w:szCs w:val="24"/>
        </w:rPr>
        <w:t>,</w:t>
      </w:r>
      <w:r w:rsidR="00C50C10" w:rsidRPr="004C2752">
        <w:rPr>
          <w:rFonts w:ascii="Times New Roman" w:hAnsi="Times New Roman" w:cs="Times New Roman"/>
          <w:smallCaps/>
          <w:sz w:val="24"/>
          <w:szCs w:val="24"/>
        </w:rPr>
        <w:t xml:space="preserve"> R.</w:t>
      </w:r>
      <w:r w:rsidR="00C50C10" w:rsidRPr="004C2752">
        <w:rPr>
          <w:rFonts w:ascii="Times New Roman" w:hAnsi="Times New Roman" w:cs="Times New Roman"/>
          <w:sz w:val="24"/>
          <w:szCs w:val="24"/>
        </w:rPr>
        <w:t xml:space="preserve"> 2006. Cube law, condition factor, and weight-length relationships: history, meta-analysis and recommendations. </w:t>
      </w:r>
      <w:r w:rsidR="00C50C10"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Appl</w:t>
      </w:r>
      <w:r w:rsidR="00DB1024"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Ichthyolog</w:t>
      </w:r>
      <w:r w:rsidR="00CD0B5F" w:rsidRPr="004C2752">
        <w:rPr>
          <w:rFonts w:ascii="Times New Roman" w:hAnsi="Times New Roman" w:cs="Times New Roman"/>
          <w:i/>
          <w:sz w:val="24"/>
          <w:szCs w:val="24"/>
        </w:rPr>
        <w:t>y</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22</w:t>
      </w:r>
      <w:r w:rsidR="00C50C10" w:rsidRPr="004C2752">
        <w:rPr>
          <w:rFonts w:ascii="Times New Roman" w:hAnsi="Times New Roman" w:cs="Times New Roman"/>
          <w:sz w:val="24"/>
          <w:szCs w:val="24"/>
        </w:rPr>
        <w:t>:241-253.</w:t>
      </w:r>
    </w:p>
    <w:p w14:paraId="1D645C60" w14:textId="5B6161EC" w:rsidR="00A727D1" w:rsidRPr="0035198B"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w:t>
      </w:r>
      <w:r w:rsidR="007267F6" w:rsidRPr="004C2752">
        <w:rPr>
          <w:rFonts w:ascii="Times New Roman" w:hAnsi="Times New Roman" w:cs="Times New Roman"/>
          <w:sz w:val="24"/>
          <w:szCs w:val="24"/>
        </w:rPr>
        <w:t xml:space="preserve"> </w:t>
      </w:r>
      <w:r w:rsidR="007267F6" w:rsidRPr="004C2752">
        <w:rPr>
          <w:rFonts w:ascii="Times New Roman" w:hAnsi="Times New Roman" w:cs="Times New Roman"/>
          <w:smallCaps/>
          <w:sz w:val="24"/>
          <w:szCs w:val="24"/>
        </w:rPr>
        <w:t>and</w:t>
      </w:r>
      <w:r w:rsidR="00D92E1A"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D. </w:t>
      </w:r>
      <w:r w:rsidR="00D92E1A" w:rsidRPr="004C2752">
        <w:rPr>
          <w:rFonts w:ascii="Times New Roman" w:hAnsi="Times New Roman" w:cs="Times New Roman"/>
          <w:smallCaps/>
          <w:sz w:val="24"/>
          <w:szCs w:val="24"/>
        </w:rPr>
        <w:t>Pauly</w:t>
      </w:r>
      <w:r w:rsidR="00D92E1A" w:rsidRPr="004C2752">
        <w:rPr>
          <w:rFonts w:ascii="Times New Roman" w:hAnsi="Times New Roman" w:cs="Times New Roman"/>
          <w:sz w:val="24"/>
          <w:szCs w:val="24"/>
        </w:rPr>
        <w:t>. 2014. FishBase.</w:t>
      </w:r>
      <w:r w:rsidR="00A9355C" w:rsidRPr="004C2752">
        <w:rPr>
          <w:rFonts w:ascii="Times New Roman" w:hAnsi="Times New Roman" w:cs="Times New Roman"/>
          <w:sz w:val="24"/>
          <w:szCs w:val="24"/>
        </w:rPr>
        <w:t xml:space="preserve"> URL</w:t>
      </w:r>
      <w:r w:rsidR="00D92E1A" w:rsidRPr="004C2752">
        <w:rPr>
          <w:rFonts w:ascii="Times New Roman" w:hAnsi="Times New Roman" w:cs="Times New Roman"/>
          <w:sz w:val="24"/>
          <w:szCs w:val="24"/>
        </w:rPr>
        <w:t xml:space="preserve"> </w:t>
      </w:r>
      <w:r w:rsidR="00CD0B5F" w:rsidRPr="00221595">
        <w:rPr>
          <w:rFonts w:ascii="Times New Roman" w:hAnsi="Times New Roman" w:cs="Times New Roman"/>
          <w:sz w:val="24"/>
          <w:szCs w:val="24"/>
        </w:rPr>
        <w:t>http://www.fishbase.org</w:t>
      </w:r>
      <w:r w:rsidR="00A9355C" w:rsidRPr="004C2752">
        <w:rPr>
          <w:rFonts w:ascii="Times New Roman" w:hAnsi="Times New Roman" w:cs="Times New Roman"/>
          <w:sz w:val="24"/>
          <w:szCs w:val="24"/>
        </w:rPr>
        <w:t>, Version: Aug. 2014</w:t>
      </w:r>
      <w:r w:rsidR="00D92E1A"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Accessed 23 Sep. 2014.</w:t>
      </w:r>
    </w:p>
    <w:p w14:paraId="673D7BB9" w14:textId="54014B14" w:rsidR="00E92A86" w:rsidRPr="0091512E" w:rsidRDefault="00425F66"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z w:val="24"/>
          <w:szCs w:val="24"/>
        </w:rPr>
        <w:t xml:space="preserve">------, </w:t>
      </w:r>
      <w:r w:rsidR="007267F6" w:rsidRPr="0091512E">
        <w:rPr>
          <w:rFonts w:ascii="Times New Roman" w:hAnsi="Times New Roman" w:cs="Times New Roman"/>
          <w:smallCaps/>
          <w:sz w:val="24"/>
          <w:szCs w:val="24"/>
        </w:rPr>
        <w:t xml:space="preserve">J. T. </w:t>
      </w:r>
      <w:r w:rsidR="00E92A86" w:rsidRPr="0091512E">
        <w:rPr>
          <w:rFonts w:ascii="Times New Roman" w:hAnsi="Times New Roman" w:cs="Times New Roman"/>
          <w:smallCaps/>
          <w:sz w:val="24"/>
          <w:szCs w:val="24"/>
        </w:rPr>
        <w:t>Thorson,</w:t>
      </w:r>
      <w:r w:rsidR="007267F6" w:rsidRPr="0091512E">
        <w:rPr>
          <w:rFonts w:ascii="Times New Roman" w:hAnsi="Times New Roman" w:cs="Times New Roman"/>
          <w:smallCaps/>
          <w:sz w:val="24"/>
          <w:szCs w:val="24"/>
        </w:rPr>
        <w:t xml:space="preserve"> and</w:t>
      </w:r>
      <w:r w:rsidR="00E92A86" w:rsidRPr="0091512E">
        <w:rPr>
          <w:rFonts w:ascii="Times New Roman" w:hAnsi="Times New Roman" w:cs="Times New Roman"/>
          <w:smallCaps/>
          <w:sz w:val="24"/>
          <w:szCs w:val="24"/>
        </w:rPr>
        <w:t xml:space="preserve"> Reyes</w:t>
      </w:r>
      <w:r w:rsidR="006409F9" w:rsidRPr="0091512E">
        <w:rPr>
          <w:rFonts w:ascii="Times New Roman" w:hAnsi="Times New Roman" w:cs="Times New Roman"/>
          <w:smallCaps/>
          <w:sz w:val="24"/>
          <w:szCs w:val="24"/>
        </w:rPr>
        <w:t xml:space="preserve"> R. B.</w:t>
      </w:r>
      <w:r w:rsidR="00E92A86" w:rsidRPr="0091512E">
        <w:rPr>
          <w:rFonts w:ascii="Times New Roman" w:hAnsi="Times New Roman" w:cs="Times New Roman"/>
          <w:smallCaps/>
          <w:sz w:val="24"/>
          <w:szCs w:val="24"/>
        </w:rPr>
        <w:t xml:space="preserve"> Jr.</w:t>
      </w:r>
      <w:r w:rsidR="00E92A86" w:rsidRPr="0091512E">
        <w:rPr>
          <w:rFonts w:ascii="Times New Roman" w:hAnsi="Times New Roman" w:cs="Times New Roman"/>
          <w:sz w:val="24"/>
          <w:szCs w:val="24"/>
        </w:rPr>
        <w:t xml:space="preserve"> 2013. A Bayesian approach for estimating length-weight relationships in fishes. </w:t>
      </w:r>
      <w:r w:rsidR="00E92A86" w:rsidRPr="0091512E">
        <w:rPr>
          <w:rFonts w:ascii="Times New Roman" w:hAnsi="Times New Roman" w:cs="Times New Roman"/>
          <w:i/>
          <w:sz w:val="24"/>
          <w:szCs w:val="24"/>
        </w:rPr>
        <w:t>J</w:t>
      </w:r>
      <w:r w:rsidR="00DB1024" w:rsidRPr="0091512E">
        <w:rPr>
          <w:rFonts w:ascii="Times New Roman" w:hAnsi="Times New Roman" w:cs="Times New Roman"/>
          <w:i/>
          <w:sz w:val="24"/>
          <w:szCs w:val="24"/>
        </w:rPr>
        <w:t>.</w:t>
      </w:r>
      <w:r w:rsidR="00E92A86" w:rsidRPr="0091512E">
        <w:rPr>
          <w:rFonts w:ascii="Times New Roman" w:hAnsi="Times New Roman" w:cs="Times New Roman"/>
          <w:i/>
          <w:sz w:val="24"/>
          <w:szCs w:val="24"/>
        </w:rPr>
        <w:t xml:space="preserve"> Appl</w:t>
      </w:r>
      <w:r w:rsidR="00DB1024" w:rsidRPr="0091512E">
        <w:rPr>
          <w:rFonts w:ascii="Times New Roman" w:hAnsi="Times New Roman" w:cs="Times New Roman"/>
          <w:i/>
          <w:sz w:val="24"/>
          <w:szCs w:val="24"/>
        </w:rPr>
        <w:t>.</w:t>
      </w:r>
      <w:r w:rsidR="00E92A86" w:rsidRPr="0091512E">
        <w:rPr>
          <w:rFonts w:ascii="Times New Roman" w:hAnsi="Times New Roman" w:cs="Times New Roman"/>
          <w:i/>
          <w:sz w:val="24"/>
          <w:szCs w:val="24"/>
        </w:rPr>
        <w:t xml:space="preserve"> Ichthyology</w:t>
      </w:r>
      <w:r w:rsidR="00F5514D" w:rsidRPr="0091512E">
        <w:rPr>
          <w:rFonts w:ascii="Times New Roman" w:hAnsi="Times New Roman" w:cs="Times New Roman"/>
          <w:i/>
          <w:sz w:val="24"/>
          <w:szCs w:val="24"/>
        </w:rPr>
        <w:t>,</w:t>
      </w:r>
      <w:r w:rsidR="00E92A86" w:rsidRPr="0091512E">
        <w:rPr>
          <w:rFonts w:ascii="Times New Roman" w:hAnsi="Times New Roman" w:cs="Times New Roman"/>
          <w:sz w:val="24"/>
          <w:szCs w:val="24"/>
        </w:rPr>
        <w:t xml:space="preserve"> </w:t>
      </w:r>
      <w:r w:rsidR="00E92A86" w:rsidRPr="0091512E">
        <w:rPr>
          <w:rFonts w:ascii="Times New Roman" w:hAnsi="Times New Roman" w:cs="Times New Roman"/>
          <w:b/>
          <w:sz w:val="24"/>
          <w:szCs w:val="24"/>
        </w:rPr>
        <w:t>30</w:t>
      </w:r>
      <w:r w:rsidR="00E92A86" w:rsidRPr="0091512E">
        <w:rPr>
          <w:rFonts w:ascii="Times New Roman" w:hAnsi="Times New Roman" w:cs="Times New Roman"/>
          <w:sz w:val="24"/>
          <w:szCs w:val="24"/>
        </w:rPr>
        <w:t>:78-85.</w:t>
      </w:r>
    </w:p>
    <w:p w14:paraId="08F16EF4" w14:textId="272312A2" w:rsidR="00BD3E31" w:rsidRPr="004C2752" w:rsidRDefault="00BD3E31"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Gorman</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O</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T</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D. L. </w:t>
      </w:r>
      <w:r w:rsidRPr="0091512E">
        <w:rPr>
          <w:rFonts w:ascii="Times New Roman" w:hAnsi="Times New Roman" w:cs="Times New Roman"/>
          <w:smallCaps/>
          <w:sz w:val="24"/>
          <w:szCs w:val="24"/>
        </w:rPr>
        <w:t xml:space="preserve">Yule, </w:t>
      </w:r>
      <w:r w:rsidR="006409F9" w:rsidRPr="0091512E">
        <w:rPr>
          <w:rFonts w:ascii="Times New Roman" w:hAnsi="Times New Roman" w:cs="Times New Roman"/>
          <w:smallCaps/>
          <w:sz w:val="24"/>
          <w:szCs w:val="24"/>
        </w:rPr>
        <w:t xml:space="preserve">and J. D. </w:t>
      </w:r>
      <w:r w:rsidRPr="0091512E">
        <w:rPr>
          <w:rFonts w:ascii="Times New Roman" w:hAnsi="Times New Roman" w:cs="Times New Roman"/>
          <w:smallCaps/>
          <w:sz w:val="24"/>
          <w:szCs w:val="24"/>
        </w:rPr>
        <w:t>Stockwell</w:t>
      </w:r>
      <w:r w:rsidRPr="0091512E">
        <w:rPr>
          <w:rFonts w:ascii="Times New Roman" w:hAnsi="Times New Roman" w:cs="Times New Roman"/>
          <w:sz w:val="24"/>
          <w:szCs w:val="24"/>
        </w:rPr>
        <w:t xml:space="preserve">. 2012. Habitat use by fishes of Lake Superior. I. Diel patterns of habitat use in nearshore and offshore waters of the Apostle Islands region. </w:t>
      </w:r>
      <w:r w:rsidRPr="0091512E">
        <w:rPr>
          <w:rFonts w:ascii="Times New Roman" w:hAnsi="Times New Roman" w:cs="Times New Roman"/>
          <w:i/>
          <w:sz w:val="24"/>
          <w:szCs w:val="24"/>
        </w:rPr>
        <w:t>Aquatic Ecosystem Health Manag.</w:t>
      </w:r>
      <w:r w:rsidR="00F5514D" w:rsidRPr="0014408E">
        <w:rPr>
          <w:rFonts w:ascii="Times New Roman" w:hAnsi="Times New Roman" w:cs="Times New Roman"/>
          <w:i/>
          <w:sz w:val="24"/>
          <w:szCs w:val="24"/>
        </w:rPr>
        <w:t>,</w:t>
      </w:r>
      <w:r w:rsidRPr="00FA4CB0">
        <w:rPr>
          <w:rFonts w:ascii="Times New Roman" w:hAnsi="Times New Roman" w:cs="Times New Roman"/>
          <w:i/>
          <w:sz w:val="24"/>
          <w:szCs w:val="24"/>
        </w:rPr>
        <w:t xml:space="preserve"> </w:t>
      </w:r>
      <w:r w:rsidRPr="00FA4CB0">
        <w:rPr>
          <w:rFonts w:ascii="Times New Roman" w:hAnsi="Times New Roman" w:cs="Times New Roman"/>
          <w:b/>
          <w:sz w:val="24"/>
          <w:szCs w:val="24"/>
        </w:rPr>
        <w:t>15</w:t>
      </w:r>
      <w:r w:rsidRPr="004C2752">
        <w:rPr>
          <w:rFonts w:ascii="Times New Roman" w:hAnsi="Times New Roman" w:cs="Times New Roman"/>
          <w:sz w:val="24"/>
          <w:szCs w:val="24"/>
        </w:rPr>
        <w:t>:333-354.</w:t>
      </w:r>
    </w:p>
    <w:p w14:paraId="5D4F93D1" w14:textId="4BC0D44E" w:rsidR="00517D0B"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Heard</w:t>
      </w:r>
      <w:r w:rsidR="006409F9" w:rsidRPr="004C2752">
        <w:rPr>
          <w:rFonts w:ascii="Times New Roman" w:hAnsi="Times New Roman" w:cs="Times New Roman"/>
          <w:smallCaps/>
          <w:sz w:val="24"/>
          <w:szCs w:val="24"/>
        </w:rPr>
        <w:t>,</w:t>
      </w:r>
      <w:r w:rsidR="00517D0B"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R</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W. L. </w:t>
      </w:r>
      <w:r w:rsidR="00517D0B" w:rsidRPr="004C2752">
        <w:rPr>
          <w:rFonts w:ascii="Times New Roman" w:hAnsi="Times New Roman" w:cs="Times New Roman"/>
          <w:smallCaps/>
          <w:sz w:val="24"/>
          <w:szCs w:val="24"/>
        </w:rPr>
        <w:t>Hartman</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00F43B57" w:rsidRPr="004C2752">
        <w:rPr>
          <w:rFonts w:ascii="Times New Roman" w:hAnsi="Times New Roman" w:cs="Times New Roman"/>
          <w:sz w:val="24"/>
          <w:szCs w:val="24"/>
        </w:rPr>
        <w:t>. Pygmy w</w:t>
      </w:r>
      <w:r w:rsidR="00517D0B" w:rsidRPr="004C2752">
        <w:rPr>
          <w:rFonts w:ascii="Times New Roman" w:hAnsi="Times New Roman" w:cs="Times New Roman"/>
          <w:sz w:val="24"/>
          <w:szCs w:val="24"/>
        </w:rPr>
        <w:t xml:space="preserve">hitefish, </w:t>
      </w:r>
      <w:r w:rsidR="00517D0B" w:rsidRPr="004C2752">
        <w:rPr>
          <w:rFonts w:ascii="Times New Roman" w:hAnsi="Times New Roman" w:cs="Times New Roman"/>
          <w:i/>
          <w:sz w:val="24"/>
          <w:szCs w:val="24"/>
        </w:rPr>
        <w:t>Prosopium coulteri</w:t>
      </w:r>
      <w:r w:rsidR="00695175" w:rsidRPr="004C2752">
        <w:rPr>
          <w:rFonts w:ascii="Times New Roman" w:hAnsi="Times New Roman" w:cs="Times New Roman"/>
          <w:sz w:val="24"/>
          <w:szCs w:val="24"/>
        </w:rPr>
        <w:t>, in the N</w:t>
      </w:r>
      <w:r w:rsidR="00517D0B" w:rsidRPr="004C2752">
        <w:rPr>
          <w:rFonts w:ascii="Times New Roman" w:hAnsi="Times New Roman" w:cs="Times New Roman"/>
          <w:sz w:val="24"/>
          <w:szCs w:val="24"/>
        </w:rPr>
        <w:t>aknek</w:t>
      </w:r>
      <w:r w:rsidR="00695175" w:rsidRPr="004C2752">
        <w:rPr>
          <w:rFonts w:ascii="Times New Roman" w:hAnsi="Times New Roman" w:cs="Times New Roman"/>
          <w:sz w:val="24"/>
          <w:szCs w:val="24"/>
        </w:rPr>
        <w:t xml:space="preserve"> R</w:t>
      </w:r>
      <w:r w:rsidR="00F43B57" w:rsidRPr="004C2752">
        <w:rPr>
          <w:rFonts w:ascii="Times New Roman" w:hAnsi="Times New Roman" w:cs="Times New Roman"/>
          <w:sz w:val="24"/>
          <w:szCs w:val="24"/>
        </w:rPr>
        <w:t>iver system of s</w:t>
      </w:r>
      <w:r w:rsidR="00517D0B" w:rsidRPr="004C2752">
        <w:rPr>
          <w:rFonts w:ascii="Times New Roman" w:hAnsi="Times New Roman" w:cs="Times New Roman"/>
          <w:sz w:val="24"/>
          <w:szCs w:val="24"/>
        </w:rPr>
        <w:t>ou</w:t>
      </w:r>
      <w:r w:rsidR="00F43B57" w:rsidRPr="004C2752">
        <w:rPr>
          <w:rFonts w:ascii="Times New Roman" w:hAnsi="Times New Roman" w:cs="Times New Roman"/>
          <w:sz w:val="24"/>
          <w:szCs w:val="24"/>
        </w:rPr>
        <w:t xml:space="preserve">thwest </w:t>
      </w:r>
      <w:r w:rsidR="00695175" w:rsidRPr="004C2752">
        <w:rPr>
          <w:rFonts w:ascii="Times New Roman" w:hAnsi="Times New Roman" w:cs="Times New Roman"/>
          <w:sz w:val="24"/>
          <w:szCs w:val="24"/>
        </w:rPr>
        <w:t>Alaska</w:t>
      </w:r>
      <w:r w:rsidRPr="004C2752">
        <w:rPr>
          <w:rFonts w:ascii="Times New Roman" w:hAnsi="Times New Roman" w:cs="Times New Roman"/>
          <w:sz w:val="24"/>
          <w:szCs w:val="24"/>
        </w:rPr>
        <w:t xml:space="preserve">. </w:t>
      </w:r>
      <w:r w:rsidR="00517D0B" w:rsidRPr="004C2752">
        <w:rPr>
          <w:rFonts w:ascii="Times New Roman" w:hAnsi="Times New Roman" w:cs="Times New Roman"/>
          <w:i/>
          <w:sz w:val="24"/>
          <w:szCs w:val="24"/>
        </w:rPr>
        <w:t>U.S. Fish</w:t>
      </w:r>
      <w:r w:rsidRPr="004C2752">
        <w:rPr>
          <w:rFonts w:ascii="Times New Roman" w:hAnsi="Times New Roman" w:cs="Times New Roman"/>
          <w:i/>
          <w:sz w:val="24"/>
          <w:szCs w:val="24"/>
        </w:rPr>
        <w:t xml:space="preserve"> and Wildl</w:t>
      </w:r>
      <w:r w:rsidR="003B2544" w:rsidRPr="004C2752">
        <w:rPr>
          <w:rFonts w:ascii="Times New Roman" w:hAnsi="Times New Roman" w:cs="Times New Roman"/>
          <w:i/>
          <w:sz w:val="24"/>
          <w:szCs w:val="24"/>
        </w:rPr>
        <w:t>.</w:t>
      </w:r>
      <w:r w:rsidR="00517D0B" w:rsidRPr="004C2752">
        <w:rPr>
          <w:rFonts w:ascii="Times New Roman" w:hAnsi="Times New Roman" w:cs="Times New Roman"/>
          <w:i/>
          <w:sz w:val="24"/>
          <w:szCs w:val="24"/>
        </w:rPr>
        <w:t xml:space="preserve"> Ser</w:t>
      </w:r>
      <w:r w:rsidR="009E5A53" w:rsidRPr="004C2752">
        <w:rPr>
          <w:rFonts w:ascii="Times New Roman" w:hAnsi="Times New Roman" w:cs="Times New Roman"/>
          <w:i/>
          <w:sz w:val="24"/>
          <w:szCs w:val="24"/>
        </w:rPr>
        <w:t>v</w:t>
      </w:r>
      <w:r w:rsidR="003B2544" w:rsidRPr="004C2752">
        <w:rPr>
          <w:rFonts w:ascii="Times New Roman" w:hAnsi="Times New Roman" w:cs="Times New Roman"/>
          <w:i/>
          <w:sz w:val="24"/>
          <w:szCs w:val="24"/>
        </w:rPr>
        <w:t>.,</w:t>
      </w:r>
      <w:r w:rsidR="00CC532D" w:rsidRPr="004C2752">
        <w:rPr>
          <w:rFonts w:ascii="Times New Roman" w:hAnsi="Times New Roman" w:cs="Times New Roman"/>
          <w:i/>
          <w:sz w:val="24"/>
          <w:szCs w:val="24"/>
        </w:rPr>
        <w:t xml:space="preserve"> Fish</w:t>
      </w:r>
      <w:r w:rsidR="003B2544" w:rsidRPr="004C2752">
        <w:rPr>
          <w:rFonts w:ascii="Times New Roman" w:hAnsi="Times New Roman" w:cs="Times New Roman"/>
          <w:i/>
          <w:sz w:val="24"/>
          <w:szCs w:val="24"/>
        </w:rPr>
        <w:t>.</w:t>
      </w:r>
      <w:r w:rsidR="00CC532D" w:rsidRPr="004C2752">
        <w:rPr>
          <w:rFonts w:ascii="Times New Roman" w:hAnsi="Times New Roman" w:cs="Times New Roman"/>
          <w:i/>
          <w:sz w:val="24"/>
          <w:szCs w:val="24"/>
        </w:rPr>
        <w:t xml:space="preserve"> Bull</w:t>
      </w:r>
      <w:r w:rsidR="00F43B57" w:rsidRPr="004C2752">
        <w:rPr>
          <w:rFonts w:ascii="Times New Roman" w:hAnsi="Times New Roman" w:cs="Times New Roman"/>
          <w:i/>
          <w:sz w:val="24"/>
          <w:szCs w:val="24"/>
        </w:rPr>
        <w:t>.</w:t>
      </w:r>
      <w:r w:rsidR="00F43B57" w:rsidRPr="004C2752">
        <w:rPr>
          <w:rFonts w:ascii="Times New Roman" w:hAnsi="Times New Roman" w:cs="Times New Roman"/>
          <w:sz w:val="24"/>
          <w:szCs w:val="24"/>
        </w:rPr>
        <w:t xml:space="preserve"> </w:t>
      </w:r>
      <w:r w:rsidRPr="004C2752">
        <w:rPr>
          <w:rFonts w:ascii="Times New Roman" w:hAnsi="Times New Roman" w:cs="Times New Roman"/>
          <w:b/>
          <w:sz w:val="24"/>
          <w:szCs w:val="24"/>
        </w:rPr>
        <w:t>65</w:t>
      </w:r>
      <w:r w:rsidRPr="004C2752">
        <w:rPr>
          <w:rFonts w:ascii="Times New Roman" w:hAnsi="Times New Roman" w:cs="Times New Roman"/>
          <w:sz w:val="24"/>
          <w:szCs w:val="24"/>
        </w:rPr>
        <w:t>:555-57</w:t>
      </w:r>
      <w:r w:rsidR="00F43B57" w:rsidRPr="004C2752">
        <w:rPr>
          <w:rFonts w:ascii="Times New Roman" w:hAnsi="Times New Roman" w:cs="Times New Roman"/>
          <w:sz w:val="24"/>
          <w:szCs w:val="24"/>
        </w:rPr>
        <w:t>.</w:t>
      </w:r>
    </w:p>
    <w:p w14:paraId="4C21A3D2" w14:textId="1895DB87"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Herbst</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S</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J</w:t>
      </w:r>
      <w:r w:rsidR="006409F9" w:rsidRPr="004C2752">
        <w:rPr>
          <w:rFonts w:ascii="Times New Roman" w:hAnsi="Times New Roman" w:cs="Times New Roman"/>
          <w:smallCaps/>
          <w:color w:val="222222"/>
          <w:sz w:val="24"/>
          <w:szCs w:val="24"/>
          <w:shd w:val="clear" w:color="auto" w:fill="FFFFFF"/>
        </w:rPr>
        <w:t>. and</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E. </w:t>
      </w:r>
      <w:r w:rsidRPr="004C2752">
        <w:rPr>
          <w:rFonts w:ascii="Times New Roman" w:hAnsi="Times New Roman" w:cs="Times New Roman"/>
          <w:smallCaps/>
          <w:color w:val="222222"/>
          <w:sz w:val="24"/>
          <w:szCs w:val="24"/>
          <w:shd w:val="clear" w:color="auto" w:fill="FFFFFF"/>
        </w:rPr>
        <w:t>Marsden</w:t>
      </w:r>
      <w:r w:rsidRPr="004C2752">
        <w:rPr>
          <w:rFonts w:ascii="Times New Roman" w:hAnsi="Times New Roman" w:cs="Times New Roman"/>
          <w:color w:val="222222"/>
          <w:sz w:val="24"/>
          <w:szCs w:val="24"/>
          <w:shd w:val="clear" w:color="auto" w:fill="FFFFFF"/>
        </w:rPr>
        <w:t>. 2011. Comparison of precision and bias of scale, fin ray, and otolith age estimates for lake whitefish (</w:t>
      </w:r>
      <w:r w:rsidRPr="004C2752">
        <w:rPr>
          <w:rFonts w:ascii="Times New Roman" w:hAnsi="Times New Roman" w:cs="Times New Roman"/>
          <w:i/>
          <w:color w:val="222222"/>
          <w:sz w:val="24"/>
          <w:szCs w:val="24"/>
          <w:shd w:val="clear" w:color="auto" w:fill="FFFFFF"/>
        </w:rPr>
        <w:t>Coregonus clupeaformis</w:t>
      </w:r>
      <w:r w:rsidRPr="004C2752">
        <w:rPr>
          <w:rFonts w:ascii="Times New Roman" w:hAnsi="Times New Roman" w:cs="Times New Roman"/>
          <w:color w:val="222222"/>
          <w:sz w:val="24"/>
          <w:szCs w:val="24"/>
          <w:shd w:val="clear" w:color="auto" w:fill="FFFFFF"/>
        </w:rPr>
        <w:t xml:space="preserve">) in Lake Champlain. </w:t>
      </w:r>
      <w:r w:rsidRPr="004C2752">
        <w:rPr>
          <w:rFonts w:ascii="Times New Roman" w:hAnsi="Times New Roman" w:cs="Times New Roman"/>
          <w:i/>
          <w:iCs/>
          <w:color w:val="222222"/>
          <w:sz w:val="24"/>
          <w:szCs w:val="24"/>
          <w:shd w:val="clear" w:color="auto" w:fill="FFFFFF"/>
        </w:rPr>
        <w:t>J</w:t>
      </w:r>
      <w:r w:rsidR="00CD0B5F" w:rsidRPr="004C2752">
        <w:rPr>
          <w:rFonts w:ascii="Times New Roman" w:hAnsi="Times New Roman" w:cs="Times New Roman"/>
          <w:i/>
          <w:iCs/>
          <w:color w:val="222222"/>
          <w:sz w:val="24"/>
          <w:szCs w:val="24"/>
          <w:shd w:val="clear" w:color="auto" w:fill="FFFFFF"/>
        </w:rPr>
        <w:t>.</w:t>
      </w:r>
      <w:r w:rsidRPr="004C2752">
        <w:rPr>
          <w:rFonts w:ascii="Times New Roman" w:hAnsi="Times New Roman" w:cs="Times New Roman"/>
          <w:i/>
          <w:iCs/>
          <w:color w:val="222222"/>
          <w:sz w:val="24"/>
          <w:szCs w:val="24"/>
          <w:shd w:val="clear" w:color="auto" w:fill="FFFFFF"/>
        </w:rPr>
        <w:t xml:space="preserve"> Great Lakes Res</w:t>
      </w:r>
      <w:r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w:t>
      </w:r>
      <w:r w:rsidRPr="004C2752">
        <w:rPr>
          <w:rFonts w:ascii="Times New Roman" w:hAnsi="Times New Roman" w:cs="Times New Roman"/>
          <w:b/>
          <w:color w:val="222222"/>
          <w:sz w:val="24"/>
          <w:szCs w:val="24"/>
          <w:shd w:val="clear" w:color="auto" w:fill="FFFFFF"/>
        </w:rPr>
        <w:t>37</w:t>
      </w:r>
      <w:r w:rsidRPr="004C2752">
        <w:rPr>
          <w:rFonts w:ascii="Times New Roman" w:hAnsi="Times New Roman" w:cs="Times New Roman"/>
          <w:color w:val="222222"/>
          <w:sz w:val="24"/>
          <w:szCs w:val="24"/>
          <w:shd w:val="clear" w:color="auto" w:fill="FFFFFF"/>
        </w:rPr>
        <w:t>:386-389.</w:t>
      </w:r>
    </w:p>
    <w:p w14:paraId="74AE70F6" w14:textId="4417543C" w:rsidR="006D13D1" w:rsidRPr="004C2752" w:rsidRDefault="006D13D1"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Jessop</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B</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M.</w:t>
      </w:r>
      <w:r w:rsidRPr="004C2752">
        <w:rPr>
          <w:rFonts w:ascii="Times New Roman" w:hAnsi="Times New Roman" w:cs="Times New Roman"/>
          <w:sz w:val="24"/>
          <w:szCs w:val="24"/>
        </w:rPr>
        <w:t xml:space="preserve"> 1972. Aging round whitefish (</w:t>
      </w:r>
      <w:r w:rsidRPr="004C2752">
        <w:rPr>
          <w:rFonts w:ascii="Times New Roman" w:hAnsi="Times New Roman" w:cs="Times New Roman"/>
          <w:i/>
          <w:sz w:val="24"/>
          <w:szCs w:val="24"/>
        </w:rPr>
        <w:t>Prosopium cylindraceum</w:t>
      </w:r>
      <w:r w:rsidRPr="004C2752">
        <w:rPr>
          <w:rFonts w:ascii="Times New Roman" w:hAnsi="Times New Roman" w:cs="Times New Roman"/>
          <w:sz w:val="24"/>
          <w:szCs w:val="24"/>
        </w:rPr>
        <w:t xml:space="preserve">) of the Leaf River, Ungava, Quebec, by otoliths.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CD0B5F"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Board Can.</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29</w:t>
      </w:r>
      <w:r w:rsidRPr="004C2752">
        <w:rPr>
          <w:rFonts w:ascii="Times New Roman" w:hAnsi="Times New Roman" w:cs="Times New Roman"/>
          <w:sz w:val="24"/>
          <w:szCs w:val="24"/>
        </w:rPr>
        <w:t>:452-454.</w:t>
      </w:r>
    </w:p>
    <w:p w14:paraId="3C3F70D8" w14:textId="781F8E50" w:rsidR="00FC4777"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Kimura</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K</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J. J. </w:t>
      </w:r>
      <w:r w:rsidR="000D51E5" w:rsidRPr="004C2752">
        <w:rPr>
          <w:rFonts w:ascii="Times New Roman" w:hAnsi="Times New Roman" w:cs="Times New Roman"/>
          <w:smallCaps/>
          <w:sz w:val="24"/>
          <w:szCs w:val="24"/>
        </w:rPr>
        <w:t>Lyons</w:t>
      </w:r>
      <w:r w:rsidR="00F43B57" w:rsidRPr="004C2752">
        <w:rPr>
          <w:rFonts w:ascii="Times New Roman" w:hAnsi="Times New Roman" w:cs="Times New Roman"/>
          <w:sz w:val="24"/>
          <w:szCs w:val="24"/>
        </w:rPr>
        <w:t>. 1991. Between reader bias and variability in age-d</w:t>
      </w:r>
      <w:r w:rsidR="000D51E5" w:rsidRPr="004C2752">
        <w:rPr>
          <w:rFonts w:ascii="Times New Roman" w:hAnsi="Times New Roman" w:cs="Times New Roman"/>
          <w:sz w:val="24"/>
          <w:szCs w:val="24"/>
        </w:rPr>
        <w:t>eterminatio</w:t>
      </w:r>
      <w:r w:rsidR="00F43B57" w:rsidRPr="004C2752">
        <w:rPr>
          <w:rFonts w:ascii="Times New Roman" w:hAnsi="Times New Roman" w:cs="Times New Roman"/>
          <w:sz w:val="24"/>
          <w:szCs w:val="24"/>
        </w:rPr>
        <w:t>n p</w:t>
      </w:r>
      <w:r w:rsidR="00D216F9" w:rsidRPr="004C2752">
        <w:rPr>
          <w:rFonts w:ascii="Times New Roman" w:hAnsi="Times New Roman" w:cs="Times New Roman"/>
          <w:sz w:val="24"/>
          <w:szCs w:val="24"/>
        </w:rPr>
        <w:t>rocess</w:t>
      </w:r>
      <w:r w:rsidR="003B2544" w:rsidRPr="004C2752">
        <w:rPr>
          <w:rFonts w:ascii="Times New Roman" w:hAnsi="Times New Roman" w:cs="Times New Roman"/>
          <w:sz w:val="24"/>
          <w:szCs w:val="24"/>
        </w:rPr>
        <w:t xml:space="preserve">. </w:t>
      </w:r>
      <w:r w:rsidR="003B2544" w:rsidRPr="004C2752">
        <w:rPr>
          <w:rFonts w:ascii="Times New Roman" w:hAnsi="Times New Roman" w:cs="Times New Roman"/>
          <w:i/>
          <w:sz w:val="24"/>
          <w:szCs w:val="24"/>
        </w:rPr>
        <w:t>Fish. Bull.</w:t>
      </w:r>
      <w:r w:rsidR="003B2544" w:rsidRPr="004C2752">
        <w:rPr>
          <w:rFonts w:ascii="Times New Roman" w:hAnsi="Times New Roman" w:cs="Times New Roman"/>
          <w:sz w:val="24"/>
          <w:szCs w:val="24"/>
        </w:rPr>
        <w:t xml:space="preserve"> </w:t>
      </w:r>
      <w:r w:rsidR="00D216F9" w:rsidRPr="004C2752">
        <w:rPr>
          <w:rFonts w:ascii="Times New Roman" w:hAnsi="Times New Roman" w:cs="Times New Roman"/>
          <w:b/>
          <w:sz w:val="24"/>
          <w:szCs w:val="24"/>
        </w:rPr>
        <w:t>89</w:t>
      </w:r>
      <w:r w:rsidR="00D216F9" w:rsidRPr="004C2752">
        <w:rPr>
          <w:rFonts w:ascii="Times New Roman" w:hAnsi="Times New Roman" w:cs="Times New Roman"/>
          <w:sz w:val="24"/>
          <w:szCs w:val="24"/>
        </w:rPr>
        <w:t>:53-60</w:t>
      </w:r>
      <w:r w:rsidR="00F43B57" w:rsidRPr="004C2752">
        <w:rPr>
          <w:rFonts w:ascii="Times New Roman" w:hAnsi="Times New Roman" w:cs="Times New Roman"/>
          <w:sz w:val="24"/>
          <w:szCs w:val="24"/>
        </w:rPr>
        <w:t>.</w:t>
      </w:r>
    </w:p>
    <w:p w14:paraId="53609619" w14:textId="6AA16DD0"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Maceina</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M</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J</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w:t>
      </w:r>
      <w:r w:rsidRPr="004C2752">
        <w:rPr>
          <w:rFonts w:ascii="Times New Roman" w:hAnsi="Times New Roman" w:cs="Times New Roman"/>
          <w:smallCaps/>
          <w:color w:val="222222"/>
          <w:sz w:val="24"/>
          <w:szCs w:val="24"/>
          <w:shd w:val="clear" w:color="auto" w:fill="FFFFFF"/>
        </w:rPr>
        <w:t xml:space="preserve">Boxrucker, </w:t>
      </w:r>
      <w:r w:rsidR="006409F9" w:rsidRPr="004C2752">
        <w:rPr>
          <w:rFonts w:ascii="Times New Roman" w:hAnsi="Times New Roman" w:cs="Times New Roman"/>
          <w:smallCaps/>
          <w:color w:val="222222"/>
          <w:sz w:val="24"/>
          <w:szCs w:val="24"/>
          <w:shd w:val="clear" w:color="auto" w:fill="FFFFFF"/>
        </w:rPr>
        <w:t xml:space="preserve">D. L. </w:t>
      </w:r>
      <w:r w:rsidRPr="004C2752">
        <w:rPr>
          <w:rFonts w:ascii="Times New Roman" w:hAnsi="Times New Roman" w:cs="Times New Roman"/>
          <w:smallCaps/>
          <w:color w:val="222222"/>
          <w:sz w:val="24"/>
          <w:szCs w:val="24"/>
          <w:shd w:val="clear" w:color="auto" w:fill="FFFFFF"/>
        </w:rPr>
        <w:t xml:space="preserve">Bueckmeier, </w:t>
      </w:r>
      <w:r w:rsidR="006409F9" w:rsidRPr="004C2752">
        <w:rPr>
          <w:rFonts w:ascii="Times New Roman" w:hAnsi="Times New Roman" w:cs="Times New Roman"/>
          <w:smallCaps/>
          <w:color w:val="222222"/>
          <w:sz w:val="24"/>
          <w:szCs w:val="24"/>
          <w:shd w:val="clear" w:color="auto" w:fill="FFFFFF"/>
        </w:rPr>
        <w:t xml:space="preserve">R. S. </w:t>
      </w:r>
      <w:r w:rsidRPr="004C2752">
        <w:rPr>
          <w:rFonts w:ascii="Times New Roman" w:hAnsi="Times New Roman" w:cs="Times New Roman"/>
          <w:smallCaps/>
          <w:color w:val="222222"/>
          <w:sz w:val="24"/>
          <w:szCs w:val="24"/>
          <w:shd w:val="clear" w:color="auto" w:fill="FFFFFF"/>
        </w:rPr>
        <w:t xml:space="preserve">Gangl, </w:t>
      </w:r>
      <w:r w:rsidR="006409F9" w:rsidRPr="004C2752">
        <w:rPr>
          <w:rFonts w:ascii="Times New Roman" w:hAnsi="Times New Roman" w:cs="Times New Roman"/>
          <w:smallCaps/>
          <w:color w:val="222222"/>
          <w:sz w:val="24"/>
          <w:szCs w:val="24"/>
          <w:shd w:val="clear" w:color="auto" w:fill="FFFFFF"/>
        </w:rPr>
        <w:t xml:space="preserve">D. O. </w:t>
      </w:r>
      <w:r w:rsidRPr="004C2752">
        <w:rPr>
          <w:rFonts w:ascii="Times New Roman" w:hAnsi="Times New Roman" w:cs="Times New Roman"/>
          <w:smallCaps/>
          <w:color w:val="222222"/>
          <w:sz w:val="24"/>
          <w:szCs w:val="24"/>
          <w:shd w:val="clear" w:color="auto" w:fill="FFFFFF"/>
        </w:rPr>
        <w:t xml:space="preserve">Lucchesi, </w:t>
      </w:r>
      <w:r w:rsidR="006409F9" w:rsidRPr="004C2752">
        <w:rPr>
          <w:rFonts w:ascii="Times New Roman" w:hAnsi="Times New Roman" w:cs="Times New Roman"/>
          <w:smallCaps/>
          <w:color w:val="222222"/>
          <w:sz w:val="24"/>
          <w:szCs w:val="24"/>
          <w:shd w:val="clear" w:color="auto" w:fill="FFFFFF"/>
        </w:rPr>
        <w:t xml:space="preserve">D. A. </w:t>
      </w:r>
      <w:r w:rsidRPr="004C2752">
        <w:rPr>
          <w:rFonts w:ascii="Times New Roman" w:hAnsi="Times New Roman" w:cs="Times New Roman"/>
          <w:smallCaps/>
          <w:color w:val="222222"/>
          <w:sz w:val="24"/>
          <w:szCs w:val="24"/>
          <w:shd w:val="clear" w:color="auto" w:fill="FFFFFF"/>
        </w:rPr>
        <w:t xml:space="preserve">Isermann, </w:t>
      </w:r>
      <w:r w:rsidR="006409F9" w:rsidRPr="004C2752">
        <w:rPr>
          <w:rFonts w:ascii="Times New Roman" w:hAnsi="Times New Roman" w:cs="Times New Roman"/>
          <w:smallCaps/>
          <w:color w:val="222222"/>
          <w:sz w:val="24"/>
          <w:szCs w:val="24"/>
          <w:shd w:val="clear" w:color="auto" w:fill="FFFFFF"/>
        </w:rPr>
        <w:t xml:space="preserve">J. R. </w:t>
      </w:r>
      <w:r w:rsidRPr="004C2752">
        <w:rPr>
          <w:rFonts w:ascii="Times New Roman" w:hAnsi="Times New Roman" w:cs="Times New Roman"/>
          <w:smallCaps/>
          <w:color w:val="222222"/>
          <w:sz w:val="24"/>
          <w:szCs w:val="24"/>
          <w:shd w:val="clear" w:color="auto" w:fill="FFFFFF"/>
        </w:rPr>
        <w:t>Jackson,</w:t>
      </w:r>
      <w:r w:rsidR="006409F9" w:rsidRPr="004C2752">
        <w:rPr>
          <w:rFonts w:ascii="Times New Roman" w:hAnsi="Times New Roman" w:cs="Times New Roman"/>
          <w:smallCaps/>
          <w:color w:val="222222"/>
          <w:sz w:val="24"/>
          <w:szCs w:val="24"/>
          <w:shd w:val="clear" w:color="auto" w:fill="FFFFFF"/>
        </w:rPr>
        <w:t xml:space="preserve"> and</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P. J. </w:t>
      </w:r>
      <w:r w:rsidRPr="004C2752">
        <w:rPr>
          <w:rFonts w:ascii="Times New Roman" w:hAnsi="Times New Roman" w:cs="Times New Roman"/>
          <w:smallCaps/>
          <w:color w:val="222222"/>
          <w:sz w:val="24"/>
          <w:szCs w:val="24"/>
          <w:shd w:val="clear" w:color="auto" w:fill="FFFFFF"/>
        </w:rPr>
        <w:t>Martinez</w:t>
      </w:r>
      <w:r w:rsidRPr="004C2752">
        <w:rPr>
          <w:rFonts w:ascii="Times New Roman" w:hAnsi="Times New Roman" w:cs="Times New Roman"/>
          <w:color w:val="222222"/>
          <w:sz w:val="24"/>
          <w:szCs w:val="24"/>
          <w:shd w:val="clear" w:color="auto" w:fill="FFFFFF"/>
        </w:rPr>
        <w:t xml:space="preserve">. 2007. Current status and review of freshwater fish aging procedures used by state and provincial fisheries agencies with recommendations for future directions. </w:t>
      </w:r>
      <w:r w:rsidRPr="004C2752">
        <w:rPr>
          <w:rFonts w:ascii="Times New Roman" w:hAnsi="Times New Roman" w:cs="Times New Roman"/>
          <w:i/>
          <w:color w:val="222222"/>
          <w:sz w:val="24"/>
          <w:szCs w:val="24"/>
          <w:shd w:val="clear" w:color="auto" w:fill="FFFFFF"/>
        </w:rPr>
        <w:t>Fisheries</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32</w:t>
      </w:r>
      <w:r w:rsidRPr="004C2752">
        <w:rPr>
          <w:rFonts w:ascii="Times New Roman" w:hAnsi="Times New Roman" w:cs="Times New Roman"/>
          <w:color w:val="222222"/>
          <w:sz w:val="24"/>
          <w:szCs w:val="24"/>
          <w:shd w:val="clear" w:color="auto" w:fill="FFFFFF"/>
        </w:rPr>
        <w:t>:329-340.</w:t>
      </w:r>
    </w:p>
    <w:p w14:paraId="64C50B53" w14:textId="305F27B9" w:rsidR="00517D0B"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Mackay</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00F43B57" w:rsidRPr="004C2752">
        <w:rPr>
          <w:rFonts w:ascii="Times New Roman" w:hAnsi="Times New Roman" w:cs="Times New Roman"/>
          <w:smallCaps/>
          <w:sz w:val="24"/>
          <w:szCs w:val="24"/>
        </w:rPr>
        <w:t>C.</w:t>
      </w:r>
      <w:r w:rsidR="00F43B57" w:rsidRPr="004C2752">
        <w:rPr>
          <w:rFonts w:ascii="Times New Roman" w:hAnsi="Times New Roman" w:cs="Times New Roman"/>
          <w:sz w:val="24"/>
          <w:szCs w:val="24"/>
        </w:rPr>
        <w:t xml:space="preserve"> 2000. Status of the pygmy w</w:t>
      </w:r>
      <w:r w:rsidR="00517D0B" w:rsidRPr="004C2752">
        <w:rPr>
          <w:rFonts w:ascii="Times New Roman" w:hAnsi="Times New Roman" w:cs="Times New Roman"/>
          <w:sz w:val="24"/>
          <w:szCs w:val="24"/>
        </w:rPr>
        <w:t>hitefish (</w:t>
      </w:r>
      <w:r w:rsidR="00517D0B" w:rsidRPr="004C2752">
        <w:rPr>
          <w:rFonts w:ascii="Times New Roman" w:hAnsi="Times New Roman" w:cs="Times New Roman"/>
          <w:i/>
          <w:sz w:val="24"/>
          <w:szCs w:val="24"/>
        </w:rPr>
        <w:t>Prosopium coulteri</w:t>
      </w:r>
      <w:r w:rsidR="009B2683" w:rsidRPr="004C2752">
        <w:rPr>
          <w:rFonts w:ascii="Times New Roman" w:hAnsi="Times New Roman" w:cs="Times New Roman"/>
          <w:sz w:val="24"/>
          <w:szCs w:val="24"/>
        </w:rPr>
        <w:t>) in A</w:t>
      </w:r>
      <w:r w:rsidR="00517D0B" w:rsidRPr="004C2752">
        <w:rPr>
          <w:rFonts w:ascii="Times New Roman" w:hAnsi="Times New Roman" w:cs="Times New Roman"/>
          <w:sz w:val="24"/>
          <w:szCs w:val="24"/>
        </w:rPr>
        <w:t>lberta. Alberta Env</w:t>
      </w:r>
      <w:r w:rsidR="00F30A39" w:rsidRPr="004C2752">
        <w:rPr>
          <w:rFonts w:ascii="Times New Roman" w:hAnsi="Times New Roman" w:cs="Times New Roman"/>
          <w:sz w:val="24"/>
          <w:szCs w:val="24"/>
        </w:rPr>
        <w:t>iron</w:t>
      </w:r>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Fish</w:t>
      </w:r>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and Wildl</w:t>
      </w:r>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Mana</w:t>
      </w:r>
      <w:r w:rsidR="00C61F8E" w:rsidRPr="004C2752">
        <w:rPr>
          <w:rFonts w:ascii="Times New Roman" w:hAnsi="Times New Roman" w:cs="Times New Roman"/>
          <w:sz w:val="24"/>
          <w:szCs w:val="24"/>
        </w:rPr>
        <w:t>g.</w:t>
      </w:r>
      <w:r w:rsidR="00517D0B" w:rsidRPr="004C2752">
        <w:rPr>
          <w:rFonts w:ascii="Times New Roman" w:hAnsi="Times New Roman" w:cs="Times New Roman"/>
          <w:sz w:val="24"/>
          <w:szCs w:val="24"/>
        </w:rPr>
        <w:t xml:space="preserve"> Division, and Alberta Conservation Assoc</w:t>
      </w:r>
      <w:r w:rsidR="00C61F8E" w:rsidRPr="004C2752">
        <w:rPr>
          <w:rFonts w:ascii="Times New Roman" w:hAnsi="Times New Roman" w:cs="Times New Roman"/>
          <w:sz w:val="24"/>
          <w:szCs w:val="24"/>
        </w:rPr>
        <w:t>.</w:t>
      </w:r>
      <w:r w:rsidR="00E76381" w:rsidRPr="004C2752">
        <w:rPr>
          <w:rFonts w:ascii="Times New Roman" w:hAnsi="Times New Roman" w:cs="Times New Roman"/>
          <w:sz w:val="24"/>
          <w:szCs w:val="24"/>
        </w:rPr>
        <w:t>,</w:t>
      </w:r>
      <w:r w:rsidR="003F0588" w:rsidRPr="004C2752">
        <w:rPr>
          <w:rFonts w:ascii="Times New Roman" w:hAnsi="Times New Roman" w:cs="Times New Roman"/>
          <w:sz w:val="24"/>
          <w:szCs w:val="24"/>
        </w:rPr>
        <w:t xml:space="preserve"> </w:t>
      </w:r>
      <w:r w:rsidR="00B06722" w:rsidRPr="004C2752">
        <w:rPr>
          <w:rFonts w:ascii="Times New Roman" w:hAnsi="Times New Roman" w:cs="Times New Roman"/>
          <w:sz w:val="24"/>
          <w:szCs w:val="24"/>
        </w:rPr>
        <w:t>n</w:t>
      </w:r>
      <w:r w:rsidR="009B2683" w:rsidRPr="004C2752">
        <w:rPr>
          <w:rFonts w:ascii="Times New Roman" w:hAnsi="Times New Roman" w:cs="Times New Roman"/>
          <w:sz w:val="24"/>
          <w:szCs w:val="24"/>
        </w:rPr>
        <w:t>o. 2</w:t>
      </w:r>
      <w:r w:rsidR="00B06722" w:rsidRPr="004C2752">
        <w:rPr>
          <w:rFonts w:ascii="Times New Roman" w:hAnsi="Times New Roman" w:cs="Times New Roman"/>
          <w:sz w:val="24"/>
          <w:szCs w:val="24"/>
        </w:rPr>
        <w:t>7</w:t>
      </w:r>
      <w:r w:rsidR="007D34A0" w:rsidRPr="004C2752">
        <w:rPr>
          <w:rFonts w:ascii="Times New Roman" w:hAnsi="Times New Roman" w:cs="Times New Roman"/>
          <w:sz w:val="24"/>
          <w:szCs w:val="24"/>
        </w:rPr>
        <w:t>.</w:t>
      </w:r>
      <w:r w:rsidR="00AA1E2E" w:rsidRPr="004C2752">
        <w:rPr>
          <w:rFonts w:ascii="Times New Roman" w:hAnsi="Times New Roman" w:cs="Times New Roman"/>
          <w:sz w:val="24"/>
          <w:szCs w:val="24"/>
        </w:rPr>
        <w:t xml:space="preserve"> 16 p</w:t>
      </w:r>
      <w:r w:rsidR="00B06722" w:rsidRPr="004C2752">
        <w:rPr>
          <w:rFonts w:ascii="Times New Roman" w:hAnsi="Times New Roman" w:cs="Times New Roman"/>
          <w:sz w:val="24"/>
          <w:szCs w:val="24"/>
        </w:rPr>
        <w:t>.</w:t>
      </w:r>
    </w:p>
    <w:p w14:paraId="765067A2" w14:textId="3C5EE2D0" w:rsidR="00517D0B"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McCart</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1963</w:t>
      </w:r>
      <w:r w:rsidR="00F43B57" w:rsidRPr="004C2752">
        <w:rPr>
          <w:rFonts w:ascii="Times New Roman" w:hAnsi="Times New Roman" w:cs="Times New Roman"/>
          <w:sz w:val="24"/>
          <w:szCs w:val="24"/>
        </w:rPr>
        <w:t>. Growth and morphometry of the pygmy w</w:t>
      </w:r>
      <w:r w:rsidR="00517D0B" w:rsidRPr="004C2752">
        <w:rPr>
          <w:rFonts w:ascii="Times New Roman" w:hAnsi="Times New Roman" w:cs="Times New Roman"/>
          <w:sz w:val="24"/>
          <w:szCs w:val="24"/>
        </w:rPr>
        <w:t>hitefish (</w:t>
      </w:r>
      <w:r w:rsidR="00517D0B" w:rsidRPr="004C2752">
        <w:rPr>
          <w:rFonts w:ascii="Times New Roman" w:hAnsi="Times New Roman" w:cs="Times New Roman"/>
          <w:i/>
          <w:sz w:val="24"/>
          <w:szCs w:val="24"/>
        </w:rPr>
        <w:t>Prosopium coulteri</w:t>
      </w:r>
      <w:r w:rsidR="00F43B57" w:rsidRPr="004C2752">
        <w:rPr>
          <w:rFonts w:ascii="Times New Roman" w:hAnsi="Times New Roman" w:cs="Times New Roman"/>
          <w:sz w:val="24"/>
          <w:szCs w:val="24"/>
        </w:rPr>
        <w:t xml:space="preserve">) in </w:t>
      </w:r>
      <w:r w:rsidR="00695175" w:rsidRPr="004C2752">
        <w:rPr>
          <w:rFonts w:ascii="Times New Roman" w:hAnsi="Times New Roman" w:cs="Times New Roman"/>
          <w:sz w:val="24"/>
          <w:szCs w:val="24"/>
        </w:rPr>
        <w:t>British</w:t>
      </w:r>
      <w:r w:rsidR="00F43B57" w:rsidRPr="004C2752">
        <w:rPr>
          <w:rFonts w:ascii="Times New Roman" w:hAnsi="Times New Roman" w:cs="Times New Roman"/>
          <w:sz w:val="24"/>
          <w:szCs w:val="24"/>
        </w:rPr>
        <w:t xml:space="preserve"> </w:t>
      </w:r>
      <w:r w:rsidR="00695175" w:rsidRPr="004C2752">
        <w:rPr>
          <w:rFonts w:ascii="Times New Roman" w:hAnsi="Times New Roman" w:cs="Times New Roman"/>
          <w:sz w:val="24"/>
          <w:szCs w:val="24"/>
        </w:rPr>
        <w:t>Columbia</w:t>
      </w:r>
      <w:r w:rsidR="00C63314"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w:t>
      </w:r>
      <w:r w:rsidR="00C63314" w:rsidRPr="004C2752">
        <w:rPr>
          <w:rFonts w:ascii="Times New Roman" w:hAnsi="Times New Roman" w:cs="Times New Roman"/>
          <w:sz w:val="24"/>
          <w:szCs w:val="24"/>
        </w:rPr>
        <w:t>M.S</w:t>
      </w:r>
      <w:r w:rsidR="00C61F8E" w:rsidRPr="004C2752">
        <w:rPr>
          <w:rFonts w:ascii="Times New Roman" w:hAnsi="Times New Roman" w:cs="Times New Roman"/>
          <w:sz w:val="24"/>
          <w:szCs w:val="24"/>
        </w:rPr>
        <w:t>c</w:t>
      </w:r>
      <w:r w:rsidR="00C63314" w:rsidRPr="004C2752">
        <w:rPr>
          <w:rFonts w:ascii="Times New Roman" w:hAnsi="Times New Roman" w:cs="Times New Roman"/>
          <w:sz w:val="24"/>
          <w:szCs w:val="24"/>
        </w:rPr>
        <w:t>. D</w:t>
      </w:r>
      <w:r w:rsidRPr="004C2752">
        <w:rPr>
          <w:rFonts w:ascii="Times New Roman" w:hAnsi="Times New Roman" w:cs="Times New Roman"/>
          <w:sz w:val="24"/>
          <w:szCs w:val="24"/>
        </w:rPr>
        <w:t>issertation</w:t>
      </w:r>
      <w:r w:rsidR="00C63314" w:rsidRPr="004C2752">
        <w:rPr>
          <w:rFonts w:ascii="Times New Roman" w:hAnsi="Times New Roman" w:cs="Times New Roman"/>
          <w:sz w:val="24"/>
          <w:szCs w:val="24"/>
        </w:rPr>
        <w:t>,</w:t>
      </w:r>
      <w:r w:rsidR="00FB4924" w:rsidRPr="004C2752">
        <w:rPr>
          <w:rFonts w:ascii="Times New Roman" w:hAnsi="Times New Roman" w:cs="Times New Roman"/>
          <w:sz w:val="24"/>
          <w:szCs w:val="24"/>
        </w:rPr>
        <w:t xml:space="preserve"> </w:t>
      </w:r>
      <w:r w:rsidRPr="004C2752">
        <w:rPr>
          <w:rFonts w:ascii="Times New Roman" w:hAnsi="Times New Roman" w:cs="Times New Roman"/>
          <w:sz w:val="24"/>
          <w:szCs w:val="24"/>
        </w:rPr>
        <w:t>University of British Columbia</w:t>
      </w:r>
      <w:r w:rsidR="00E76381" w:rsidRPr="004C2752">
        <w:rPr>
          <w:rFonts w:ascii="Times New Roman" w:hAnsi="Times New Roman" w:cs="Times New Roman"/>
          <w:sz w:val="24"/>
          <w:szCs w:val="24"/>
        </w:rPr>
        <w:t>, Vancouver</w:t>
      </w:r>
      <w:r w:rsidR="00C63314"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B</w:t>
      </w:r>
      <w:r w:rsidR="00C63314" w:rsidRPr="004C2752">
        <w:rPr>
          <w:rFonts w:ascii="Times New Roman" w:hAnsi="Times New Roman" w:cs="Times New Roman"/>
          <w:sz w:val="24"/>
          <w:szCs w:val="24"/>
        </w:rPr>
        <w:t xml:space="preserve">ritish </w:t>
      </w:r>
      <w:r w:rsidR="00E76381" w:rsidRPr="004C2752">
        <w:rPr>
          <w:rFonts w:ascii="Times New Roman" w:hAnsi="Times New Roman" w:cs="Times New Roman"/>
          <w:sz w:val="24"/>
          <w:szCs w:val="24"/>
        </w:rPr>
        <w:t>C</w:t>
      </w:r>
      <w:r w:rsidR="00C63314" w:rsidRPr="004C2752">
        <w:rPr>
          <w:rFonts w:ascii="Times New Roman" w:hAnsi="Times New Roman" w:cs="Times New Roman"/>
          <w:sz w:val="24"/>
          <w:szCs w:val="24"/>
        </w:rPr>
        <w:t>olumbia</w:t>
      </w:r>
      <w:r w:rsidR="00E76381" w:rsidRPr="004C2752">
        <w:rPr>
          <w:rFonts w:ascii="Times New Roman" w:hAnsi="Times New Roman" w:cs="Times New Roman"/>
          <w:sz w:val="24"/>
          <w:szCs w:val="24"/>
        </w:rPr>
        <w:t>.</w:t>
      </w:r>
      <w:r w:rsidR="006807BD" w:rsidRPr="004C2752">
        <w:rPr>
          <w:rFonts w:ascii="Times New Roman" w:hAnsi="Times New Roman" w:cs="Times New Roman"/>
          <w:sz w:val="24"/>
          <w:szCs w:val="24"/>
        </w:rPr>
        <w:t xml:space="preserve"> 97</w:t>
      </w:r>
      <w:r w:rsidR="00C63314" w:rsidRPr="004C2752">
        <w:rPr>
          <w:rFonts w:ascii="Times New Roman" w:hAnsi="Times New Roman" w:cs="Times New Roman"/>
          <w:sz w:val="24"/>
          <w:szCs w:val="24"/>
        </w:rPr>
        <w:t xml:space="preserve"> p</w:t>
      </w:r>
      <w:r w:rsidR="006807BD" w:rsidRPr="004C2752">
        <w:rPr>
          <w:rFonts w:ascii="Times New Roman" w:hAnsi="Times New Roman" w:cs="Times New Roman"/>
          <w:sz w:val="24"/>
          <w:szCs w:val="24"/>
        </w:rPr>
        <w:t>.</w:t>
      </w:r>
    </w:p>
    <w:p w14:paraId="7863C75A" w14:textId="0741669C" w:rsidR="00380B3A"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 xml:space="preserve">1965. </w:t>
      </w:r>
      <w:r w:rsidRPr="004C2752">
        <w:rPr>
          <w:rFonts w:ascii="Times New Roman" w:hAnsi="Times New Roman" w:cs="Times New Roman"/>
          <w:sz w:val="24"/>
          <w:szCs w:val="24"/>
        </w:rPr>
        <w:t xml:space="preserve"> </w:t>
      </w:r>
      <w:r w:rsidR="00C50C10" w:rsidRPr="004C2752">
        <w:rPr>
          <w:rFonts w:ascii="Times New Roman" w:hAnsi="Times New Roman" w:cs="Times New Roman"/>
          <w:sz w:val="24"/>
          <w:szCs w:val="24"/>
        </w:rPr>
        <w:t>Growth and morphometry of four British Columbia populations of pygmy whitefish (</w:t>
      </w:r>
      <w:r w:rsidR="00C50C10" w:rsidRPr="004C2752">
        <w:rPr>
          <w:rFonts w:ascii="Times New Roman" w:hAnsi="Times New Roman" w:cs="Times New Roman"/>
          <w:i/>
          <w:sz w:val="24"/>
          <w:szCs w:val="24"/>
        </w:rPr>
        <w:t>Prosopium coulteri</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i/>
          <w:sz w:val="24"/>
          <w:szCs w:val="24"/>
        </w:rPr>
        <w:t>J</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 Ca</w:t>
      </w:r>
      <w:r w:rsidR="00FB4924" w:rsidRPr="004C2752">
        <w:rPr>
          <w:rFonts w:ascii="Times New Roman" w:hAnsi="Times New Roman" w:cs="Times New Roman"/>
          <w:i/>
          <w:sz w:val="24"/>
          <w:szCs w:val="24"/>
        </w:rPr>
        <w:t>n</w:t>
      </w:r>
      <w:r w:rsidR="00C50C10"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22</w:t>
      </w:r>
      <w:r w:rsidR="00C50C10" w:rsidRPr="004C2752">
        <w:rPr>
          <w:rFonts w:ascii="Times New Roman" w:hAnsi="Times New Roman" w:cs="Times New Roman"/>
          <w:sz w:val="24"/>
          <w:szCs w:val="24"/>
        </w:rPr>
        <w:t>:1229-1259.</w:t>
      </w:r>
    </w:p>
    <w:p w14:paraId="3DB17101" w14:textId="719C017B" w:rsidR="000F03AD" w:rsidRPr="004C2752" w:rsidRDefault="000F03AD"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McPhail</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Pr="004C2752">
        <w:rPr>
          <w:rFonts w:ascii="Times New Roman" w:hAnsi="Times New Roman" w:cs="Times New Roman"/>
          <w:sz w:val="24"/>
          <w:szCs w:val="24"/>
        </w:rPr>
        <w:t xml:space="preserve"> 2007. The freshwater fishes of British Columbia. University of Alberta Press</w:t>
      </w:r>
      <w:r w:rsidR="00E76381" w:rsidRPr="004C2752">
        <w:rPr>
          <w:rFonts w:ascii="Times New Roman" w:hAnsi="Times New Roman" w:cs="Times New Roman"/>
          <w:sz w:val="24"/>
          <w:szCs w:val="24"/>
        </w:rPr>
        <w:t>, Edmonton</w:t>
      </w:r>
      <w:r w:rsidR="00C63314"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A</w:t>
      </w:r>
      <w:r w:rsidR="00C63314" w:rsidRPr="004C2752">
        <w:rPr>
          <w:rFonts w:ascii="Times New Roman" w:hAnsi="Times New Roman" w:cs="Times New Roman"/>
          <w:sz w:val="24"/>
          <w:szCs w:val="24"/>
        </w:rPr>
        <w:t>lberta</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696 p.</w:t>
      </w:r>
    </w:p>
    <w:p w14:paraId="543F01EA" w14:textId="54E422AC" w:rsidR="00380B3A"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6409F9" w:rsidRPr="004C2752">
        <w:rPr>
          <w:rFonts w:ascii="Times New Roman" w:hAnsi="Times New Roman" w:cs="Times New Roman"/>
          <w:smallCaps/>
          <w:sz w:val="24"/>
          <w:szCs w:val="24"/>
        </w:rPr>
        <w:t>and</w:t>
      </w:r>
      <w:r w:rsidR="00C50C10"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C. C. </w:t>
      </w:r>
      <w:r w:rsidR="00380B3A" w:rsidRPr="004C2752">
        <w:rPr>
          <w:rFonts w:ascii="Times New Roman" w:hAnsi="Times New Roman" w:cs="Times New Roman"/>
          <w:smallCaps/>
          <w:sz w:val="24"/>
          <w:szCs w:val="24"/>
        </w:rPr>
        <w:t>Lindsey</w:t>
      </w:r>
      <w:r w:rsidR="00C50C10"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1970.</w:t>
      </w:r>
      <w:r w:rsidR="00C50C10" w:rsidRPr="004C2752">
        <w:rPr>
          <w:rFonts w:ascii="Times New Roman" w:hAnsi="Times New Roman" w:cs="Times New Roman"/>
          <w:sz w:val="24"/>
          <w:szCs w:val="24"/>
        </w:rPr>
        <w:t xml:space="preserve"> Freshwater fishes of northwestern Canada and Alaska. </w:t>
      </w:r>
      <w:r w:rsidR="00C50C10" w:rsidRPr="004C2752">
        <w:rPr>
          <w:rFonts w:ascii="Times New Roman" w:hAnsi="Times New Roman" w:cs="Times New Roman"/>
          <w:i/>
          <w:sz w:val="24"/>
          <w:szCs w:val="24"/>
        </w:rPr>
        <w:t>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 Ca</w:t>
      </w:r>
      <w:r w:rsidR="002C34AB" w:rsidRPr="004C2752">
        <w:rPr>
          <w:rFonts w:ascii="Times New Roman" w:hAnsi="Times New Roman" w:cs="Times New Roman"/>
          <w:i/>
          <w:sz w:val="24"/>
          <w:szCs w:val="24"/>
        </w:rPr>
        <w:t>n</w:t>
      </w:r>
      <w:r w:rsidR="00F5514D" w:rsidRPr="004C2752">
        <w:rPr>
          <w:rFonts w:ascii="Times New Roman" w:hAnsi="Times New Roman" w:cs="Times New Roman"/>
          <w:i/>
          <w:sz w:val="24"/>
          <w:szCs w:val="24"/>
        </w:rPr>
        <w:t>.</w:t>
      </w:r>
      <w:r w:rsidR="00E76381" w:rsidRPr="004C2752">
        <w:rPr>
          <w:rFonts w:ascii="Times New Roman" w:hAnsi="Times New Roman" w:cs="Times New Roman"/>
          <w:sz w:val="24"/>
          <w:szCs w:val="24"/>
        </w:rPr>
        <w:t xml:space="preserve">, </w:t>
      </w:r>
      <w:r w:rsidR="003F0588" w:rsidRPr="004C2752">
        <w:rPr>
          <w:rFonts w:ascii="Times New Roman" w:hAnsi="Times New Roman" w:cs="Times New Roman"/>
          <w:sz w:val="24"/>
          <w:szCs w:val="24"/>
        </w:rPr>
        <w:t>no. 173.</w:t>
      </w:r>
      <w:r w:rsidR="007D34A0" w:rsidRPr="004C2752">
        <w:rPr>
          <w:rFonts w:ascii="Times New Roman" w:hAnsi="Times New Roman" w:cs="Times New Roman"/>
          <w:sz w:val="24"/>
          <w:szCs w:val="24"/>
        </w:rPr>
        <w:t xml:space="preserve">  381 p.</w:t>
      </w:r>
    </w:p>
    <w:p w14:paraId="5D6C0E9E" w14:textId="28AC3146" w:rsidR="00837930"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6409F9" w:rsidRPr="004C2752">
        <w:rPr>
          <w:rFonts w:ascii="Times New Roman" w:hAnsi="Times New Roman" w:cs="Times New Roman"/>
          <w:smallCaps/>
          <w:sz w:val="24"/>
          <w:szCs w:val="24"/>
        </w:rPr>
        <w:t>and</w:t>
      </w:r>
      <w:r w:rsidR="00837930"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J. </w:t>
      </w:r>
      <w:r w:rsidR="00380B3A" w:rsidRPr="004C2752">
        <w:rPr>
          <w:rFonts w:ascii="Times New Roman" w:hAnsi="Times New Roman" w:cs="Times New Roman"/>
          <w:smallCaps/>
          <w:sz w:val="24"/>
          <w:szCs w:val="24"/>
        </w:rPr>
        <w:t>Zemlak</w:t>
      </w:r>
      <w:r w:rsidR="00C50C10"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2001.</w:t>
      </w:r>
      <w:r w:rsidR="00C50C10" w:rsidRPr="004C2752">
        <w:rPr>
          <w:rFonts w:ascii="Times New Roman" w:hAnsi="Times New Roman" w:cs="Times New Roman"/>
          <w:sz w:val="24"/>
          <w:szCs w:val="24"/>
        </w:rPr>
        <w:t xml:space="preserve"> Pygmy Whitefish studies on Dina Lake #1, 2000. Peace/Williston Fish and Wildl</w:t>
      </w:r>
      <w:r w:rsidR="00F30A39" w:rsidRPr="004C2752">
        <w:rPr>
          <w:rFonts w:ascii="Times New Roman" w:hAnsi="Times New Roman" w:cs="Times New Roman"/>
          <w:sz w:val="24"/>
          <w:szCs w:val="24"/>
        </w:rPr>
        <w:t>.</w:t>
      </w:r>
      <w:r w:rsidR="00C50C10" w:rsidRPr="004C2752">
        <w:rPr>
          <w:rFonts w:ascii="Times New Roman" w:hAnsi="Times New Roman" w:cs="Times New Roman"/>
          <w:sz w:val="24"/>
          <w:szCs w:val="24"/>
        </w:rPr>
        <w:t xml:space="preserve"> Compensation Program</w:t>
      </w:r>
      <w:r w:rsidR="00C61F8E" w:rsidRPr="004C2752">
        <w:rPr>
          <w:rFonts w:ascii="Times New Roman" w:hAnsi="Times New Roman" w:cs="Times New Roman"/>
          <w:sz w:val="24"/>
          <w:szCs w:val="24"/>
        </w:rPr>
        <w:t>, Prince George, British Columbia</w:t>
      </w:r>
      <w:r w:rsidR="00E76381" w:rsidRPr="004C2752">
        <w:rPr>
          <w:rFonts w:ascii="Times New Roman" w:hAnsi="Times New Roman" w:cs="Times New Roman"/>
          <w:sz w:val="24"/>
          <w:szCs w:val="24"/>
        </w:rPr>
        <w:t xml:space="preserve">, </w:t>
      </w:r>
      <w:r w:rsidR="00542191" w:rsidRPr="004C2752">
        <w:rPr>
          <w:rFonts w:ascii="Times New Roman" w:hAnsi="Times New Roman" w:cs="Times New Roman"/>
          <w:sz w:val="24"/>
          <w:szCs w:val="24"/>
        </w:rPr>
        <w:t>n</w:t>
      </w:r>
      <w:r w:rsidR="00C50C10" w:rsidRPr="004C2752">
        <w:rPr>
          <w:rFonts w:ascii="Times New Roman" w:hAnsi="Times New Roman" w:cs="Times New Roman"/>
          <w:sz w:val="24"/>
          <w:szCs w:val="24"/>
        </w:rPr>
        <w:t>o. 245.</w:t>
      </w:r>
      <w:r w:rsidR="007D34A0" w:rsidRPr="004C2752">
        <w:rPr>
          <w:rFonts w:ascii="Times New Roman" w:hAnsi="Times New Roman" w:cs="Times New Roman"/>
          <w:sz w:val="24"/>
          <w:szCs w:val="24"/>
        </w:rPr>
        <w:t xml:space="preserve">  36 p.</w:t>
      </w:r>
    </w:p>
    <w:p w14:paraId="43A3C930" w14:textId="32D14D76" w:rsidR="00837930" w:rsidRPr="004C2752" w:rsidRDefault="00837930"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Neuman</w:t>
      </w:r>
      <w:r w:rsidR="00FF6A92" w:rsidRPr="004C2752">
        <w:rPr>
          <w:rFonts w:ascii="Times New Roman" w:hAnsi="Times New Roman" w:cs="Times New Roman"/>
          <w:smallCaps/>
          <w:sz w:val="24"/>
          <w:szCs w:val="24"/>
        </w:rPr>
        <w:t>n</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M</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M. S. </w:t>
      </w:r>
      <w:r w:rsidRPr="004C2752">
        <w:rPr>
          <w:rFonts w:ascii="Times New Roman" w:hAnsi="Times New Roman" w:cs="Times New Roman"/>
          <w:smallCaps/>
          <w:sz w:val="24"/>
          <w:szCs w:val="24"/>
        </w:rPr>
        <w:t>Allen</w:t>
      </w:r>
      <w:r w:rsidRPr="004C2752">
        <w:rPr>
          <w:rFonts w:ascii="Times New Roman" w:hAnsi="Times New Roman" w:cs="Times New Roman"/>
          <w:sz w:val="24"/>
          <w:szCs w:val="24"/>
        </w:rPr>
        <w:t xml:space="preserve">. 2007. Size Structure. </w:t>
      </w:r>
      <w:r w:rsidR="00E76381" w:rsidRPr="004C2752">
        <w:rPr>
          <w:rFonts w:ascii="Times New Roman" w:hAnsi="Times New Roman" w:cs="Times New Roman"/>
          <w:sz w:val="24"/>
          <w:szCs w:val="24"/>
        </w:rPr>
        <w:t xml:space="preserve">p. 375-421. </w:t>
      </w:r>
      <w:r w:rsidRPr="004C2752">
        <w:rPr>
          <w:rFonts w:ascii="Times New Roman" w:hAnsi="Times New Roman" w:cs="Times New Roman"/>
          <w:i/>
          <w:sz w:val="24"/>
          <w:szCs w:val="24"/>
        </w:rPr>
        <w:t>In:</w:t>
      </w:r>
      <w:r w:rsidRPr="004C2752">
        <w:rPr>
          <w:rFonts w:ascii="Times New Roman" w:hAnsi="Times New Roman" w:cs="Times New Roman"/>
          <w:sz w:val="24"/>
          <w:szCs w:val="24"/>
        </w:rPr>
        <w:t xml:space="preserve"> Guy</w:t>
      </w:r>
      <w:r w:rsidR="00E76381" w:rsidRPr="004C2752">
        <w:rPr>
          <w:rFonts w:ascii="Times New Roman" w:hAnsi="Times New Roman" w:cs="Times New Roman"/>
          <w:sz w:val="24"/>
          <w:szCs w:val="24"/>
        </w:rPr>
        <w:t>,</w:t>
      </w:r>
      <w:r w:rsidRPr="004C2752">
        <w:rPr>
          <w:rFonts w:ascii="Times New Roman" w:hAnsi="Times New Roman" w:cs="Times New Roman"/>
          <w:sz w:val="24"/>
          <w:szCs w:val="24"/>
        </w:rPr>
        <w:t xml:space="preserve"> C</w:t>
      </w:r>
      <w:r w:rsidR="00E76381" w:rsidRPr="004C2752">
        <w:rPr>
          <w:rFonts w:ascii="Times New Roman" w:hAnsi="Times New Roman" w:cs="Times New Roman"/>
          <w:sz w:val="24"/>
          <w:szCs w:val="24"/>
        </w:rPr>
        <w:t xml:space="preserve">. </w:t>
      </w:r>
      <w:r w:rsidRPr="004C2752">
        <w:rPr>
          <w:rFonts w:ascii="Times New Roman" w:hAnsi="Times New Roman" w:cs="Times New Roman"/>
          <w:sz w:val="24"/>
          <w:szCs w:val="24"/>
        </w:rPr>
        <w:t>S</w:t>
      </w:r>
      <w:r w:rsidR="00E76381" w:rsidRPr="004C2752">
        <w:rPr>
          <w:rFonts w:ascii="Times New Roman" w:hAnsi="Times New Roman" w:cs="Times New Roman"/>
          <w:sz w:val="24"/>
          <w:szCs w:val="24"/>
        </w:rPr>
        <w:t>. and</w:t>
      </w:r>
      <w:r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 xml:space="preserve">M. L. </w:t>
      </w:r>
      <w:r w:rsidRPr="004C2752">
        <w:rPr>
          <w:rFonts w:ascii="Times New Roman" w:hAnsi="Times New Roman" w:cs="Times New Roman"/>
          <w:sz w:val="24"/>
          <w:szCs w:val="24"/>
        </w:rPr>
        <w:t>Brown</w:t>
      </w:r>
      <w:r w:rsidR="00E76381" w:rsidRPr="004C2752">
        <w:rPr>
          <w:rFonts w:ascii="Times New Roman" w:hAnsi="Times New Roman" w:cs="Times New Roman"/>
          <w:sz w:val="24"/>
          <w:szCs w:val="24"/>
        </w:rPr>
        <w:t xml:space="preserve"> (eds.)</w:t>
      </w:r>
      <w:r w:rsidRPr="004C2752">
        <w:rPr>
          <w:rFonts w:ascii="Times New Roman" w:hAnsi="Times New Roman" w:cs="Times New Roman"/>
          <w:sz w:val="24"/>
          <w:szCs w:val="24"/>
        </w:rPr>
        <w:t>. Analysis and Interpretation of Freshwater Fisheries Data. American Fisheries Society</w:t>
      </w:r>
      <w:r w:rsidR="00E76381" w:rsidRPr="004C2752">
        <w:rPr>
          <w:rFonts w:ascii="Times New Roman" w:hAnsi="Times New Roman" w:cs="Times New Roman"/>
          <w:sz w:val="24"/>
          <w:szCs w:val="24"/>
        </w:rPr>
        <w:t>, Bethesda</w:t>
      </w:r>
      <w:r w:rsidR="00CD0B5F"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M</w:t>
      </w:r>
      <w:r w:rsidR="00CD0B5F" w:rsidRPr="004C2752">
        <w:rPr>
          <w:rFonts w:ascii="Times New Roman" w:hAnsi="Times New Roman" w:cs="Times New Roman"/>
          <w:sz w:val="24"/>
          <w:szCs w:val="24"/>
        </w:rPr>
        <w:t>aryland</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w:t>
      </w:r>
      <w:r w:rsidR="00C179C0" w:rsidRPr="004C2752">
        <w:rPr>
          <w:rFonts w:ascii="Times New Roman" w:hAnsi="Times New Roman" w:cs="Times New Roman"/>
          <w:sz w:val="24"/>
          <w:szCs w:val="24"/>
        </w:rPr>
        <w:t>961 p.</w:t>
      </w:r>
    </w:p>
    <w:p w14:paraId="05A4B50E" w14:textId="7736E7AB"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Ogle</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H.</w:t>
      </w:r>
      <w:r w:rsidRPr="004C2752">
        <w:rPr>
          <w:rFonts w:ascii="Times New Roman" w:hAnsi="Times New Roman" w:cs="Times New Roman"/>
          <w:sz w:val="24"/>
          <w:szCs w:val="24"/>
        </w:rPr>
        <w:t xml:space="preserve"> 201</w:t>
      </w:r>
      <w:r w:rsidR="006F5DE1">
        <w:rPr>
          <w:rFonts w:ascii="Times New Roman" w:hAnsi="Times New Roman" w:cs="Times New Roman"/>
          <w:sz w:val="24"/>
          <w:szCs w:val="24"/>
        </w:rPr>
        <w:t>5</w:t>
      </w:r>
      <w:r w:rsidRPr="004C2752">
        <w:rPr>
          <w:rFonts w:ascii="Times New Roman" w:hAnsi="Times New Roman" w:cs="Times New Roman"/>
          <w:sz w:val="24"/>
          <w:szCs w:val="24"/>
        </w:rPr>
        <w:t xml:space="preserve">. </w:t>
      </w:r>
      <w:r w:rsidR="0021795B">
        <w:rPr>
          <w:rFonts w:ascii="Times New Roman" w:hAnsi="Times New Roman" w:cs="Times New Roman"/>
          <w:sz w:val="24"/>
          <w:szCs w:val="24"/>
        </w:rPr>
        <w:t>IFA</w:t>
      </w:r>
      <w:r w:rsidR="0021795B" w:rsidRPr="004C2752">
        <w:rPr>
          <w:rFonts w:ascii="Times New Roman" w:hAnsi="Times New Roman" w:cs="Times New Roman"/>
          <w:sz w:val="24"/>
          <w:szCs w:val="24"/>
        </w:rPr>
        <w:t xml:space="preserve">R </w:t>
      </w:r>
      <w:r w:rsidRPr="004C2752">
        <w:rPr>
          <w:rFonts w:ascii="Times New Roman" w:hAnsi="Times New Roman" w:cs="Times New Roman"/>
          <w:sz w:val="24"/>
          <w:szCs w:val="24"/>
        </w:rPr>
        <w:t xml:space="preserve">Vignette: Von Bertalanffy Growth Models.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http://fishr.wordpress.com/</w:t>
      </w:r>
      <w:r w:rsidR="006F5DE1">
        <w:rPr>
          <w:rFonts w:ascii="Times New Roman" w:hAnsi="Times New Roman" w:cs="Times New Roman"/>
          <w:sz w:val="24"/>
          <w:szCs w:val="24"/>
        </w:rPr>
        <w:t>books/ifar</w:t>
      </w:r>
      <w:r w:rsidR="00CD0B5F" w:rsidRPr="00221595">
        <w:rPr>
          <w:rFonts w:ascii="Times New Roman" w:hAnsi="Times New Roman" w:cs="Times New Roman"/>
          <w:sz w:val="24"/>
          <w:szCs w:val="24"/>
        </w:rPr>
        <w:t>/</w:t>
      </w:r>
      <w:r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Accessed </w:t>
      </w:r>
      <w:r w:rsidR="006F5DE1">
        <w:rPr>
          <w:rFonts w:ascii="Times New Roman" w:hAnsi="Times New Roman" w:cs="Times New Roman"/>
          <w:sz w:val="24"/>
          <w:szCs w:val="24"/>
        </w:rPr>
        <w:t>2</w:t>
      </w:r>
      <w:r w:rsidR="00CD0B5F" w:rsidRPr="004C2752">
        <w:rPr>
          <w:rFonts w:ascii="Times New Roman" w:hAnsi="Times New Roman" w:cs="Times New Roman"/>
          <w:sz w:val="24"/>
          <w:szCs w:val="24"/>
        </w:rPr>
        <w:t xml:space="preserve">3 </w:t>
      </w:r>
      <w:r w:rsidR="006F5DE1">
        <w:rPr>
          <w:rFonts w:ascii="Times New Roman" w:hAnsi="Times New Roman" w:cs="Times New Roman"/>
          <w:sz w:val="24"/>
          <w:szCs w:val="24"/>
        </w:rPr>
        <w:t>Mar</w:t>
      </w:r>
      <w:r w:rsidR="00CD0B5F" w:rsidRPr="004C2752">
        <w:rPr>
          <w:rFonts w:ascii="Times New Roman" w:hAnsi="Times New Roman" w:cs="Times New Roman"/>
          <w:sz w:val="24"/>
          <w:szCs w:val="24"/>
        </w:rPr>
        <w:t xml:space="preserve"> 201</w:t>
      </w:r>
      <w:r w:rsidR="006F5DE1">
        <w:rPr>
          <w:rFonts w:ascii="Times New Roman" w:hAnsi="Times New Roman" w:cs="Times New Roman"/>
          <w:sz w:val="24"/>
          <w:szCs w:val="24"/>
        </w:rPr>
        <w:t>5</w:t>
      </w:r>
      <w:r w:rsidR="00CD0B5F" w:rsidRPr="004C2752">
        <w:rPr>
          <w:rFonts w:ascii="Times New Roman" w:hAnsi="Times New Roman" w:cs="Times New Roman"/>
          <w:sz w:val="24"/>
          <w:szCs w:val="24"/>
        </w:rPr>
        <w:t>.</w:t>
      </w:r>
    </w:p>
    <w:p w14:paraId="1AC28FAA" w14:textId="10627FB6" w:rsidR="00086D05"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086D05" w:rsidRPr="004C2752">
        <w:rPr>
          <w:rFonts w:ascii="Times New Roman" w:hAnsi="Times New Roman" w:cs="Times New Roman"/>
          <w:sz w:val="24"/>
          <w:szCs w:val="24"/>
        </w:rPr>
        <w:t>201</w:t>
      </w:r>
      <w:r w:rsidR="0021795B">
        <w:rPr>
          <w:rFonts w:ascii="Times New Roman" w:hAnsi="Times New Roman" w:cs="Times New Roman"/>
          <w:sz w:val="24"/>
          <w:szCs w:val="24"/>
        </w:rPr>
        <w:t>5</w:t>
      </w:r>
      <w:r w:rsidR="00086D05" w:rsidRPr="004C2752">
        <w:rPr>
          <w:rFonts w:ascii="Times New Roman" w:hAnsi="Times New Roman" w:cs="Times New Roman"/>
          <w:sz w:val="24"/>
          <w:szCs w:val="24"/>
        </w:rPr>
        <w:t>. FSA: Fisheri</w:t>
      </w:r>
      <w:r w:rsidR="00A4230E" w:rsidRPr="004C2752">
        <w:rPr>
          <w:rFonts w:ascii="Times New Roman" w:hAnsi="Times New Roman" w:cs="Times New Roman"/>
          <w:sz w:val="24"/>
          <w:szCs w:val="24"/>
        </w:rPr>
        <w:t>es stock analysis.</w:t>
      </w:r>
      <w:r w:rsidR="00A9355C" w:rsidRPr="00E65B97">
        <w:rPr>
          <w:rFonts w:ascii="Times New Roman" w:hAnsi="Times New Roman" w:cs="Times New Roman"/>
          <w:sz w:val="24"/>
          <w:szCs w:val="24"/>
        </w:rPr>
        <w:t xml:space="preserve"> URL</w:t>
      </w:r>
      <w:r w:rsidR="00086D05" w:rsidRPr="0035198B">
        <w:rPr>
          <w:rFonts w:ascii="Times New Roman" w:hAnsi="Times New Roman" w:cs="Times New Roman"/>
          <w:sz w:val="24"/>
          <w:szCs w:val="24"/>
        </w:rPr>
        <w:t xml:space="preserve"> </w:t>
      </w:r>
      <w:r w:rsidR="00CD0B5F" w:rsidRPr="00221595">
        <w:rPr>
          <w:rFonts w:ascii="Times New Roman" w:hAnsi="Times New Roman" w:cs="Times New Roman"/>
          <w:sz w:val="24"/>
          <w:szCs w:val="24"/>
        </w:rPr>
        <w:t>http://fishr.wordpress.com/fsa/</w:t>
      </w:r>
      <w:r w:rsidR="00086D05"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495FADC0" w14:textId="4B4B0119" w:rsidR="00380B3A" w:rsidRPr="0091512E" w:rsidRDefault="00380B3A"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Plumb</w:t>
      </w:r>
      <w:r w:rsidR="006409F9" w:rsidRPr="0035198B">
        <w:rPr>
          <w:rFonts w:ascii="Times New Roman" w:hAnsi="Times New Roman" w:cs="Times New Roman"/>
          <w:smallCaps/>
          <w:sz w:val="24"/>
          <w:szCs w:val="24"/>
        </w:rPr>
        <w:t>,</w:t>
      </w:r>
      <w:r w:rsidR="00C50C10" w:rsidRPr="0035198B">
        <w:rPr>
          <w:rFonts w:ascii="Times New Roman" w:hAnsi="Times New Roman" w:cs="Times New Roman"/>
          <w:smallCaps/>
          <w:sz w:val="24"/>
          <w:szCs w:val="24"/>
        </w:rPr>
        <w:t xml:space="preserve"> M</w:t>
      </w:r>
      <w:r w:rsidR="006409F9" w:rsidRPr="0091512E">
        <w:rPr>
          <w:rFonts w:ascii="Times New Roman" w:hAnsi="Times New Roman" w:cs="Times New Roman"/>
          <w:smallCaps/>
          <w:sz w:val="24"/>
          <w:szCs w:val="24"/>
        </w:rPr>
        <w:t xml:space="preserve">. </w:t>
      </w:r>
      <w:r w:rsidR="00C50C10" w:rsidRPr="0091512E">
        <w:rPr>
          <w:rFonts w:ascii="Times New Roman" w:hAnsi="Times New Roman" w:cs="Times New Roman"/>
          <w:smallCaps/>
          <w:sz w:val="24"/>
          <w:szCs w:val="24"/>
        </w:rPr>
        <w:t>P.</w:t>
      </w:r>
      <w:r w:rsidR="00C50C10" w:rsidRPr="0091512E">
        <w:rPr>
          <w:rFonts w:ascii="Times New Roman" w:hAnsi="Times New Roman" w:cs="Times New Roman"/>
          <w:sz w:val="24"/>
          <w:szCs w:val="24"/>
        </w:rPr>
        <w:t xml:space="preserve"> </w:t>
      </w:r>
      <w:r w:rsidRPr="0091512E">
        <w:rPr>
          <w:rFonts w:ascii="Times New Roman" w:hAnsi="Times New Roman" w:cs="Times New Roman"/>
          <w:sz w:val="24"/>
          <w:szCs w:val="24"/>
        </w:rPr>
        <w:t>2006.</w:t>
      </w:r>
      <w:r w:rsidR="00C50C10" w:rsidRPr="0091512E">
        <w:rPr>
          <w:rFonts w:ascii="Times New Roman" w:hAnsi="Times New Roman" w:cs="Times New Roman"/>
          <w:sz w:val="24"/>
          <w:szCs w:val="24"/>
        </w:rPr>
        <w:t xml:space="preserve"> Ecological factors influencing fish distribution in a large subarctic lake system</w:t>
      </w:r>
      <w:r w:rsidR="00C63314" w:rsidRPr="0091512E">
        <w:rPr>
          <w:rFonts w:ascii="Times New Roman" w:hAnsi="Times New Roman" w:cs="Times New Roman"/>
          <w:sz w:val="24"/>
          <w:szCs w:val="24"/>
        </w:rPr>
        <w:t>.</w:t>
      </w:r>
      <w:r w:rsidR="00C50C10" w:rsidRPr="0091512E">
        <w:rPr>
          <w:rFonts w:ascii="Times New Roman" w:hAnsi="Times New Roman" w:cs="Times New Roman"/>
          <w:sz w:val="24"/>
          <w:szCs w:val="24"/>
        </w:rPr>
        <w:t xml:space="preserve"> </w:t>
      </w:r>
      <w:r w:rsidR="00C63314" w:rsidRPr="0091512E">
        <w:rPr>
          <w:rFonts w:ascii="Times New Roman" w:hAnsi="Times New Roman" w:cs="Times New Roman"/>
          <w:sz w:val="24"/>
          <w:szCs w:val="24"/>
        </w:rPr>
        <w:t>M.S</w:t>
      </w:r>
      <w:r w:rsidR="00C61F8E" w:rsidRPr="0091512E">
        <w:rPr>
          <w:rFonts w:ascii="Times New Roman" w:hAnsi="Times New Roman" w:cs="Times New Roman"/>
          <w:sz w:val="24"/>
          <w:szCs w:val="24"/>
        </w:rPr>
        <w:t>c</w:t>
      </w:r>
      <w:r w:rsidR="00C63314" w:rsidRPr="0091512E">
        <w:rPr>
          <w:rFonts w:ascii="Times New Roman" w:hAnsi="Times New Roman" w:cs="Times New Roman"/>
          <w:sz w:val="24"/>
          <w:szCs w:val="24"/>
        </w:rPr>
        <w:t>. D</w:t>
      </w:r>
      <w:r w:rsidR="00542191" w:rsidRPr="0091512E">
        <w:rPr>
          <w:rFonts w:ascii="Times New Roman" w:hAnsi="Times New Roman" w:cs="Times New Roman"/>
          <w:sz w:val="24"/>
          <w:szCs w:val="24"/>
        </w:rPr>
        <w:t>issertation</w:t>
      </w:r>
      <w:r w:rsidR="00C63314" w:rsidRPr="0091512E">
        <w:rPr>
          <w:rFonts w:ascii="Times New Roman" w:hAnsi="Times New Roman" w:cs="Times New Roman"/>
          <w:sz w:val="24"/>
          <w:szCs w:val="24"/>
        </w:rPr>
        <w:t>,</w:t>
      </w:r>
      <w:r w:rsidR="00542191" w:rsidRPr="0091512E">
        <w:rPr>
          <w:rFonts w:ascii="Times New Roman" w:hAnsi="Times New Roman" w:cs="Times New Roman"/>
          <w:sz w:val="24"/>
          <w:szCs w:val="24"/>
        </w:rPr>
        <w:t xml:space="preserve"> </w:t>
      </w:r>
      <w:r w:rsidR="00C50C10" w:rsidRPr="0091512E">
        <w:rPr>
          <w:rFonts w:ascii="Times New Roman" w:hAnsi="Times New Roman" w:cs="Times New Roman"/>
          <w:sz w:val="24"/>
          <w:szCs w:val="24"/>
        </w:rPr>
        <w:t>University of Alaska Fairbanks</w:t>
      </w:r>
      <w:r w:rsidR="00E76381" w:rsidRPr="0091512E">
        <w:rPr>
          <w:rFonts w:ascii="Times New Roman" w:hAnsi="Times New Roman" w:cs="Times New Roman"/>
          <w:sz w:val="24"/>
          <w:szCs w:val="24"/>
        </w:rPr>
        <w:t>.</w:t>
      </w:r>
      <w:r w:rsidR="006807BD" w:rsidRPr="0091512E">
        <w:rPr>
          <w:rFonts w:ascii="Times New Roman" w:hAnsi="Times New Roman" w:cs="Times New Roman"/>
          <w:sz w:val="24"/>
          <w:szCs w:val="24"/>
        </w:rPr>
        <w:t xml:space="preserve"> 74</w:t>
      </w:r>
      <w:r w:rsidR="00C63314" w:rsidRPr="0091512E">
        <w:rPr>
          <w:rFonts w:ascii="Times New Roman" w:hAnsi="Times New Roman" w:cs="Times New Roman"/>
          <w:sz w:val="24"/>
          <w:szCs w:val="24"/>
        </w:rPr>
        <w:t xml:space="preserve"> p</w:t>
      </w:r>
      <w:r w:rsidR="006807BD" w:rsidRPr="0091512E">
        <w:rPr>
          <w:rFonts w:ascii="Times New Roman" w:hAnsi="Times New Roman" w:cs="Times New Roman"/>
          <w:sz w:val="24"/>
          <w:szCs w:val="24"/>
        </w:rPr>
        <w:t>.</w:t>
      </w:r>
    </w:p>
    <w:p w14:paraId="7B66F536" w14:textId="7F4F9B04" w:rsidR="00781B35" w:rsidRPr="004C2752" w:rsidRDefault="00781B35"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Quist</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M</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C</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M. A. </w:t>
      </w:r>
      <w:r w:rsidRPr="0091512E">
        <w:rPr>
          <w:rFonts w:ascii="Times New Roman" w:hAnsi="Times New Roman" w:cs="Times New Roman"/>
          <w:smallCaps/>
          <w:sz w:val="24"/>
          <w:szCs w:val="24"/>
        </w:rPr>
        <w:t>Pegg</w:t>
      </w:r>
      <w:r w:rsidR="00A4230E" w:rsidRPr="0091512E">
        <w:rPr>
          <w:rFonts w:ascii="Times New Roman" w:hAnsi="Times New Roman" w:cs="Times New Roman"/>
          <w:smallCaps/>
          <w:sz w:val="24"/>
          <w:szCs w:val="24"/>
        </w:rPr>
        <w:t>,</w:t>
      </w:r>
      <w:r w:rsidR="006409F9" w:rsidRPr="0091512E">
        <w:rPr>
          <w:rFonts w:ascii="Times New Roman" w:hAnsi="Times New Roman" w:cs="Times New Roman"/>
          <w:smallCaps/>
          <w:sz w:val="24"/>
          <w:szCs w:val="24"/>
        </w:rPr>
        <w:t xml:space="preserve"> and</w:t>
      </w:r>
      <w:r w:rsidR="00A4230E" w:rsidRPr="0091512E">
        <w:rPr>
          <w:rFonts w:ascii="Times New Roman" w:hAnsi="Times New Roman" w:cs="Times New Roman"/>
          <w:smallCaps/>
          <w:sz w:val="24"/>
          <w:szCs w:val="24"/>
        </w:rPr>
        <w:t xml:space="preserve"> </w:t>
      </w:r>
      <w:r w:rsidR="006409F9" w:rsidRPr="0014408E">
        <w:rPr>
          <w:rFonts w:ascii="Times New Roman" w:hAnsi="Times New Roman" w:cs="Times New Roman"/>
          <w:smallCaps/>
          <w:sz w:val="24"/>
          <w:szCs w:val="24"/>
        </w:rPr>
        <w:t xml:space="preserve">D. R. </w:t>
      </w:r>
      <w:r w:rsidR="00A4230E" w:rsidRPr="00FA4CB0">
        <w:rPr>
          <w:rFonts w:ascii="Times New Roman" w:hAnsi="Times New Roman" w:cs="Times New Roman"/>
          <w:smallCaps/>
          <w:sz w:val="24"/>
          <w:szCs w:val="24"/>
        </w:rPr>
        <w:t>DeVries</w:t>
      </w:r>
      <w:r w:rsidR="00A4230E" w:rsidRPr="00FA4CB0">
        <w:rPr>
          <w:rFonts w:ascii="Times New Roman" w:hAnsi="Times New Roman" w:cs="Times New Roman"/>
          <w:sz w:val="24"/>
          <w:szCs w:val="24"/>
        </w:rPr>
        <w:t>. 2012. Age and g</w:t>
      </w:r>
      <w:r w:rsidRPr="004C2752">
        <w:rPr>
          <w:rFonts w:ascii="Times New Roman" w:hAnsi="Times New Roman" w:cs="Times New Roman"/>
          <w:sz w:val="24"/>
          <w:szCs w:val="24"/>
        </w:rPr>
        <w:t xml:space="preserve">rowth. </w:t>
      </w:r>
      <w:r w:rsidR="002D3364" w:rsidRPr="004C2752">
        <w:rPr>
          <w:rFonts w:ascii="Times New Roman" w:hAnsi="Times New Roman" w:cs="Times New Roman"/>
          <w:sz w:val="24"/>
          <w:szCs w:val="24"/>
        </w:rPr>
        <w:t xml:space="preserve">p. 677-731. </w:t>
      </w:r>
      <w:r w:rsidR="00A4230E" w:rsidRPr="004C2752">
        <w:rPr>
          <w:rFonts w:ascii="Times New Roman" w:hAnsi="Times New Roman" w:cs="Times New Roman"/>
          <w:i/>
          <w:sz w:val="24"/>
          <w:szCs w:val="24"/>
        </w:rPr>
        <w:t>In:</w:t>
      </w:r>
      <w:r w:rsidRPr="004C2752">
        <w:rPr>
          <w:rFonts w:ascii="Times New Roman" w:hAnsi="Times New Roman" w:cs="Times New Roman"/>
          <w:sz w:val="24"/>
          <w:szCs w:val="24"/>
        </w:rPr>
        <w:t xml:space="preserve"> Zale</w:t>
      </w:r>
      <w:r w:rsidR="00E76381" w:rsidRPr="004C2752">
        <w:rPr>
          <w:rFonts w:ascii="Times New Roman" w:hAnsi="Times New Roman" w:cs="Times New Roman"/>
          <w:sz w:val="24"/>
          <w:szCs w:val="24"/>
        </w:rPr>
        <w:t>,</w:t>
      </w:r>
      <w:r w:rsidRPr="004C2752">
        <w:rPr>
          <w:rFonts w:ascii="Times New Roman" w:hAnsi="Times New Roman" w:cs="Times New Roman"/>
          <w:sz w:val="24"/>
          <w:szCs w:val="24"/>
        </w:rPr>
        <w:t xml:space="preserve"> A</w:t>
      </w:r>
      <w:r w:rsidR="00E76381" w:rsidRPr="004C2752">
        <w:rPr>
          <w:rFonts w:ascii="Times New Roman" w:hAnsi="Times New Roman" w:cs="Times New Roman"/>
          <w:sz w:val="24"/>
          <w:szCs w:val="24"/>
        </w:rPr>
        <w:t xml:space="preserve">. </w:t>
      </w:r>
      <w:r w:rsidRPr="004C2752">
        <w:rPr>
          <w:rFonts w:ascii="Times New Roman" w:hAnsi="Times New Roman" w:cs="Times New Roman"/>
          <w:sz w:val="24"/>
          <w:szCs w:val="24"/>
        </w:rPr>
        <w:t>V</w:t>
      </w:r>
      <w:r w:rsidR="00E7638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 xml:space="preserve">D. L. </w:t>
      </w:r>
      <w:r w:rsidR="00A4230E" w:rsidRPr="004C2752">
        <w:rPr>
          <w:rFonts w:ascii="Times New Roman" w:hAnsi="Times New Roman" w:cs="Times New Roman"/>
          <w:sz w:val="24"/>
          <w:szCs w:val="24"/>
        </w:rPr>
        <w:t xml:space="preserve">Parrish, </w:t>
      </w:r>
      <w:r w:rsidR="00E76381" w:rsidRPr="004C2752">
        <w:rPr>
          <w:rFonts w:ascii="Times New Roman" w:hAnsi="Times New Roman" w:cs="Times New Roman"/>
          <w:sz w:val="24"/>
          <w:szCs w:val="24"/>
        </w:rPr>
        <w:t xml:space="preserve">and T. M. </w:t>
      </w:r>
      <w:r w:rsidR="00A4230E" w:rsidRPr="004C2752">
        <w:rPr>
          <w:rFonts w:ascii="Times New Roman" w:hAnsi="Times New Roman" w:cs="Times New Roman"/>
          <w:sz w:val="24"/>
          <w:szCs w:val="24"/>
        </w:rPr>
        <w:t xml:space="preserve">Sutton </w:t>
      </w:r>
      <w:r w:rsidR="00E76381" w:rsidRPr="004C2752">
        <w:rPr>
          <w:rFonts w:ascii="Times New Roman" w:hAnsi="Times New Roman" w:cs="Times New Roman"/>
          <w:sz w:val="24"/>
          <w:szCs w:val="24"/>
        </w:rPr>
        <w:t>(</w:t>
      </w:r>
      <w:r w:rsidR="00A4230E" w:rsidRPr="004C2752">
        <w:rPr>
          <w:rFonts w:ascii="Times New Roman" w:hAnsi="Times New Roman" w:cs="Times New Roman"/>
          <w:sz w:val="24"/>
          <w:szCs w:val="24"/>
        </w:rPr>
        <w:t>ed</w:t>
      </w:r>
      <w:r w:rsidR="00402B70" w:rsidRPr="004C2752">
        <w:rPr>
          <w:rFonts w:ascii="Times New Roman" w:hAnsi="Times New Roman" w:cs="Times New Roman"/>
          <w:sz w:val="24"/>
          <w:szCs w:val="24"/>
        </w:rPr>
        <w:t>s</w:t>
      </w:r>
      <w:r w:rsidR="00E7638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Fisheries </w:t>
      </w:r>
      <w:r w:rsidR="009B3C0D" w:rsidRPr="004C2752">
        <w:rPr>
          <w:rFonts w:ascii="Times New Roman" w:hAnsi="Times New Roman" w:cs="Times New Roman"/>
          <w:sz w:val="24"/>
          <w:szCs w:val="24"/>
        </w:rPr>
        <w:t>T</w:t>
      </w:r>
      <w:r w:rsidR="00A4230E" w:rsidRPr="004C2752">
        <w:rPr>
          <w:rFonts w:ascii="Times New Roman" w:hAnsi="Times New Roman" w:cs="Times New Roman"/>
          <w:sz w:val="24"/>
          <w:szCs w:val="24"/>
        </w:rPr>
        <w:t>echniques</w:t>
      </w:r>
      <w:r w:rsidR="0054219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3</w:t>
      </w:r>
      <w:r w:rsidR="00745EB8" w:rsidRPr="004C2752">
        <w:rPr>
          <w:rFonts w:ascii="Times New Roman" w:hAnsi="Times New Roman" w:cs="Times New Roman"/>
          <w:sz w:val="24"/>
          <w:szCs w:val="24"/>
          <w:vertAlign w:val="superscript"/>
        </w:rPr>
        <w:t>rd</w:t>
      </w:r>
      <w:r w:rsidR="00745EB8" w:rsidRPr="004C2752">
        <w:rPr>
          <w:rFonts w:ascii="Times New Roman" w:hAnsi="Times New Roman" w:cs="Times New Roman"/>
          <w:sz w:val="24"/>
          <w:szCs w:val="24"/>
        </w:rPr>
        <w:t xml:space="preserve"> ed</w:t>
      </w:r>
      <w:r w:rsidRPr="004C2752">
        <w:rPr>
          <w:rFonts w:ascii="Times New Roman" w:hAnsi="Times New Roman" w:cs="Times New Roman"/>
          <w:sz w:val="24"/>
          <w:szCs w:val="24"/>
        </w:rPr>
        <w:t xml:space="preserve">. </w:t>
      </w:r>
      <w:r w:rsidR="00A4230E" w:rsidRPr="004C2752">
        <w:rPr>
          <w:rFonts w:ascii="Times New Roman" w:hAnsi="Times New Roman" w:cs="Times New Roman"/>
          <w:sz w:val="24"/>
          <w:szCs w:val="24"/>
        </w:rPr>
        <w:t>American Fisheries Society</w:t>
      </w:r>
      <w:r w:rsidR="002D3364" w:rsidRPr="004C2752">
        <w:rPr>
          <w:rFonts w:ascii="Times New Roman" w:hAnsi="Times New Roman" w:cs="Times New Roman"/>
          <w:sz w:val="24"/>
          <w:szCs w:val="24"/>
        </w:rPr>
        <w:t>, Bethesda</w:t>
      </w:r>
      <w:r w:rsidR="00CD0B5F" w:rsidRPr="004C2752">
        <w:rPr>
          <w:rFonts w:ascii="Times New Roman" w:hAnsi="Times New Roman" w:cs="Times New Roman"/>
          <w:sz w:val="24"/>
          <w:szCs w:val="24"/>
        </w:rPr>
        <w:t xml:space="preserve">, </w:t>
      </w:r>
      <w:r w:rsidR="002D3364" w:rsidRPr="004C2752">
        <w:rPr>
          <w:rFonts w:ascii="Times New Roman" w:hAnsi="Times New Roman" w:cs="Times New Roman"/>
          <w:sz w:val="24"/>
          <w:szCs w:val="24"/>
        </w:rPr>
        <w:t>M</w:t>
      </w:r>
      <w:r w:rsidR="00CD0B5F" w:rsidRPr="004C2752">
        <w:rPr>
          <w:rFonts w:ascii="Times New Roman" w:hAnsi="Times New Roman" w:cs="Times New Roman"/>
          <w:sz w:val="24"/>
          <w:szCs w:val="24"/>
        </w:rPr>
        <w:t>aryland</w:t>
      </w:r>
      <w:r w:rsidR="002D3364" w:rsidRPr="004C2752">
        <w:rPr>
          <w:rFonts w:ascii="Times New Roman" w:hAnsi="Times New Roman" w:cs="Times New Roman"/>
          <w:sz w:val="24"/>
          <w:szCs w:val="24"/>
        </w:rPr>
        <w:t>.</w:t>
      </w:r>
    </w:p>
    <w:p w14:paraId="249B4518" w14:textId="306FCDE2" w:rsidR="00517D0B"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R Development Core Team</w:t>
      </w:r>
      <w:r w:rsidR="009B2683" w:rsidRPr="004C2752">
        <w:rPr>
          <w:rFonts w:ascii="Times New Roman" w:hAnsi="Times New Roman" w:cs="Times New Roman"/>
          <w:sz w:val="24"/>
          <w:szCs w:val="24"/>
        </w:rPr>
        <w:t xml:space="preserve">. </w:t>
      </w:r>
      <w:r w:rsidR="0099330B" w:rsidRPr="004C2752">
        <w:rPr>
          <w:rFonts w:ascii="Times New Roman" w:hAnsi="Times New Roman" w:cs="Times New Roman"/>
          <w:sz w:val="24"/>
          <w:szCs w:val="24"/>
        </w:rPr>
        <w:t>201</w:t>
      </w:r>
      <w:r w:rsidR="00A9355C" w:rsidRPr="004C2752">
        <w:rPr>
          <w:rFonts w:ascii="Times New Roman" w:hAnsi="Times New Roman" w:cs="Times New Roman"/>
          <w:sz w:val="24"/>
          <w:szCs w:val="24"/>
        </w:rPr>
        <w:t>5</w:t>
      </w:r>
      <w:r w:rsidR="009B2683"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R: a language and environment for statistical computing. R Foundation for</w:t>
      </w:r>
      <w:r w:rsidRPr="004C2752">
        <w:rPr>
          <w:rFonts w:ascii="Times New Roman" w:hAnsi="Times New Roman" w:cs="Times New Roman"/>
          <w:sz w:val="24"/>
          <w:szCs w:val="24"/>
        </w:rPr>
        <w:t xml:space="preserve"> Statistical Computing.</w:t>
      </w:r>
      <w:r w:rsidR="00A9355C" w:rsidRPr="004C2752">
        <w:rPr>
          <w:rFonts w:ascii="Times New Roman" w:hAnsi="Times New Roman" w:cs="Times New Roman"/>
          <w:sz w:val="24"/>
          <w:szCs w:val="24"/>
        </w:rPr>
        <w:t xml:space="preserve"> Vienna, Austria.</w:t>
      </w:r>
      <w:r w:rsidR="009B2683" w:rsidRPr="004C2752">
        <w:rPr>
          <w:rFonts w:ascii="Times New Roman" w:hAnsi="Times New Roman" w:cs="Times New Roman"/>
          <w:sz w:val="24"/>
          <w:szCs w:val="24"/>
        </w:rPr>
        <w:t xml:space="preserve">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http://R-project.org</w:t>
      </w:r>
      <w:r w:rsidR="00907A58"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73B65F97" w14:textId="5F0D08D6" w:rsidR="00907A58" w:rsidRPr="0091512E" w:rsidRDefault="00907A58"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Ritz</w:t>
      </w:r>
      <w:r w:rsidR="006409F9" w:rsidRPr="0035198B">
        <w:rPr>
          <w:rFonts w:ascii="Times New Roman" w:hAnsi="Times New Roman" w:cs="Times New Roman"/>
          <w:smallCaps/>
          <w:sz w:val="24"/>
          <w:szCs w:val="24"/>
        </w:rPr>
        <w:t>,</w:t>
      </w:r>
      <w:r w:rsidRPr="0035198B">
        <w:rPr>
          <w:rFonts w:ascii="Times New Roman" w:hAnsi="Times New Roman" w:cs="Times New Roman"/>
          <w:smallCaps/>
          <w:sz w:val="24"/>
          <w:szCs w:val="24"/>
        </w:rPr>
        <w:t xml:space="preserve"> C</w:t>
      </w:r>
      <w:r w:rsidR="006409F9"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J. C. </w:t>
      </w:r>
      <w:r w:rsidRPr="0091512E">
        <w:rPr>
          <w:rFonts w:ascii="Times New Roman" w:hAnsi="Times New Roman" w:cs="Times New Roman"/>
          <w:smallCaps/>
          <w:sz w:val="24"/>
          <w:szCs w:val="24"/>
        </w:rPr>
        <w:t>Striebig</w:t>
      </w:r>
      <w:r w:rsidR="00A4230E" w:rsidRPr="0091512E">
        <w:rPr>
          <w:rFonts w:ascii="Times New Roman" w:hAnsi="Times New Roman" w:cs="Times New Roman"/>
          <w:sz w:val="24"/>
          <w:szCs w:val="24"/>
        </w:rPr>
        <w:t>. 2008. Nonlinear r</w:t>
      </w:r>
      <w:r w:rsidRPr="0091512E">
        <w:rPr>
          <w:rFonts w:ascii="Times New Roman" w:hAnsi="Times New Roman" w:cs="Times New Roman"/>
          <w:sz w:val="24"/>
          <w:szCs w:val="24"/>
        </w:rPr>
        <w:t>egres</w:t>
      </w:r>
      <w:r w:rsidR="009B2683" w:rsidRPr="0091512E">
        <w:rPr>
          <w:rFonts w:ascii="Times New Roman" w:hAnsi="Times New Roman" w:cs="Times New Roman"/>
          <w:sz w:val="24"/>
          <w:szCs w:val="24"/>
        </w:rPr>
        <w:t xml:space="preserve">sion with R. </w:t>
      </w:r>
      <w:r w:rsidR="001C600B" w:rsidRPr="0091512E">
        <w:rPr>
          <w:rFonts w:ascii="Times New Roman" w:hAnsi="Times New Roman" w:cs="Times New Roman"/>
          <w:sz w:val="24"/>
          <w:szCs w:val="24"/>
        </w:rPr>
        <w:t>Springer</w:t>
      </w:r>
      <w:r w:rsidR="006807BD" w:rsidRPr="0091512E">
        <w:rPr>
          <w:rFonts w:ascii="Times New Roman" w:hAnsi="Times New Roman" w:cs="Times New Roman"/>
          <w:sz w:val="24"/>
          <w:szCs w:val="24"/>
        </w:rPr>
        <w:t>-Verlag</w:t>
      </w:r>
      <w:r w:rsidR="00147E12" w:rsidRPr="0091512E">
        <w:rPr>
          <w:rFonts w:ascii="Times New Roman" w:hAnsi="Times New Roman" w:cs="Times New Roman"/>
          <w:sz w:val="24"/>
          <w:szCs w:val="24"/>
        </w:rPr>
        <w:t>, New York.</w:t>
      </w:r>
      <w:r w:rsidR="00C179C0" w:rsidRPr="0091512E">
        <w:rPr>
          <w:rFonts w:ascii="Times New Roman" w:hAnsi="Times New Roman" w:cs="Times New Roman"/>
          <w:sz w:val="24"/>
          <w:szCs w:val="24"/>
        </w:rPr>
        <w:t xml:space="preserve">  148 p. </w:t>
      </w:r>
    </w:p>
    <w:p w14:paraId="66FA7C48" w14:textId="4E05944A" w:rsidR="00B255D8" w:rsidRPr="004C2752" w:rsidRDefault="00B255D8"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Schertzer</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M</w:t>
      </w:r>
      <w:r w:rsidR="006409F9"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Y. R. </w:t>
      </w:r>
      <w:r w:rsidRPr="0091512E">
        <w:rPr>
          <w:rFonts w:ascii="Times New Roman" w:hAnsi="Times New Roman" w:cs="Times New Roman"/>
          <w:smallCaps/>
          <w:sz w:val="24"/>
          <w:szCs w:val="24"/>
        </w:rPr>
        <w:t>Rao</w:t>
      </w:r>
      <w:r w:rsidRPr="0091512E">
        <w:rPr>
          <w:rFonts w:ascii="Times New Roman" w:hAnsi="Times New Roman" w:cs="Times New Roman"/>
          <w:sz w:val="24"/>
          <w:szCs w:val="24"/>
        </w:rPr>
        <w:t xml:space="preserve">. 2009. An overview of the characteristics of Lake Superior meteorology, hydrology and physical limnology. </w:t>
      </w:r>
      <w:r w:rsidR="00147E12" w:rsidRPr="0091512E">
        <w:rPr>
          <w:rFonts w:ascii="Times New Roman" w:hAnsi="Times New Roman" w:cs="Times New Roman"/>
          <w:sz w:val="24"/>
          <w:szCs w:val="24"/>
        </w:rPr>
        <w:t xml:space="preserve">p. 3-50. </w:t>
      </w:r>
      <w:r w:rsidRPr="0091512E">
        <w:rPr>
          <w:rFonts w:ascii="Times New Roman" w:hAnsi="Times New Roman" w:cs="Times New Roman"/>
          <w:i/>
          <w:sz w:val="24"/>
          <w:szCs w:val="24"/>
        </w:rPr>
        <w:t>In:</w:t>
      </w:r>
      <w:r w:rsidRPr="0091512E">
        <w:rPr>
          <w:rFonts w:ascii="Times New Roman" w:hAnsi="Times New Roman" w:cs="Times New Roman"/>
          <w:sz w:val="24"/>
          <w:szCs w:val="24"/>
        </w:rPr>
        <w:t xml:space="preserve"> Munawar</w:t>
      </w:r>
      <w:r w:rsidR="00147E12" w:rsidRPr="0091512E">
        <w:rPr>
          <w:rFonts w:ascii="Times New Roman" w:hAnsi="Times New Roman" w:cs="Times New Roman"/>
          <w:sz w:val="24"/>
          <w:szCs w:val="24"/>
        </w:rPr>
        <w:t>,</w:t>
      </w:r>
      <w:r w:rsidRPr="0091512E">
        <w:rPr>
          <w:rFonts w:ascii="Times New Roman" w:hAnsi="Times New Roman" w:cs="Times New Roman"/>
          <w:sz w:val="24"/>
          <w:szCs w:val="24"/>
        </w:rPr>
        <w:t xml:space="preserve"> M</w:t>
      </w:r>
      <w:r w:rsidR="00147E12" w:rsidRPr="0091512E">
        <w:rPr>
          <w:rFonts w:ascii="Times New Roman" w:hAnsi="Times New Roman" w:cs="Times New Roman"/>
          <w:sz w:val="24"/>
          <w:szCs w:val="24"/>
        </w:rPr>
        <w:t>. and</w:t>
      </w:r>
      <w:r w:rsidRPr="0091512E">
        <w:rPr>
          <w:rFonts w:ascii="Times New Roman" w:hAnsi="Times New Roman" w:cs="Times New Roman"/>
          <w:sz w:val="24"/>
          <w:szCs w:val="24"/>
        </w:rPr>
        <w:t xml:space="preserve"> </w:t>
      </w:r>
      <w:r w:rsidR="00147E12" w:rsidRPr="0091512E">
        <w:rPr>
          <w:rFonts w:ascii="Times New Roman" w:hAnsi="Times New Roman" w:cs="Times New Roman"/>
          <w:sz w:val="24"/>
          <w:szCs w:val="24"/>
        </w:rPr>
        <w:t xml:space="preserve">I. F. </w:t>
      </w:r>
      <w:r w:rsidRPr="0091512E">
        <w:rPr>
          <w:rFonts w:ascii="Times New Roman" w:hAnsi="Times New Roman" w:cs="Times New Roman"/>
          <w:sz w:val="24"/>
          <w:szCs w:val="24"/>
        </w:rPr>
        <w:t>Munawar</w:t>
      </w:r>
      <w:r w:rsidR="00147E12" w:rsidRPr="0014408E">
        <w:rPr>
          <w:rFonts w:ascii="Times New Roman" w:hAnsi="Times New Roman" w:cs="Times New Roman"/>
          <w:sz w:val="24"/>
          <w:szCs w:val="24"/>
        </w:rPr>
        <w:t xml:space="preserve"> (</w:t>
      </w:r>
      <w:r w:rsidRPr="00FA4CB0">
        <w:rPr>
          <w:rFonts w:ascii="Times New Roman" w:hAnsi="Times New Roman" w:cs="Times New Roman"/>
          <w:sz w:val="24"/>
          <w:szCs w:val="24"/>
        </w:rPr>
        <w:t>eds</w:t>
      </w:r>
      <w:r w:rsidR="00147E12" w:rsidRPr="00FA4CB0">
        <w:rPr>
          <w:rFonts w:ascii="Times New Roman" w:hAnsi="Times New Roman" w:cs="Times New Roman"/>
          <w:sz w:val="24"/>
          <w:szCs w:val="24"/>
        </w:rPr>
        <w:t>)</w:t>
      </w:r>
      <w:r w:rsidRPr="004C2752">
        <w:rPr>
          <w:rFonts w:ascii="Times New Roman" w:hAnsi="Times New Roman" w:cs="Times New Roman"/>
          <w:sz w:val="24"/>
          <w:szCs w:val="24"/>
        </w:rPr>
        <w:t>. State of Lake Superior. Goodword Books</w:t>
      </w:r>
      <w:r w:rsidR="00147E12" w:rsidRPr="004C2752">
        <w:rPr>
          <w:rFonts w:ascii="Times New Roman" w:hAnsi="Times New Roman" w:cs="Times New Roman"/>
          <w:sz w:val="24"/>
          <w:szCs w:val="24"/>
        </w:rPr>
        <w:t>, New Delhi</w:t>
      </w:r>
      <w:r w:rsidR="00CD0B5F" w:rsidRPr="004C2752">
        <w:rPr>
          <w:rFonts w:ascii="Times New Roman" w:hAnsi="Times New Roman" w:cs="Times New Roman"/>
          <w:sz w:val="24"/>
          <w:szCs w:val="24"/>
        </w:rPr>
        <w:t xml:space="preserve">, </w:t>
      </w:r>
      <w:r w:rsidR="00147E12" w:rsidRPr="004C2752">
        <w:rPr>
          <w:rFonts w:ascii="Times New Roman" w:hAnsi="Times New Roman" w:cs="Times New Roman"/>
          <w:sz w:val="24"/>
          <w:szCs w:val="24"/>
        </w:rPr>
        <w:t>India</w:t>
      </w:r>
      <w:r w:rsidRPr="004C2752">
        <w:rPr>
          <w:rFonts w:ascii="Times New Roman" w:hAnsi="Times New Roman" w:cs="Times New Roman"/>
          <w:sz w:val="24"/>
          <w:szCs w:val="24"/>
        </w:rPr>
        <w:t>.</w:t>
      </w:r>
    </w:p>
    <w:p w14:paraId="367E14B3" w14:textId="293384B5" w:rsidR="00214B20"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Scott</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B</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E. J. </w:t>
      </w:r>
      <w:r w:rsidR="00214B20" w:rsidRPr="004C2752">
        <w:rPr>
          <w:rFonts w:ascii="Times New Roman" w:hAnsi="Times New Roman" w:cs="Times New Roman"/>
          <w:smallCaps/>
          <w:sz w:val="24"/>
          <w:szCs w:val="24"/>
        </w:rPr>
        <w:t>Crossman</w:t>
      </w:r>
      <w:r w:rsidR="009B2683" w:rsidRPr="004C2752">
        <w:rPr>
          <w:rFonts w:ascii="Times New Roman" w:hAnsi="Times New Roman" w:cs="Times New Roman"/>
          <w:sz w:val="24"/>
          <w:szCs w:val="24"/>
        </w:rPr>
        <w:t xml:space="preserve">. </w:t>
      </w:r>
      <w:r w:rsidR="00E43C98" w:rsidRPr="004C2752">
        <w:rPr>
          <w:rFonts w:ascii="Times New Roman" w:hAnsi="Times New Roman" w:cs="Times New Roman"/>
          <w:sz w:val="24"/>
          <w:szCs w:val="24"/>
        </w:rPr>
        <w:t>197</w:t>
      </w:r>
      <w:r w:rsidR="009B2683" w:rsidRPr="004C2752">
        <w:rPr>
          <w:rFonts w:ascii="Times New Roman" w:hAnsi="Times New Roman" w:cs="Times New Roman"/>
          <w:sz w:val="24"/>
          <w:szCs w:val="24"/>
        </w:rPr>
        <w:t xml:space="preserve">3. </w:t>
      </w:r>
      <w:r w:rsidR="00695175" w:rsidRPr="004C2752">
        <w:rPr>
          <w:rFonts w:ascii="Times New Roman" w:hAnsi="Times New Roman" w:cs="Times New Roman"/>
          <w:sz w:val="24"/>
          <w:szCs w:val="24"/>
        </w:rPr>
        <w:t>Freshwater f</w:t>
      </w:r>
      <w:r w:rsidR="00E43C98" w:rsidRPr="004C2752">
        <w:rPr>
          <w:rFonts w:ascii="Times New Roman" w:hAnsi="Times New Roman" w:cs="Times New Roman"/>
          <w:sz w:val="24"/>
          <w:szCs w:val="24"/>
        </w:rPr>
        <w:t>ishes of Canada</w:t>
      </w:r>
      <w:r w:rsidR="001C600B" w:rsidRPr="004C2752">
        <w:rPr>
          <w:rFonts w:ascii="Times New Roman" w:hAnsi="Times New Roman" w:cs="Times New Roman"/>
          <w:sz w:val="24"/>
          <w:szCs w:val="24"/>
        </w:rPr>
        <w:t xml:space="preserve">. </w:t>
      </w:r>
      <w:r w:rsidR="00C50C10" w:rsidRPr="004C2752">
        <w:rPr>
          <w:rFonts w:ascii="Times New Roman" w:hAnsi="Times New Roman" w:cs="Times New Roman"/>
          <w:i/>
          <w:sz w:val="24"/>
          <w:szCs w:val="24"/>
        </w:rPr>
        <w:t>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w:t>
      </w:r>
      <w:r w:rsidR="001C600B" w:rsidRPr="004C2752">
        <w:rPr>
          <w:rFonts w:ascii="Times New Roman" w:hAnsi="Times New Roman" w:cs="Times New Roman"/>
          <w:i/>
          <w:sz w:val="24"/>
          <w:szCs w:val="24"/>
        </w:rPr>
        <w:t xml:space="preserve"> </w:t>
      </w:r>
      <w:r w:rsidR="00C50C10" w:rsidRPr="004C2752">
        <w:rPr>
          <w:rFonts w:ascii="Times New Roman" w:hAnsi="Times New Roman" w:cs="Times New Roman"/>
          <w:i/>
          <w:sz w:val="24"/>
          <w:szCs w:val="24"/>
        </w:rPr>
        <w:t>Can</w:t>
      </w:r>
      <w:r w:rsidR="001C600B"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3F0588" w:rsidRPr="004C2752">
        <w:rPr>
          <w:rFonts w:ascii="Times New Roman" w:hAnsi="Times New Roman" w:cs="Times New Roman"/>
          <w:sz w:val="24"/>
          <w:szCs w:val="24"/>
        </w:rPr>
        <w:t xml:space="preserve"> no. 184.</w:t>
      </w:r>
    </w:p>
    <w:p w14:paraId="445437CF" w14:textId="294F56D4"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Skurdal</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J</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L. A. </w:t>
      </w:r>
      <w:r w:rsidRPr="004C2752">
        <w:rPr>
          <w:rFonts w:ascii="Times New Roman" w:hAnsi="Times New Roman" w:cs="Times New Roman"/>
          <w:smallCaps/>
          <w:color w:val="222222"/>
          <w:sz w:val="24"/>
          <w:szCs w:val="24"/>
          <w:shd w:val="clear" w:color="auto" w:fill="FFFFFF"/>
        </w:rPr>
        <w:t xml:space="preserve">Vollestad, </w:t>
      </w:r>
      <w:r w:rsidR="00CD2B33" w:rsidRPr="004C2752">
        <w:rPr>
          <w:rFonts w:ascii="Times New Roman" w:hAnsi="Times New Roman" w:cs="Times New Roman"/>
          <w:smallCaps/>
          <w:color w:val="222222"/>
          <w:sz w:val="24"/>
          <w:szCs w:val="24"/>
          <w:shd w:val="clear" w:color="auto" w:fill="FFFFFF"/>
        </w:rPr>
        <w:t xml:space="preserve">and </w:t>
      </w:r>
      <w:r w:rsidR="006409F9" w:rsidRPr="004C2752">
        <w:rPr>
          <w:rFonts w:ascii="Times New Roman" w:hAnsi="Times New Roman" w:cs="Times New Roman"/>
          <w:smallCaps/>
          <w:color w:val="222222"/>
          <w:sz w:val="24"/>
          <w:szCs w:val="24"/>
          <w:shd w:val="clear" w:color="auto" w:fill="FFFFFF"/>
        </w:rPr>
        <w:t xml:space="preserve">T. </w:t>
      </w:r>
      <w:r w:rsidRPr="004C2752">
        <w:rPr>
          <w:rFonts w:ascii="Times New Roman" w:hAnsi="Times New Roman" w:cs="Times New Roman"/>
          <w:smallCaps/>
          <w:color w:val="222222"/>
          <w:sz w:val="24"/>
          <w:szCs w:val="24"/>
          <w:shd w:val="clear" w:color="auto" w:fill="FFFFFF"/>
        </w:rPr>
        <w:t>Qvenild</w:t>
      </w:r>
      <w:r w:rsidRPr="004C2752">
        <w:rPr>
          <w:rFonts w:ascii="Times New Roman" w:hAnsi="Times New Roman" w:cs="Times New Roman"/>
          <w:color w:val="222222"/>
          <w:sz w:val="24"/>
          <w:szCs w:val="24"/>
          <w:shd w:val="clear" w:color="auto" w:fill="FFFFFF"/>
        </w:rPr>
        <w:t xml:space="preserve">. 1985. Comparison of scales and otoliths for age determination of whitefish </w:t>
      </w:r>
      <w:r w:rsidRPr="004C2752">
        <w:rPr>
          <w:rFonts w:ascii="Times New Roman" w:hAnsi="Times New Roman" w:cs="Times New Roman"/>
          <w:i/>
          <w:color w:val="222222"/>
          <w:sz w:val="24"/>
          <w:szCs w:val="24"/>
          <w:shd w:val="clear" w:color="auto" w:fill="FFFFFF"/>
        </w:rPr>
        <w:t>Coregonus lavaretus</w:t>
      </w:r>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i/>
          <w:color w:val="222222"/>
          <w:sz w:val="24"/>
          <w:szCs w:val="24"/>
          <w:shd w:val="clear" w:color="auto" w:fill="FFFFFF"/>
        </w:rPr>
        <w:t>Fish</w:t>
      </w:r>
      <w:r w:rsidR="00CD0B5F"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Res.</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3</w:t>
      </w:r>
      <w:r w:rsidRPr="004C2752">
        <w:rPr>
          <w:rFonts w:ascii="Times New Roman" w:hAnsi="Times New Roman" w:cs="Times New Roman"/>
          <w:color w:val="222222"/>
          <w:sz w:val="24"/>
          <w:szCs w:val="24"/>
          <w:shd w:val="clear" w:color="auto" w:fill="FFFFFF"/>
        </w:rPr>
        <w:t>:237-243.</w:t>
      </w:r>
    </w:p>
    <w:p w14:paraId="768C235B" w14:textId="1AA8B54C" w:rsidR="00380B3A" w:rsidRPr="004C2752" w:rsidRDefault="00380B3A"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Sullivan</w:t>
      </w:r>
      <w:r w:rsidR="009B3C0D" w:rsidRPr="004C2752">
        <w:rPr>
          <w:rFonts w:ascii="Times New Roman" w:hAnsi="Times New Roman" w:cs="Times New Roman"/>
          <w:smallCaps/>
          <w:color w:val="222222"/>
          <w:sz w:val="24"/>
          <w:szCs w:val="24"/>
          <w:shd w:val="clear" w:color="auto" w:fill="FFFFFF"/>
        </w:rPr>
        <w:t>, M.</w:t>
      </w:r>
      <w:r w:rsidR="009B3C0D"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color w:val="222222"/>
          <w:sz w:val="24"/>
          <w:szCs w:val="24"/>
          <w:shd w:val="clear" w:color="auto" w:fill="FFFFFF"/>
        </w:rPr>
        <w:t>2011</w:t>
      </w:r>
      <w:r w:rsidR="009B3C0D" w:rsidRPr="004C2752">
        <w:rPr>
          <w:rFonts w:ascii="Times New Roman" w:hAnsi="Times New Roman" w:cs="Times New Roman"/>
          <w:color w:val="222222"/>
          <w:sz w:val="24"/>
          <w:szCs w:val="24"/>
          <w:shd w:val="clear" w:color="auto" w:fill="FFFFFF"/>
        </w:rPr>
        <w:t>. Status of the pygmy whitefish (</w:t>
      </w:r>
      <w:r w:rsidR="009B3C0D" w:rsidRPr="004C2752">
        <w:rPr>
          <w:rFonts w:ascii="Times New Roman" w:hAnsi="Times New Roman" w:cs="Times New Roman"/>
          <w:i/>
          <w:color w:val="222222"/>
          <w:sz w:val="24"/>
          <w:szCs w:val="24"/>
          <w:shd w:val="clear" w:color="auto" w:fill="FFFFFF"/>
        </w:rPr>
        <w:t>Prosopium coulterii</w:t>
      </w:r>
      <w:r w:rsidR="009B3C0D" w:rsidRPr="004C2752">
        <w:rPr>
          <w:rFonts w:ascii="Times New Roman" w:hAnsi="Times New Roman" w:cs="Times New Roman"/>
          <w:color w:val="222222"/>
          <w:sz w:val="24"/>
          <w:szCs w:val="24"/>
          <w:shd w:val="clear" w:color="auto" w:fill="FFFFFF"/>
        </w:rPr>
        <w:t>) in Alberta: Update 2011.</w:t>
      </w:r>
      <w:r w:rsidR="00C61F8E" w:rsidRPr="004C2752">
        <w:rPr>
          <w:rFonts w:ascii="Times New Roman" w:hAnsi="Times New Roman" w:cs="Times New Roman"/>
          <w:color w:val="222222"/>
          <w:sz w:val="24"/>
          <w:szCs w:val="24"/>
          <w:shd w:val="clear" w:color="auto" w:fill="FFFFFF"/>
        </w:rPr>
        <w:t xml:space="preserve"> </w:t>
      </w:r>
      <w:r w:rsidR="009B3C0D" w:rsidRPr="004C2752">
        <w:rPr>
          <w:rFonts w:ascii="Times New Roman" w:hAnsi="Times New Roman" w:cs="Times New Roman"/>
          <w:color w:val="222222"/>
          <w:sz w:val="24"/>
          <w:szCs w:val="24"/>
          <w:shd w:val="clear" w:color="auto" w:fill="FFFFFF"/>
        </w:rPr>
        <w:t>Alberta Wildl</w:t>
      </w:r>
      <w:r w:rsidR="00C61F8E" w:rsidRPr="004C2752">
        <w:rPr>
          <w:rFonts w:ascii="Times New Roman" w:hAnsi="Times New Roman" w:cs="Times New Roman"/>
          <w:color w:val="222222"/>
          <w:sz w:val="24"/>
          <w:szCs w:val="24"/>
          <w:shd w:val="clear" w:color="auto" w:fill="FFFFFF"/>
        </w:rPr>
        <w:t>.</w:t>
      </w:r>
      <w:r w:rsidR="009B3C0D" w:rsidRPr="004C2752">
        <w:rPr>
          <w:rFonts w:ascii="Times New Roman" w:hAnsi="Times New Roman" w:cs="Times New Roman"/>
          <w:color w:val="222222"/>
          <w:sz w:val="24"/>
          <w:szCs w:val="24"/>
          <w:shd w:val="clear" w:color="auto" w:fill="FFFFFF"/>
        </w:rPr>
        <w:t xml:space="preserve"> Status Rep</w:t>
      </w:r>
      <w:r w:rsidR="00C61F8E" w:rsidRPr="004C2752">
        <w:rPr>
          <w:rFonts w:ascii="Times New Roman" w:hAnsi="Times New Roman" w:cs="Times New Roman"/>
          <w:color w:val="222222"/>
          <w:sz w:val="24"/>
          <w:szCs w:val="24"/>
          <w:shd w:val="clear" w:color="auto" w:fill="FFFFFF"/>
        </w:rPr>
        <w:t>.</w:t>
      </w:r>
      <w:r w:rsidR="00CC532D" w:rsidRPr="004C2752">
        <w:rPr>
          <w:rFonts w:ascii="Times New Roman" w:hAnsi="Times New Roman" w:cs="Times New Roman"/>
          <w:color w:val="222222"/>
          <w:sz w:val="24"/>
          <w:szCs w:val="24"/>
          <w:shd w:val="clear" w:color="auto" w:fill="FFFFFF"/>
        </w:rPr>
        <w:t xml:space="preserve">, </w:t>
      </w:r>
      <w:r w:rsidR="00745EB8" w:rsidRPr="004C2752">
        <w:rPr>
          <w:rFonts w:ascii="Times New Roman" w:hAnsi="Times New Roman" w:cs="Times New Roman"/>
          <w:color w:val="222222"/>
          <w:sz w:val="24"/>
          <w:szCs w:val="24"/>
          <w:shd w:val="clear" w:color="auto" w:fill="FFFFFF"/>
        </w:rPr>
        <w:t>n</w:t>
      </w:r>
      <w:r w:rsidR="009B3C0D" w:rsidRPr="004C2752">
        <w:rPr>
          <w:rFonts w:ascii="Times New Roman" w:hAnsi="Times New Roman" w:cs="Times New Roman"/>
          <w:color w:val="222222"/>
          <w:sz w:val="24"/>
          <w:szCs w:val="24"/>
          <w:shd w:val="clear" w:color="auto" w:fill="FFFFFF"/>
        </w:rPr>
        <w:t>o. 27</w:t>
      </w:r>
      <w:r w:rsidR="007D34A0" w:rsidRPr="004C2752">
        <w:rPr>
          <w:rFonts w:ascii="Times New Roman" w:hAnsi="Times New Roman" w:cs="Times New Roman"/>
          <w:color w:val="222222"/>
          <w:sz w:val="24"/>
          <w:szCs w:val="24"/>
          <w:shd w:val="clear" w:color="auto" w:fill="FFFFFF"/>
        </w:rPr>
        <w:t>.</w:t>
      </w:r>
      <w:r w:rsidR="00C61F8E" w:rsidRPr="004C2752">
        <w:rPr>
          <w:rFonts w:ascii="Times New Roman" w:hAnsi="Times New Roman" w:cs="Times New Roman"/>
          <w:color w:val="222222"/>
          <w:sz w:val="24"/>
          <w:szCs w:val="24"/>
          <w:shd w:val="clear" w:color="auto" w:fill="FFFFFF"/>
        </w:rPr>
        <w:t xml:space="preserve"> </w:t>
      </w:r>
      <w:r w:rsidR="006807BD" w:rsidRPr="004C2752">
        <w:rPr>
          <w:rFonts w:ascii="Times New Roman" w:hAnsi="Times New Roman" w:cs="Times New Roman"/>
          <w:color w:val="222222"/>
          <w:sz w:val="24"/>
          <w:szCs w:val="24"/>
          <w:shd w:val="clear" w:color="auto" w:fill="FFFFFF"/>
        </w:rPr>
        <w:t>46</w:t>
      </w:r>
      <w:r w:rsidR="00C61F8E" w:rsidRPr="004C2752">
        <w:rPr>
          <w:rFonts w:ascii="Times New Roman" w:hAnsi="Times New Roman" w:cs="Times New Roman"/>
          <w:color w:val="222222"/>
          <w:sz w:val="24"/>
          <w:szCs w:val="24"/>
          <w:shd w:val="clear" w:color="auto" w:fill="FFFFFF"/>
        </w:rPr>
        <w:t xml:space="preserve"> p</w:t>
      </w:r>
      <w:r w:rsidR="006807BD" w:rsidRPr="004C2752">
        <w:rPr>
          <w:rFonts w:ascii="Times New Roman" w:hAnsi="Times New Roman" w:cs="Times New Roman"/>
          <w:color w:val="222222"/>
          <w:sz w:val="24"/>
          <w:szCs w:val="24"/>
          <w:shd w:val="clear" w:color="auto" w:fill="FFFFFF"/>
        </w:rPr>
        <w:t>.</w:t>
      </w:r>
    </w:p>
    <w:p w14:paraId="0ED54E50" w14:textId="4BF31C7D" w:rsidR="00F604E7" w:rsidRPr="004C2752" w:rsidRDefault="00F604E7"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Taylor</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E</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B</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L. </w:t>
      </w:r>
      <w:r w:rsidRPr="004C2752">
        <w:rPr>
          <w:rFonts w:ascii="Times New Roman" w:hAnsi="Times New Roman" w:cs="Times New Roman"/>
          <w:smallCaps/>
          <w:color w:val="222222"/>
          <w:sz w:val="24"/>
          <w:szCs w:val="24"/>
          <w:shd w:val="clear" w:color="auto" w:fill="FFFFFF"/>
        </w:rPr>
        <w:t xml:space="preserve">Glow, </w:t>
      </w:r>
      <w:r w:rsidR="006409F9" w:rsidRPr="004C2752">
        <w:rPr>
          <w:rFonts w:ascii="Times New Roman" w:hAnsi="Times New Roman" w:cs="Times New Roman"/>
          <w:smallCaps/>
          <w:color w:val="222222"/>
          <w:sz w:val="24"/>
          <w:szCs w:val="24"/>
          <w:shd w:val="clear" w:color="auto" w:fill="FFFFFF"/>
        </w:rPr>
        <w:t xml:space="preserve">J. </w:t>
      </w:r>
      <w:r w:rsidRPr="004C2752">
        <w:rPr>
          <w:rFonts w:ascii="Times New Roman" w:hAnsi="Times New Roman" w:cs="Times New Roman"/>
          <w:smallCaps/>
          <w:color w:val="222222"/>
          <w:sz w:val="24"/>
          <w:szCs w:val="24"/>
          <w:shd w:val="clear" w:color="auto" w:fill="FFFFFF"/>
        </w:rPr>
        <w:t xml:space="preserve">Witt, and </w:t>
      </w:r>
      <w:r w:rsidR="006409F9" w:rsidRPr="004C2752">
        <w:rPr>
          <w:rFonts w:ascii="Times New Roman" w:hAnsi="Times New Roman" w:cs="Times New Roman"/>
          <w:smallCaps/>
          <w:color w:val="222222"/>
          <w:sz w:val="24"/>
          <w:szCs w:val="24"/>
          <w:shd w:val="clear" w:color="auto" w:fill="FFFFFF"/>
        </w:rPr>
        <w:t xml:space="preserve">R. </w:t>
      </w:r>
      <w:r w:rsidRPr="004C2752">
        <w:rPr>
          <w:rFonts w:ascii="Times New Roman" w:hAnsi="Times New Roman" w:cs="Times New Roman"/>
          <w:smallCaps/>
          <w:color w:val="222222"/>
          <w:sz w:val="24"/>
          <w:szCs w:val="24"/>
          <w:shd w:val="clear" w:color="auto" w:fill="FFFFFF"/>
        </w:rPr>
        <w:t xml:space="preserve">Zemlak. </w:t>
      </w:r>
      <w:r w:rsidRPr="004C2752">
        <w:rPr>
          <w:rFonts w:ascii="Times New Roman" w:hAnsi="Times New Roman" w:cs="Times New Roman"/>
          <w:color w:val="222222"/>
          <w:sz w:val="24"/>
          <w:szCs w:val="24"/>
          <w:shd w:val="clear" w:color="auto" w:fill="FFFFFF"/>
        </w:rPr>
        <w:t>2011. Connectivity among populations of pygmy whitefish (</w:t>
      </w:r>
      <w:r w:rsidRPr="004C2752">
        <w:rPr>
          <w:rFonts w:ascii="Times New Roman" w:hAnsi="Times New Roman" w:cs="Times New Roman"/>
          <w:i/>
          <w:color w:val="222222"/>
          <w:sz w:val="24"/>
          <w:szCs w:val="24"/>
          <w:shd w:val="clear" w:color="auto" w:fill="FFFFFF"/>
        </w:rPr>
        <w:t>Prosopium coulterii</w:t>
      </w:r>
      <w:r w:rsidRPr="004C2752">
        <w:rPr>
          <w:rFonts w:ascii="Times New Roman" w:hAnsi="Times New Roman" w:cs="Times New Roman"/>
          <w:color w:val="222222"/>
          <w:sz w:val="24"/>
          <w:szCs w:val="24"/>
          <w:shd w:val="clear" w:color="auto" w:fill="FFFFFF"/>
        </w:rPr>
        <w:t>) in northe</w:t>
      </w:r>
      <w:r w:rsidR="009368E7" w:rsidRPr="004C2752">
        <w:rPr>
          <w:rFonts w:ascii="Times New Roman" w:hAnsi="Times New Roman" w:cs="Times New Roman"/>
          <w:color w:val="222222"/>
          <w:sz w:val="24"/>
          <w:szCs w:val="24"/>
          <w:shd w:val="clear" w:color="auto" w:fill="FFFFFF"/>
        </w:rPr>
        <w:t>a</w:t>
      </w:r>
      <w:r w:rsidRPr="004C2752">
        <w:rPr>
          <w:rFonts w:ascii="Times New Roman" w:hAnsi="Times New Roman" w:cs="Times New Roman"/>
          <w:color w:val="222222"/>
          <w:sz w:val="24"/>
          <w:szCs w:val="24"/>
          <w:shd w:val="clear" w:color="auto" w:fill="FFFFFF"/>
        </w:rPr>
        <w:t xml:space="preserve">stern North America inferred from microsatellite DNA analyses. </w:t>
      </w:r>
      <w:r w:rsidRPr="004C2752">
        <w:rPr>
          <w:rFonts w:ascii="Times New Roman" w:hAnsi="Times New Roman" w:cs="Times New Roman"/>
          <w:i/>
          <w:color w:val="222222"/>
          <w:sz w:val="24"/>
          <w:szCs w:val="24"/>
          <w:shd w:val="clear" w:color="auto" w:fill="FFFFFF"/>
        </w:rPr>
        <w:t>Can</w:t>
      </w:r>
      <w:r w:rsidR="00BA5111"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J</w:t>
      </w:r>
      <w:r w:rsidR="00BA5111" w:rsidRPr="004C2752">
        <w:rPr>
          <w:rFonts w:ascii="Times New Roman" w:hAnsi="Times New Roman" w:cs="Times New Roman"/>
          <w:i/>
          <w:color w:val="222222"/>
          <w:sz w:val="24"/>
          <w:szCs w:val="24"/>
          <w:shd w:val="clear" w:color="auto" w:fill="FFFFFF"/>
        </w:rPr>
        <w:t>.</w:t>
      </w:r>
      <w:r w:rsidR="00745EB8" w:rsidRPr="004C2752">
        <w:rPr>
          <w:rFonts w:ascii="Times New Roman" w:hAnsi="Times New Roman" w:cs="Times New Roman"/>
          <w:i/>
          <w:color w:val="222222"/>
          <w:sz w:val="24"/>
          <w:szCs w:val="24"/>
          <w:shd w:val="clear" w:color="auto" w:fill="FFFFFF"/>
        </w:rPr>
        <w:t xml:space="preserve"> </w:t>
      </w:r>
      <w:r w:rsidRPr="004C2752">
        <w:rPr>
          <w:rFonts w:ascii="Times New Roman" w:hAnsi="Times New Roman" w:cs="Times New Roman"/>
          <w:i/>
          <w:color w:val="222222"/>
          <w:sz w:val="24"/>
          <w:szCs w:val="24"/>
          <w:shd w:val="clear" w:color="auto" w:fill="FFFFFF"/>
        </w:rPr>
        <w:t>Zool.</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80</w:t>
      </w:r>
      <w:r w:rsidRPr="004C2752">
        <w:rPr>
          <w:rFonts w:ascii="Times New Roman" w:hAnsi="Times New Roman" w:cs="Times New Roman"/>
          <w:color w:val="222222"/>
          <w:sz w:val="24"/>
          <w:szCs w:val="24"/>
          <w:shd w:val="clear" w:color="auto" w:fill="FFFFFF"/>
        </w:rPr>
        <w:t>:255-266.</w:t>
      </w:r>
    </w:p>
    <w:p w14:paraId="1EFC6FBA" w14:textId="7F88F586" w:rsidR="00380B3A" w:rsidRPr="004C2752" w:rsidRDefault="00380B3A"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Weisel</w:t>
      </w:r>
      <w:r w:rsidR="006409F9" w:rsidRPr="004C2752">
        <w:rPr>
          <w:rFonts w:ascii="Times New Roman" w:hAnsi="Times New Roman" w:cs="Times New Roman"/>
          <w:smallCaps/>
          <w:sz w:val="24"/>
          <w:szCs w:val="24"/>
        </w:rPr>
        <w:t>,</w:t>
      </w:r>
      <w:r w:rsidR="009B3C0D" w:rsidRPr="004C2752">
        <w:rPr>
          <w:rFonts w:ascii="Times New Roman" w:hAnsi="Times New Roman" w:cs="Times New Roman"/>
          <w:smallCaps/>
          <w:sz w:val="24"/>
          <w:szCs w:val="24"/>
        </w:rPr>
        <w:t xml:space="preserve"> G</w:t>
      </w:r>
      <w:r w:rsidR="006409F9" w:rsidRPr="004C2752">
        <w:rPr>
          <w:rFonts w:ascii="Times New Roman" w:hAnsi="Times New Roman" w:cs="Times New Roman"/>
          <w:smallCaps/>
          <w:sz w:val="24"/>
          <w:szCs w:val="24"/>
        </w:rPr>
        <w:t xml:space="preserve">. </w:t>
      </w:r>
      <w:r w:rsidR="009B3C0D" w:rsidRPr="004C2752">
        <w:rPr>
          <w:rFonts w:ascii="Times New Roman" w:hAnsi="Times New Roman" w:cs="Times New Roman"/>
          <w:smallCaps/>
          <w:sz w:val="24"/>
          <w:szCs w:val="24"/>
        </w:rPr>
        <w:t>F</w:t>
      </w:r>
      <w:r w:rsidR="006409F9" w:rsidRPr="004C2752">
        <w:rPr>
          <w:rFonts w:ascii="Times New Roman" w:hAnsi="Times New Roman" w:cs="Times New Roman"/>
          <w:smallCaps/>
          <w:sz w:val="24"/>
          <w:szCs w:val="24"/>
        </w:rPr>
        <w:t>. and</w:t>
      </w:r>
      <w:r w:rsidR="009B3C0D"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J. B. </w:t>
      </w:r>
      <w:r w:rsidRPr="004C2752">
        <w:rPr>
          <w:rFonts w:ascii="Times New Roman" w:hAnsi="Times New Roman" w:cs="Times New Roman"/>
          <w:smallCaps/>
          <w:sz w:val="24"/>
          <w:szCs w:val="24"/>
        </w:rPr>
        <w:t>Dillon</w:t>
      </w:r>
      <w:r w:rsidR="009B3C0D" w:rsidRPr="004C2752">
        <w:rPr>
          <w:rFonts w:ascii="Times New Roman" w:hAnsi="Times New Roman" w:cs="Times New Roman"/>
          <w:smallCaps/>
          <w:sz w:val="24"/>
          <w:szCs w:val="24"/>
        </w:rPr>
        <w:t>.</w:t>
      </w:r>
      <w:r w:rsidR="009B3C0D" w:rsidRPr="004C2752">
        <w:rPr>
          <w:rFonts w:ascii="Times New Roman" w:hAnsi="Times New Roman" w:cs="Times New Roman"/>
          <w:sz w:val="24"/>
          <w:szCs w:val="24"/>
        </w:rPr>
        <w:t xml:space="preserve"> </w:t>
      </w:r>
      <w:r w:rsidRPr="004C2752">
        <w:rPr>
          <w:rFonts w:ascii="Times New Roman" w:hAnsi="Times New Roman" w:cs="Times New Roman"/>
          <w:sz w:val="24"/>
          <w:szCs w:val="24"/>
        </w:rPr>
        <w:t>1954</w:t>
      </w:r>
      <w:r w:rsidR="009B3C0D" w:rsidRPr="004C2752">
        <w:rPr>
          <w:rFonts w:ascii="Times New Roman" w:hAnsi="Times New Roman" w:cs="Times New Roman"/>
          <w:sz w:val="24"/>
          <w:szCs w:val="24"/>
        </w:rPr>
        <w:t xml:space="preserve">. Observations on the pygmy whitefish, </w:t>
      </w:r>
      <w:r w:rsidR="009B3C0D" w:rsidRPr="004C2752">
        <w:rPr>
          <w:rFonts w:ascii="Times New Roman" w:hAnsi="Times New Roman" w:cs="Times New Roman"/>
          <w:i/>
          <w:sz w:val="24"/>
          <w:szCs w:val="24"/>
        </w:rPr>
        <w:t>Prosopium coulteri</w:t>
      </w:r>
      <w:r w:rsidR="009B3C0D" w:rsidRPr="004C2752">
        <w:rPr>
          <w:rFonts w:ascii="Times New Roman" w:hAnsi="Times New Roman" w:cs="Times New Roman"/>
          <w:sz w:val="24"/>
          <w:szCs w:val="24"/>
        </w:rPr>
        <w:t xml:space="preserve">, from Bull Lake, Montana. </w:t>
      </w:r>
      <w:r w:rsidR="009B3C0D" w:rsidRPr="004C2752">
        <w:rPr>
          <w:rFonts w:ascii="Times New Roman" w:hAnsi="Times New Roman" w:cs="Times New Roman"/>
          <w:i/>
          <w:sz w:val="24"/>
          <w:szCs w:val="24"/>
        </w:rPr>
        <w:t>Copeia</w:t>
      </w:r>
      <w:r w:rsidR="00F5514D" w:rsidRPr="004C2752">
        <w:rPr>
          <w:rFonts w:ascii="Times New Roman" w:hAnsi="Times New Roman" w:cs="Times New Roman"/>
          <w:i/>
          <w:sz w:val="24"/>
          <w:szCs w:val="24"/>
        </w:rPr>
        <w:t>,</w:t>
      </w:r>
      <w:r w:rsidR="009B3C0D" w:rsidRPr="004C2752">
        <w:rPr>
          <w:rFonts w:ascii="Times New Roman" w:hAnsi="Times New Roman" w:cs="Times New Roman"/>
          <w:sz w:val="24"/>
          <w:szCs w:val="24"/>
        </w:rPr>
        <w:t xml:space="preserve"> </w:t>
      </w:r>
      <w:r w:rsidR="009B3C0D" w:rsidRPr="004C2752">
        <w:rPr>
          <w:rFonts w:ascii="Times New Roman" w:hAnsi="Times New Roman" w:cs="Times New Roman"/>
          <w:b/>
          <w:sz w:val="24"/>
          <w:szCs w:val="24"/>
        </w:rPr>
        <w:t>1954</w:t>
      </w:r>
      <w:r w:rsidR="009B3C0D" w:rsidRPr="004C2752">
        <w:rPr>
          <w:rFonts w:ascii="Times New Roman" w:hAnsi="Times New Roman" w:cs="Times New Roman"/>
          <w:sz w:val="24"/>
          <w:szCs w:val="24"/>
        </w:rPr>
        <w:t>:124-127.</w:t>
      </w:r>
    </w:p>
    <w:p w14:paraId="62AE3C8A" w14:textId="0F645404" w:rsidR="00F74134"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D. A. </w:t>
      </w:r>
      <w:r w:rsidR="00F74134" w:rsidRPr="004C2752">
        <w:rPr>
          <w:rFonts w:ascii="Times New Roman" w:hAnsi="Times New Roman" w:cs="Times New Roman"/>
          <w:smallCaps/>
          <w:sz w:val="24"/>
          <w:szCs w:val="24"/>
        </w:rPr>
        <w:t xml:space="preserve">Hanzel, </w:t>
      </w:r>
      <w:r w:rsidR="006409F9" w:rsidRPr="004C2752">
        <w:rPr>
          <w:rFonts w:ascii="Times New Roman" w:hAnsi="Times New Roman" w:cs="Times New Roman"/>
          <w:smallCaps/>
          <w:sz w:val="24"/>
          <w:szCs w:val="24"/>
        </w:rPr>
        <w:t xml:space="preserve">and R. L. </w:t>
      </w:r>
      <w:r w:rsidR="00F74134" w:rsidRPr="004C2752">
        <w:rPr>
          <w:rFonts w:ascii="Times New Roman" w:hAnsi="Times New Roman" w:cs="Times New Roman"/>
          <w:smallCaps/>
          <w:sz w:val="24"/>
          <w:szCs w:val="24"/>
        </w:rPr>
        <w:t>Newell</w:t>
      </w:r>
      <w:r w:rsidR="006409F9" w:rsidRPr="004C2752">
        <w:rPr>
          <w:rFonts w:ascii="Times New Roman" w:hAnsi="Times New Roman" w:cs="Times New Roman"/>
          <w:smallCaps/>
          <w:sz w:val="24"/>
          <w:szCs w:val="24"/>
        </w:rPr>
        <w:t>.</w:t>
      </w:r>
      <w:r w:rsidR="00F74134" w:rsidRPr="004C2752">
        <w:rPr>
          <w:rFonts w:ascii="Times New Roman" w:hAnsi="Times New Roman" w:cs="Times New Roman"/>
          <w:sz w:val="24"/>
          <w:szCs w:val="24"/>
        </w:rPr>
        <w:t xml:space="preserve"> 1973. The pygmy whi</w:t>
      </w:r>
      <w:r w:rsidR="00695175" w:rsidRPr="004C2752">
        <w:rPr>
          <w:rFonts w:ascii="Times New Roman" w:hAnsi="Times New Roman" w:cs="Times New Roman"/>
          <w:sz w:val="24"/>
          <w:szCs w:val="24"/>
        </w:rPr>
        <w:t xml:space="preserve">tefish, </w:t>
      </w:r>
      <w:r w:rsidR="00695175" w:rsidRPr="004C2752">
        <w:rPr>
          <w:rFonts w:ascii="Times New Roman" w:hAnsi="Times New Roman" w:cs="Times New Roman"/>
          <w:i/>
          <w:sz w:val="24"/>
          <w:szCs w:val="24"/>
        </w:rPr>
        <w:t>Prosopium coulteri</w:t>
      </w:r>
      <w:r w:rsidR="00695175" w:rsidRPr="004C2752">
        <w:rPr>
          <w:rFonts w:ascii="Times New Roman" w:hAnsi="Times New Roman" w:cs="Times New Roman"/>
          <w:sz w:val="24"/>
          <w:szCs w:val="24"/>
        </w:rPr>
        <w:t>, in w</w:t>
      </w:r>
      <w:r w:rsidR="00F74134" w:rsidRPr="004C2752">
        <w:rPr>
          <w:rFonts w:ascii="Times New Roman" w:hAnsi="Times New Roman" w:cs="Times New Roman"/>
          <w:sz w:val="24"/>
          <w:szCs w:val="24"/>
        </w:rPr>
        <w:t xml:space="preserve">estern Montana. </w:t>
      </w:r>
      <w:r w:rsidR="00F30A39" w:rsidRPr="004C2752">
        <w:rPr>
          <w:rFonts w:ascii="Times New Roman" w:hAnsi="Times New Roman" w:cs="Times New Roman"/>
          <w:i/>
          <w:sz w:val="24"/>
          <w:szCs w:val="24"/>
        </w:rPr>
        <w:t>U.S. Fish and Wildl. Serv., Fish. Bull.</w:t>
      </w:r>
      <w:r w:rsidR="00F30A39" w:rsidRPr="004C2752">
        <w:rPr>
          <w:rFonts w:ascii="Times New Roman" w:hAnsi="Times New Roman" w:cs="Times New Roman"/>
          <w:sz w:val="24"/>
          <w:szCs w:val="24"/>
        </w:rPr>
        <w:t xml:space="preserve"> </w:t>
      </w:r>
      <w:r w:rsidR="00F74134" w:rsidRPr="004C2752">
        <w:rPr>
          <w:rFonts w:ascii="Times New Roman" w:hAnsi="Times New Roman" w:cs="Times New Roman"/>
          <w:b/>
          <w:sz w:val="24"/>
          <w:szCs w:val="24"/>
        </w:rPr>
        <w:t>7</w:t>
      </w:r>
      <w:r w:rsidR="00F74134" w:rsidRPr="004C2752">
        <w:rPr>
          <w:rFonts w:ascii="Times New Roman" w:hAnsi="Times New Roman" w:cs="Times New Roman"/>
          <w:sz w:val="24"/>
          <w:szCs w:val="24"/>
        </w:rPr>
        <w:t>:587-596.</w:t>
      </w:r>
    </w:p>
    <w:p w14:paraId="6E14A2A4" w14:textId="18B1E3E3" w:rsidR="00A727D1" w:rsidRPr="004C2752" w:rsidRDefault="00A727D1"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Wiedmer</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M</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D. R. </w:t>
      </w:r>
      <w:r w:rsidRPr="004C2752">
        <w:rPr>
          <w:rFonts w:ascii="Times New Roman" w:hAnsi="Times New Roman" w:cs="Times New Roman"/>
          <w:smallCaps/>
          <w:sz w:val="24"/>
          <w:szCs w:val="24"/>
        </w:rPr>
        <w:t>Montgomery</w:t>
      </w:r>
      <w:r w:rsidR="00D92E1A"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 R. </w:t>
      </w:r>
      <w:r w:rsidR="00D92E1A" w:rsidRPr="004C2752">
        <w:rPr>
          <w:rFonts w:ascii="Times New Roman" w:hAnsi="Times New Roman" w:cs="Times New Roman"/>
          <w:smallCaps/>
          <w:sz w:val="24"/>
          <w:szCs w:val="24"/>
        </w:rPr>
        <w:t xml:space="preserve">Gillespie, </w:t>
      </w:r>
      <w:r w:rsidR="005B45A4" w:rsidRPr="004C2752">
        <w:rPr>
          <w:rFonts w:ascii="Times New Roman" w:hAnsi="Times New Roman" w:cs="Times New Roman"/>
          <w:smallCaps/>
          <w:sz w:val="24"/>
          <w:szCs w:val="24"/>
        </w:rPr>
        <w:t xml:space="preserve">and </w:t>
      </w:r>
      <w:r w:rsidR="006409F9" w:rsidRPr="004C2752">
        <w:rPr>
          <w:rFonts w:ascii="Times New Roman" w:hAnsi="Times New Roman" w:cs="Times New Roman"/>
          <w:smallCaps/>
          <w:sz w:val="24"/>
          <w:szCs w:val="24"/>
        </w:rPr>
        <w:t xml:space="preserve">H. </w:t>
      </w:r>
      <w:r w:rsidR="00D92E1A" w:rsidRPr="004C2752">
        <w:rPr>
          <w:rFonts w:ascii="Times New Roman" w:hAnsi="Times New Roman" w:cs="Times New Roman"/>
          <w:smallCaps/>
          <w:sz w:val="24"/>
          <w:szCs w:val="24"/>
        </w:rPr>
        <w:t>Greenberg</w:t>
      </w:r>
      <w:r w:rsidR="00D92E1A" w:rsidRPr="004C2752">
        <w:rPr>
          <w:rFonts w:ascii="Times New Roman" w:hAnsi="Times New Roman" w:cs="Times New Roman"/>
          <w:sz w:val="24"/>
          <w:szCs w:val="24"/>
        </w:rPr>
        <w:t xml:space="preserve">. 2010. </w:t>
      </w:r>
      <w:r w:rsidRPr="004C2752">
        <w:rPr>
          <w:rFonts w:ascii="Times New Roman" w:hAnsi="Times New Roman" w:cs="Times New Roman"/>
          <w:sz w:val="24"/>
          <w:szCs w:val="24"/>
        </w:rPr>
        <w:t>Late quaternary megafloods from Glacial Lake Atn</w:t>
      </w:r>
      <w:r w:rsidR="00D92E1A" w:rsidRPr="004C2752">
        <w:rPr>
          <w:rFonts w:ascii="Times New Roman" w:hAnsi="Times New Roman" w:cs="Times New Roman"/>
          <w:sz w:val="24"/>
          <w:szCs w:val="24"/>
        </w:rPr>
        <w:t>a, Southcentral Al</w:t>
      </w:r>
      <w:r w:rsidR="00745EB8" w:rsidRPr="004C2752">
        <w:rPr>
          <w:rFonts w:ascii="Times New Roman" w:hAnsi="Times New Roman" w:cs="Times New Roman"/>
          <w:sz w:val="24"/>
          <w:szCs w:val="24"/>
        </w:rPr>
        <w:t xml:space="preserve">aska, U.S.A. </w:t>
      </w:r>
      <w:r w:rsidR="00745EB8" w:rsidRPr="004C2752">
        <w:rPr>
          <w:rFonts w:ascii="Times New Roman" w:hAnsi="Times New Roman" w:cs="Times New Roman"/>
          <w:i/>
          <w:sz w:val="24"/>
          <w:szCs w:val="24"/>
        </w:rPr>
        <w:t>Quaternary Res</w:t>
      </w:r>
      <w:r w:rsidR="00D92E1A"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D92E1A" w:rsidRPr="004C2752">
        <w:rPr>
          <w:rFonts w:ascii="Times New Roman" w:hAnsi="Times New Roman" w:cs="Times New Roman"/>
          <w:sz w:val="24"/>
          <w:szCs w:val="24"/>
        </w:rPr>
        <w:t xml:space="preserve"> </w:t>
      </w:r>
      <w:r w:rsidRPr="004C2752">
        <w:rPr>
          <w:rFonts w:ascii="Times New Roman" w:hAnsi="Times New Roman" w:cs="Times New Roman"/>
          <w:b/>
          <w:sz w:val="24"/>
          <w:szCs w:val="24"/>
        </w:rPr>
        <w:t>73</w:t>
      </w:r>
      <w:r w:rsidRPr="004C2752">
        <w:rPr>
          <w:rFonts w:ascii="Times New Roman" w:hAnsi="Times New Roman" w:cs="Times New Roman"/>
          <w:sz w:val="24"/>
          <w:szCs w:val="24"/>
        </w:rPr>
        <w:t>:413-424.</w:t>
      </w:r>
    </w:p>
    <w:p w14:paraId="06FDF1B6" w14:textId="7D183EDC" w:rsidR="00517D0B" w:rsidRPr="004C2752" w:rsidRDefault="005F632D"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Witt</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S</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J. </w:t>
      </w:r>
      <w:r w:rsidR="00517D0B" w:rsidRPr="004C2752">
        <w:rPr>
          <w:rFonts w:ascii="Times New Roman" w:hAnsi="Times New Roman" w:cs="Times New Roman"/>
          <w:smallCaps/>
          <w:sz w:val="24"/>
          <w:szCs w:val="24"/>
        </w:rPr>
        <w:t>Zemlak</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and E. B. </w:t>
      </w:r>
      <w:r w:rsidR="00517D0B" w:rsidRPr="004C2752">
        <w:rPr>
          <w:rFonts w:ascii="Times New Roman" w:hAnsi="Times New Roman" w:cs="Times New Roman"/>
          <w:smallCaps/>
          <w:sz w:val="24"/>
          <w:szCs w:val="24"/>
        </w:rPr>
        <w:t>Taylor</w:t>
      </w:r>
      <w:r w:rsidR="00B94D38" w:rsidRPr="004C2752">
        <w:rPr>
          <w:rFonts w:ascii="Times New Roman" w:hAnsi="Times New Roman" w:cs="Times New Roman"/>
          <w:smallCaps/>
          <w:sz w:val="24"/>
          <w:szCs w:val="24"/>
        </w:rPr>
        <w:t>.</w:t>
      </w:r>
      <w:r w:rsidR="006D13D1"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2011</w:t>
      </w:r>
      <w:r w:rsidR="00B94D38"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Phylogeography</w:t>
      </w:r>
      <w:r w:rsidR="00B94D38" w:rsidRPr="004C2752">
        <w:rPr>
          <w:rFonts w:ascii="Times New Roman" w:hAnsi="Times New Roman" w:cs="Times New Roman"/>
          <w:sz w:val="24"/>
          <w:szCs w:val="24"/>
        </w:rPr>
        <w:t xml:space="preserve"> and the origins of range d</w:t>
      </w:r>
      <w:r w:rsidR="00517D0B" w:rsidRPr="004C2752">
        <w:rPr>
          <w:rFonts w:ascii="Times New Roman" w:hAnsi="Times New Roman" w:cs="Times New Roman"/>
          <w:sz w:val="24"/>
          <w:szCs w:val="24"/>
        </w:rPr>
        <w:t xml:space="preserve">isjunctions </w:t>
      </w:r>
      <w:r w:rsidR="00B94D38" w:rsidRPr="004C2752">
        <w:rPr>
          <w:rFonts w:ascii="Times New Roman" w:hAnsi="Times New Roman" w:cs="Times New Roman"/>
          <w:sz w:val="24"/>
          <w:szCs w:val="24"/>
        </w:rPr>
        <w:t>in a north temperate fish, the pygmy w</w:t>
      </w:r>
      <w:r w:rsidR="00517D0B" w:rsidRPr="004C2752">
        <w:rPr>
          <w:rFonts w:ascii="Times New Roman" w:hAnsi="Times New Roman" w:cs="Times New Roman"/>
          <w:sz w:val="24"/>
          <w:szCs w:val="24"/>
        </w:rPr>
        <w:t>hitefish (</w:t>
      </w:r>
      <w:r w:rsidR="00517D0B" w:rsidRPr="004C2752">
        <w:rPr>
          <w:rFonts w:ascii="Times New Roman" w:hAnsi="Times New Roman" w:cs="Times New Roman"/>
          <w:i/>
          <w:sz w:val="24"/>
          <w:szCs w:val="24"/>
        </w:rPr>
        <w:t>Prosopium coulterii</w:t>
      </w:r>
      <w:r w:rsidR="00B94D38" w:rsidRPr="004C2752">
        <w:rPr>
          <w:rFonts w:ascii="Times New Roman" w:hAnsi="Times New Roman" w:cs="Times New Roman"/>
          <w:sz w:val="24"/>
          <w:szCs w:val="24"/>
        </w:rPr>
        <w:t>), inferred from mitochondrial and nuclear DNA sequence a</w:t>
      </w:r>
      <w:r w:rsidR="00517D0B" w:rsidRPr="004C2752">
        <w:rPr>
          <w:rFonts w:ascii="Times New Roman" w:hAnsi="Times New Roman" w:cs="Times New Roman"/>
          <w:sz w:val="24"/>
          <w:szCs w:val="24"/>
        </w:rPr>
        <w:t>n</w:t>
      </w:r>
      <w:r w:rsidRPr="004C2752">
        <w:rPr>
          <w:rFonts w:ascii="Times New Roman" w:hAnsi="Times New Roman" w:cs="Times New Roman"/>
          <w:sz w:val="24"/>
          <w:szCs w:val="24"/>
        </w:rPr>
        <w:t xml:space="preserve">alysis. </w:t>
      </w:r>
      <w:r w:rsidRPr="004C2752">
        <w:rPr>
          <w:rFonts w:ascii="Times New Roman" w:hAnsi="Times New Roman" w:cs="Times New Roman"/>
          <w:i/>
          <w:sz w:val="24"/>
          <w:szCs w:val="24"/>
        </w:rPr>
        <w:t>J</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Biogeograph</w:t>
      </w:r>
      <w:r w:rsidR="00BA5111" w:rsidRPr="004C2752">
        <w:rPr>
          <w:rFonts w:ascii="Times New Roman" w:hAnsi="Times New Roman" w:cs="Times New Roman"/>
          <w:i/>
          <w:sz w:val="24"/>
          <w:szCs w:val="24"/>
        </w:rPr>
        <w:t>y</w:t>
      </w:r>
      <w:r w:rsidR="00F5514D" w:rsidRPr="004C2752">
        <w:rPr>
          <w:rFonts w:ascii="Times New Roman" w:hAnsi="Times New Roman" w:cs="Times New Roman"/>
          <w:i/>
          <w:sz w:val="24"/>
          <w:szCs w:val="24"/>
        </w:rPr>
        <w:t>,</w:t>
      </w:r>
      <w:r w:rsidR="00B94D38"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38</w:t>
      </w:r>
      <w:r w:rsidRPr="004C2752">
        <w:rPr>
          <w:rFonts w:ascii="Times New Roman" w:hAnsi="Times New Roman" w:cs="Times New Roman"/>
          <w:sz w:val="24"/>
          <w:szCs w:val="24"/>
        </w:rPr>
        <w:t>:1557–1569</w:t>
      </w:r>
      <w:r w:rsidR="00B94D38" w:rsidRPr="004C2752">
        <w:rPr>
          <w:rFonts w:ascii="Times New Roman" w:hAnsi="Times New Roman" w:cs="Times New Roman"/>
          <w:sz w:val="24"/>
          <w:szCs w:val="24"/>
        </w:rPr>
        <w:t>.</w:t>
      </w:r>
    </w:p>
    <w:p w14:paraId="482DF46A" w14:textId="0A0B79AA" w:rsidR="002C339D" w:rsidRPr="004C2752" w:rsidRDefault="002C339D"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Wydoski</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S</w:t>
      </w:r>
      <w:r w:rsidR="006409F9" w:rsidRPr="004C2752">
        <w:rPr>
          <w:rFonts w:ascii="Times New Roman" w:hAnsi="Times New Roman" w:cs="Times New Roman"/>
          <w:smallCaps/>
          <w:sz w:val="24"/>
          <w:szCs w:val="24"/>
        </w:rPr>
        <w:t>.</w:t>
      </w:r>
      <w:r w:rsidR="005B45A4" w:rsidRPr="004C2752">
        <w:rPr>
          <w:rFonts w:ascii="Times New Roman" w:hAnsi="Times New Roman" w:cs="Times New Roman"/>
          <w:smallCaps/>
          <w:sz w:val="24"/>
          <w:szCs w:val="24"/>
        </w:rPr>
        <w:t xml:space="preserve">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R. </w:t>
      </w:r>
      <w:r w:rsidRPr="004C2752">
        <w:rPr>
          <w:rFonts w:ascii="Times New Roman" w:hAnsi="Times New Roman" w:cs="Times New Roman"/>
          <w:smallCaps/>
          <w:sz w:val="24"/>
          <w:szCs w:val="24"/>
        </w:rPr>
        <w:t>Whitney</w:t>
      </w:r>
      <w:r w:rsidRPr="004C2752">
        <w:rPr>
          <w:rFonts w:ascii="Times New Roman" w:hAnsi="Times New Roman" w:cs="Times New Roman"/>
          <w:sz w:val="24"/>
          <w:szCs w:val="24"/>
        </w:rPr>
        <w:t>. 2003</w:t>
      </w:r>
      <w:r w:rsidR="001659BD" w:rsidRPr="004C2752">
        <w:rPr>
          <w:rFonts w:ascii="Times New Roman" w:hAnsi="Times New Roman" w:cs="Times New Roman"/>
          <w:sz w:val="24"/>
          <w:szCs w:val="24"/>
        </w:rPr>
        <w:t>. Inland fishes of Washington</w:t>
      </w:r>
      <w:r w:rsidR="00745EB8" w:rsidRPr="004C2752">
        <w:rPr>
          <w:rFonts w:ascii="Times New Roman" w:hAnsi="Times New Roman" w:cs="Times New Roman"/>
          <w:sz w:val="24"/>
          <w:szCs w:val="24"/>
        </w:rPr>
        <w:t>. 2</w:t>
      </w:r>
      <w:r w:rsidR="00745EB8" w:rsidRPr="004C2752">
        <w:rPr>
          <w:rFonts w:ascii="Times New Roman" w:hAnsi="Times New Roman" w:cs="Times New Roman"/>
          <w:sz w:val="24"/>
          <w:szCs w:val="24"/>
          <w:vertAlign w:val="superscript"/>
        </w:rPr>
        <w:t>nd</w:t>
      </w:r>
      <w:r w:rsidR="00745EB8" w:rsidRPr="004C2752">
        <w:rPr>
          <w:rFonts w:ascii="Times New Roman" w:hAnsi="Times New Roman" w:cs="Times New Roman"/>
          <w:sz w:val="24"/>
          <w:szCs w:val="24"/>
        </w:rPr>
        <w:t xml:space="preserve"> ed</w:t>
      </w:r>
      <w:r w:rsidR="001659BD" w:rsidRPr="004C2752">
        <w:rPr>
          <w:rFonts w:ascii="Times New Roman" w:hAnsi="Times New Roman" w:cs="Times New Roman"/>
          <w:sz w:val="24"/>
          <w:szCs w:val="24"/>
        </w:rPr>
        <w:t>. American Fisheries Society</w:t>
      </w:r>
      <w:r w:rsidR="00840153" w:rsidRPr="004C2752">
        <w:rPr>
          <w:rFonts w:ascii="Times New Roman" w:hAnsi="Times New Roman" w:cs="Times New Roman"/>
          <w:sz w:val="24"/>
          <w:szCs w:val="24"/>
        </w:rPr>
        <w:t>, Bethesda</w:t>
      </w:r>
      <w:r w:rsidR="00BA5111"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M</w:t>
      </w:r>
      <w:r w:rsidR="00BA5111" w:rsidRPr="004C2752">
        <w:rPr>
          <w:rFonts w:ascii="Times New Roman" w:hAnsi="Times New Roman" w:cs="Times New Roman"/>
          <w:sz w:val="24"/>
          <w:szCs w:val="24"/>
        </w:rPr>
        <w:t>aryland</w:t>
      </w:r>
      <w:r w:rsidR="00840153" w:rsidRPr="004C2752">
        <w:rPr>
          <w:rFonts w:ascii="Times New Roman" w:hAnsi="Times New Roman" w:cs="Times New Roman"/>
          <w:sz w:val="24"/>
          <w:szCs w:val="24"/>
        </w:rPr>
        <w:t>.</w:t>
      </w:r>
      <w:r w:rsidR="00C179C0" w:rsidRPr="004C2752">
        <w:rPr>
          <w:rFonts w:ascii="Times New Roman" w:hAnsi="Times New Roman" w:cs="Times New Roman"/>
          <w:sz w:val="24"/>
          <w:szCs w:val="24"/>
        </w:rPr>
        <w:t xml:space="preserve">  384 p.</w:t>
      </w:r>
    </w:p>
    <w:p w14:paraId="4606380B" w14:textId="297497FF" w:rsidR="00BB68C0" w:rsidRPr="004C2752" w:rsidRDefault="001A055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Yule</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L</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Stockwell, 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Black, K</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I</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Cullis, G</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Cholwek, </w:t>
      </w:r>
      <w:r w:rsidR="005B45A4" w:rsidRPr="004C2752">
        <w:rPr>
          <w:rFonts w:ascii="Times New Roman" w:hAnsi="Times New Roman" w:cs="Times New Roman"/>
          <w:smallCaps/>
          <w:sz w:val="24"/>
          <w:szCs w:val="24"/>
        </w:rPr>
        <w:t xml:space="preserve">and </w:t>
      </w:r>
      <w:r w:rsidRPr="004C2752">
        <w:rPr>
          <w:rFonts w:ascii="Times New Roman" w:hAnsi="Times New Roman" w:cs="Times New Roman"/>
          <w:smallCaps/>
          <w:sz w:val="24"/>
          <w:szCs w:val="24"/>
        </w:rPr>
        <w:t>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T</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Myers</w:t>
      </w:r>
      <w:r w:rsidRPr="004C2752">
        <w:rPr>
          <w:rFonts w:ascii="Times New Roman" w:hAnsi="Times New Roman" w:cs="Times New Roman"/>
          <w:sz w:val="24"/>
          <w:szCs w:val="24"/>
        </w:rPr>
        <w:t xml:space="preserve">. 2008. How systematic age underestimation can impede understanding of fish population dynamics: Lessons learned from a Lake Superior cisco stock. </w:t>
      </w:r>
      <w:r w:rsidRPr="004C2752">
        <w:rPr>
          <w:rFonts w:ascii="Times New Roman" w:hAnsi="Times New Roman" w:cs="Times New Roman"/>
          <w:i/>
          <w:sz w:val="24"/>
          <w:szCs w:val="24"/>
        </w:rPr>
        <w:t>Trans</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Am</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Soc.</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137</w:t>
      </w:r>
      <w:r w:rsidRPr="004C2752">
        <w:rPr>
          <w:rFonts w:ascii="Times New Roman" w:hAnsi="Times New Roman" w:cs="Times New Roman"/>
          <w:sz w:val="24"/>
          <w:szCs w:val="24"/>
        </w:rPr>
        <w:t>:481-495.</w:t>
      </w:r>
    </w:p>
    <w:p w14:paraId="533C15A8" w14:textId="7524096B" w:rsidR="00745EB8" w:rsidRPr="004C2752" w:rsidRDefault="00707043"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Zemlak, R. J.</w:t>
      </w:r>
      <w:r w:rsidR="00425F66" w:rsidRPr="004C2752">
        <w:rPr>
          <w:rFonts w:ascii="Times New Roman" w:hAnsi="Times New Roman" w:cs="Times New Roman"/>
          <w:smallCaps/>
          <w:sz w:val="24"/>
          <w:szCs w:val="24"/>
        </w:rPr>
        <w:t xml:space="preserve"> </w:t>
      </w:r>
      <w:r w:rsidR="005B45A4" w:rsidRPr="004C2752">
        <w:rPr>
          <w:rFonts w:ascii="Times New Roman" w:hAnsi="Times New Roman" w:cs="Times New Roman"/>
          <w:smallCaps/>
          <w:sz w:val="24"/>
          <w:szCs w:val="24"/>
        </w:rPr>
        <w:t>and</w:t>
      </w:r>
      <w:r w:rsidR="00362DD5"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 D. McPhail</w:t>
      </w:r>
      <w:r w:rsidR="00362DD5" w:rsidRPr="004C2752">
        <w:rPr>
          <w:rFonts w:ascii="Times New Roman" w:hAnsi="Times New Roman" w:cs="Times New Roman"/>
          <w:sz w:val="24"/>
          <w:szCs w:val="24"/>
        </w:rPr>
        <w:t xml:space="preserve">. 2004. Pygmy </w:t>
      </w:r>
      <w:r w:rsidR="00C50C10" w:rsidRPr="004C2752">
        <w:rPr>
          <w:rFonts w:ascii="Times New Roman" w:hAnsi="Times New Roman" w:cs="Times New Roman"/>
          <w:sz w:val="24"/>
          <w:szCs w:val="24"/>
        </w:rPr>
        <w:t>w</w:t>
      </w:r>
      <w:r w:rsidR="00362DD5" w:rsidRPr="004C2752">
        <w:rPr>
          <w:rFonts w:ascii="Times New Roman" w:hAnsi="Times New Roman" w:cs="Times New Roman"/>
          <w:sz w:val="24"/>
          <w:szCs w:val="24"/>
        </w:rPr>
        <w:t>hitefish studies on Dina Lake #1, 2001.</w:t>
      </w:r>
      <w:r w:rsidR="00F30A39"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Peace/Williston Fish and Wildl</w:t>
      </w:r>
      <w:r w:rsidR="00F30A39" w:rsidRPr="004C2752">
        <w:rPr>
          <w:rFonts w:ascii="Times New Roman" w:hAnsi="Times New Roman" w:cs="Times New Roman"/>
          <w:sz w:val="24"/>
          <w:szCs w:val="24"/>
        </w:rPr>
        <w:t>.</w:t>
      </w:r>
      <w:r w:rsidR="00745EB8" w:rsidRPr="004C2752">
        <w:rPr>
          <w:rFonts w:ascii="Times New Roman" w:hAnsi="Times New Roman" w:cs="Times New Roman"/>
          <w:sz w:val="24"/>
          <w:szCs w:val="24"/>
        </w:rPr>
        <w:t xml:space="preserve"> Compensation Program</w:t>
      </w:r>
      <w:r w:rsidR="00F30A39" w:rsidRPr="004C2752">
        <w:rPr>
          <w:rFonts w:ascii="Times New Roman" w:hAnsi="Times New Roman" w:cs="Times New Roman"/>
          <w:sz w:val="24"/>
          <w:szCs w:val="24"/>
        </w:rPr>
        <w:t>, Prince George, British Columbia</w:t>
      </w:r>
      <w:r w:rsidR="00840153"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no. 270.</w:t>
      </w:r>
      <w:r w:rsidR="007D34A0" w:rsidRPr="004C2752">
        <w:rPr>
          <w:rFonts w:ascii="Times New Roman" w:hAnsi="Times New Roman" w:cs="Times New Roman"/>
          <w:sz w:val="24"/>
          <w:szCs w:val="24"/>
        </w:rPr>
        <w:t xml:space="preserve">  35 p.</w:t>
      </w:r>
    </w:p>
    <w:p w14:paraId="1379E2EC" w14:textId="3D98193A" w:rsidR="00AF676F" w:rsidRPr="004C2752" w:rsidRDefault="00425F66" w:rsidP="004432B6">
      <w:pPr>
        <w:spacing w:after="0" w:line="480" w:lineRule="auto"/>
        <w:ind w:left="720" w:hanging="720"/>
        <w:rPr>
          <w:rFonts w:ascii="Times New Roman" w:hAnsi="Times New Roman" w:cs="Times New Roman"/>
          <w:b/>
          <w:sz w:val="24"/>
          <w:szCs w:val="24"/>
        </w:rPr>
      </w:pPr>
      <w:r w:rsidRPr="004C2752">
        <w:rPr>
          <w:rFonts w:ascii="Times New Roman" w:hAnsi="Times New Roman" w:cs="Times New Roman"/>
          <w:sz w:val="24"/>
          <w:szCs w:val="24"/>
        </w:rPr>
        <w:t xml:space="preserve">------ and ------. </w:t>
      </w:r>
      <w:r w:rsidR="00C50C10" w:rsidRPr="004C2752">
        <w:rPr>
          <w:rFonts w:ascii="Times New Roman" w:hAnsi="Times New Roman" w:cs="Times New Roman"/>
          <w:sz w:val="24"/>
          <w:szCs w:val="24"/>
        </w:rPr>
        <w:t xml:space="preserve">2006. The biology of pygmy whitefish, </w:t>
      </w:r>
      <w:r w:rsidR="00C50C10" w:rsidRPr="004C2752">
        <w:rPr>
          <w:rFonts w:ascii="Times New Roman" w:hAnsi="Times New Roman" w:cs="Times New Roman"/>
          <w:i/>
          <w:sz w:val="24"/>
          <w:szCs w:val="24"/>
        </w:rPr>
        <w:t>Prosopium coulterii</w:t>
      </w:r>
      <w:r w:rsidR="00C50C10" w:rsidRPr="004C2752">
        <w:rPr>
          <w:rFonts w:ascii="Times New Roman" w:hAnsi="Times New Roman" w:cs="Times New Roman"/>
          <w:sz w:val="24"/>
          <w:szCs w:val="24"/>
        </w:rPr>
        <w:t xml:space="preserve">, in a closed sub-boreal lake: spatial distribution and diel movements. </w:t>
      </w:r>
      <w:r w:rsidR="00C50C10" w:rsidRPr="004C2752">
        <w:rPr>
          <w:rFonts w:ascii="Times New Roman" w:hAnsi="Times New Roman" w:cs="Times New Roman"/>
          <w:i/>
          <w:sz w:val="24"/>
          <w:szCs w:val="24"/>
        </w:rPr>
        <w:t>Environ</w:t>
      </w:r>
      <w:r w:rsidR="00BA5111"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Biol</w:t>
      </w:r>
      <w:r w:rsidR="00BA5111"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Fish.</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76</w:t>
      </w:r>
      <w:r w:rsidR="00C50C10" w:rsidRPr="004C2752">
        <w:rPr>
          <w:rFonts w:ascii="Times New Roman" w:hAnsi="Times New Roman" w:cs="Times New Roman"/>
          <w:sz w:val="24"/>
          <w:szCs w:val="24"/>
        </w:rPr>
        <w:t>:317-327.</w:t>
      </w:r>
      <w:r w:rsidR="00AF676F" w:rsidRPr="004C2752">
        <w:rPr>
          <w:rFonts w:ascii="Times New Roman" w:hAnsi="Times New Roman" w:cs="Times New Roman"/>
          <w:b/>
          <w:sz w:val="24"/>
          <w:szCs w:val="24"/>
        </w:rPr>
        <w:br w:type="page"/>
      </w:r>
    </w:p>
    <w:p w14:paraId="650E98E0" w14:textId="415B1AFD" w:rsidR="00A7435B" w:rsidRPr="004C2752" w:rsidRDefault="00A7435B"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Table 1.</w:t>
      </w:r>
      <w:r w:rsidR="00E83F48" w:rsidRPr="004C2752">
        <w:rPr>
          <w:rFonts w:ascii="Times New Roman" w:hAnsi="Times New Roman" w:cs="Times New Roman"/>
          <w:sz w:val="24"/>
          <w:szCs w:val="24"/>
        </w:rPr>
        <w:t>—</w:t>
      </w:r>
      <w:r w:rsidRPr="004C2752">
        <w:rPr>
          <w:rFonts w:ascii="Times New Roman" w:hAnsi="Times New Roman" w:cs="Times New Roman"/>
          <w:sz w:val="24"/>
          <w:szCs w:val="24"/>
        </w:rPr>
        <w:t xml:space="preserve">  Sample size</w:t>
      </w:r>
      <w:r w:rsidR="00A56963" w:rsidRPr="004C2752">
        <w:rPr>
          <w:rFonts w:ascii="Times New Roman" w:hAnsi="Times New Roman" w:cs="Times New Roman"/>
          <w:sz w:val="24"/>
          <w:szCs w:val="24"/>
        </w:rPr>
        <w:t xml:space="preserve"> (</w:t>
      </w:r>
      <w:r w:rsidR="006F5DE1">
        <w:rPr>
          <w:rFonts w:ascii="Times New Roman" w:hAnsi="Times New Roman" w:cs="Times New Roman"/>
          <w:sz w:val="24"/>
          <w:szCs w:val="24"/>
        </w:rPr>
        <w:t>N</w:t>
      </w:r>
      <w:r w:rsidR="00A56963"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r w:rsidR="00027AB3" w:rsidRPr="004C2752">
        <w:rPr>
          <w:rFonts w:ascii="Times New Roman" w:hAnsi="Times New Roman" w:cs="Times New Roman"/>
          <w:sz w:val="24"/>
          <w:szCs w:val="24"/>
        </w:rPr>
        <w:t>P</w:t>
      </w:r>
      <w:r w:rsidRPr="004C2752">
        <w:rPr>
          <w:rFonts w:ascii="Times New Roman" w:hAnsi="Times New Roman" w:cs="Times New Roman"/>
          <w:sz w:val="24"/>
          <w:szCs w:val="24"/>
        </w:rPr>
        <w:t>-values from three tests of symmetry for the age-agreement table (McNemar’s, Evans-Hoenig (E-H), and Bowker’s test), coefficient of variation (CV), average percent error (APE), and percentage of fish by differences in age</w:t>
      </w:r>
      <w:r w:rsidR="00924832">
        <w:rPr>
          <w:rFonts w:ascii="Times New Roman" w:hAnsi="Times New Roman" w:cs="Times New Roman"/>
          <w:sz w:val="24"/>
          <w:szCs w:val="24"/>
        </w:rPr>
        <w:t xml:space="preserve"> estimates</w:t>
      </w:r>
      <w:r w:rsidRPr="004C2752">
        <w:rPr>
          <w:rFonts w:ascii="Times New Roman" w:hAnsi="Times New Roman" w:cs="Times New Roman"/>
          <w:sz w:val="24"/>
          <w:szCs w:val="24"/>
        </w:rPr>
        <w:t xml:space="preserve"> </w:t>
      </w:r>
      <w:r w:rsidRPr="00FA4CB0">
        <w:rPr>
          <w:rFonts w:ascii="Times New Roman" w:hAnsi="Times New Roman" w:cs="Times New Roman"/>
          <w:sz w:val="24"/>
          <w:szCs w:val="24"/>
        </w:rPr>
        <w:t>for comparisons between two readers for scales, between two readers for otoliths, and between consensus ages of scales and otoli</w:t>
      </w:r>
      <w:r w:rsidRPr="004C2752">
        <w:rPr>
          <w:rFonts w:ascii="Times New Roman" w:hAnsi="Times New Roman" w:cs="Times New Roman"/>
          <w:sz w:val="24"/>
          <w:szCs w:val="24"/>
        </w:rPr>
        <w:t>ths for Lake Superior Pygmy Whitefish.</w:t>
      </w:r>
      <w:r w:rsidR="00A56963" w:rsidRPr="004C2752">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4C2752" w14:paraId="5EFAF366" w14:textId="77777777" w:rsidTr="0023161C">
        <w:tc>
          <w:tcPr>
            <w:tcW w:w="1709" w:type="dxa"/>
            <w:tcBorders>
              <w:top w:val="double" w:sz="4" w:space="0" w:color="auto"/>
            </w:tcBorders>
          </w:tcPr>
          <w:p w14:paraId="7B2B0BF8" w14:textId="77777777" w:rsidR="00A7435B" w:rsidRPr="004C2752" w:rsidRDefault="00A7435B">
            <w:pPr>
              <w:spacing w:after="200" w:line="480" w:lineRule="auto"/>
              <w:rPr>
                <w:rFonts w:ascii="Times New Roman" w:hAnsi="Times New Roman" w:cs="Times New Roman"/>
                <w:sz w:val="24"/>
                <w:szCs w:val="24"/>
              </w:rPr>
              <w:pPrChange w:id="68" w:author="student" w:date="2015-06-25T14:00:00Z">
                <w:pPr>
                  <w:spacing w:after="200" w:line="480" w:lineRule="auto"/>
                  <w:jc w:val="center"/>
                </w:pPr>
              </w:pPrChange>
            </w:pPr>
          </w:p>
        </w:tc>
        <w:tc>
          <w:tcPr>
            <w:tcW w:w="576" w:type="dxa"/>
            <w:tcBorders>
              <w:top w:val="double" w:sz="4" w:space="0" w:color="auto"/>
            </w:tcBorders>
          </w:tcPr>
          <w:p w14:paraId="3D7721E1" w14:textId="77777777" w:rsidR="00A7435B" w:rsidRPr="004C2752" w:rsidRDefault="00A7435B" w:rsidP="004432B6">
            <w:pPr>
              <w:spacing w:after="200" w:line="480" w:lineRule="auto"/>
              <w:jc w:val="center"/>
              <w:rPr>
                <w:rFonts w:ascii="Times New Roman" w:hAnsi="Times New Roman" w:cs="Times New Roman"/>
                <w:sz w:val="24"/>
                <w:szCs w:val="24"/>
              </w:rPr>
            </w:pPr>
          </w:p>
        </w:tc>
        <w:tc>
          <w:tcPr>
            <w:tcW w:w="3586" w:type="dxa"/>
            <w:gridSpan w:val="3"/>
            <w:tcBorders>
              <w:top w:val="double" w:sz="4" w:space="0" w:color="auto"/>
              <w:bottom w:val="single" w:sz="4" w:space="0" w:color="auto"/>
            </w:tcBorders>
          </w:tcPr>
          <w:p w14:paraId="74E56602" w14:textId="65FD5690" w:rsidR="00A7435B" w:rsidRPr="004C2752" w:rsidRDefault="00A56963" w:rsidP="004432B6">
            <w:pPr>
              <w:spacing w:after="200" w:line="480" w:lineRule="auto"/>
              <w:jc w:val="center"/>
              <w:rPr>
                <w:rFonts w:ascii="Times New Roman" w:hAnsi="Times New Roman" w:cs="Times New Roman"/>
                <w:sz w:val="24"/>
                <w:szCs w:val="24"/>
              </w:rPr>
            </w:pPr>
            <w:r w:rsidRPr="004C2752">
              <w:rPr>
                <w:rFonts w:ascii="Times New Roman" w:hAnsi="Times New Roman" w:cs="Times New Roman"/>
                <w:sz w:val="24"/>
                <w:szCs w:val="24"/>
              </w:rPr>
              <w:t xml:space="preserve">Symmetry Test </w:t>
            </w:r>
            <w:r w:rsidR="00027AB3" w:rsidRPr="004C2752">
              <w:rPr>
                <w:rFonts w:ascii="Times New Roman" w:hAnsi="Times New Roman" w:cs="Times New Roman"/>
                <w:sz w:val="24"/>
                <w:szCs w:val="24"/>
              </w:rPr>
              <w:t>P</w:t>
            </w:r>
            <w:r w:rsidRPr="004C2752">
              <w:rPr>
                <w:rFonts w:ascii="Times New Roman" w:hAnsi="Times New Roman" w:cs="Times New Roman"/>
                <w:sz w:val="24"/>
                <w:szCs w:val="24"/>
              </w:rPr>
              <w:t>-values</w:t>
            </w:r>
          </w:p>
        </w:tc>
        <w:tc>
          <w:tcPr>
            <w:tcW w:w="720" w:type="dxa"/>
            <w:tcBorders>
              <w:top w:val="double" w:sz="4" w:space="0" w:color="auto"/>
            </w:tcBorders>
          </w:tcPr>
          <w:p w14:paraId="1F875037" w14:textId="77777777" w:rsidR="00A7435B" w:rsidRPr="004C2752" w:rsidRDefault="00A7435B" w:rsidP="004432B6">
            <w:pPr>
              <w:spacing w:after="200" w:line="480" w:lineRule="auto"/>
              <w:jc w:val="center"/>
              <w:rPr>
                <w:rFonts w:ascii="Times New Roman" w:hAnsi="Times New Roman" w:cs="Times New Roman"/>
                <w:sz w:val="24"/>
                <w:szCs w:val="24"/>
              </w:rPr>
            </w:pPr>
          </w:p>
        </w:tc>
        <w:tc>
          <w:tcPr>
            <w:tcW w:w="720" w:type="dxa"/>
            <w:tcBorders>
              <w:top w:val="double" w:sz="4" w:space="0" w:color="auto"/>
            </w:tcBorders>
          </w:tcPr>
          <w:p w14:paraId="251D20A1" w14:textId="77777777" w:rsidR="00A7435B" w:rsidRPr="004C2752" w:rsidRDefault="00A7435B" w:rsidP="004432B6">
            <w:pPr>
              <w:spacing w:after="200" w:line="480" w:lineRule="auto"/>
              <w:jc w:val="center"/>
              <w:rPr>
                <w:rFonts w:ascii="Times New Roman" w:hAnsi="Times New Roman" w:cs="Times New Roman"/>
                <w:sz w:val="24"/>
                <w:szCs w:val="24"/>
              </w:rPr>
            </w:pPr>
          </w:p>
        </w:tc>
        <w:tc>
          <w:tcPr>
            <w:tcW w:w="2880" w:type="dxa"/>
            <w:gridSpan w:val="4"/>
            <w:tcBorders>
              <w:top w:val="double" w:sz="4" w:space="0" w:color="auto"/>
              <w:bottom w:val="single" w:sz="4" w:space="0" w:color="auto"/>
            </w:tcBorders>
          </w:tcPr>
          <w:p w14:paraId="3F168BB8" w14:textId="474F9E30" w:rsidR="00A7435B" w:rsidRPr="004C2752" w:rsidRDefault="00A7435B" w:rsidP="004432B6">
            <w:pPr>
              <w:spacing w:after="200" w:line="480" w:lineRule="auto"/>
              <w:jc w:val="center"/>
              <w:rPr>
                <w:rFonts w:ascii="Times New Roman" w:hAnsi="Times New Roman" w:cs="Times New Roman"/>
                <w:sz w:val="24"/>
                <w:szCs w:val="24"/>
              </w:rPr>
            </w:pPr>
            <w:r w:rsidRPr="004C2752">
              <w:rPr>
                <w:rFonts w:ascii="Times New Roman" w:hAnsi="Times New Roman" w:cs="Times New Roman"/>
                <w:sz w:val="24"/>
                <w:szCs w:val="24"/>
              </w:rPr>
              <w:t>% by Difference in Age</w:t>
            </w:r>
          </w:p>
        </w:tc>
      </w:tr>
      <w:tr w:rsidR="00A7435B" w:rsidRPr="004C2752" w14:paraId="47A58D80" w14:textId="77777777" w:rsidTr="0004446C">
        <w:tc>
          <w:tcPr>
            <w:tcW w:w="1709" w:type="dxa"/>
            <w:tcBorders>
              <w:bottom w:val="single" w:sz="4" w:space="0" w:color="auto"/>
            </w:tcBorders>
          </w:tcPr>
          <w:p w14:paraId="5C587CED" w14:textId="4ED94199" w:rsidR="008C72DA" w:rsidRPr="004C2752" w:rsidRDefault="008C72DA">
            <w:pPr>
              <w:spacing w:line="480" w:lineRule="auto"/>
              <w:rPr>
                <w:rFonts w:ascii="Times New Roman" w:hAnsi="Times New Roman" w:cs="Times New Roman"/>
                <w:sz w:val="24"/>
                <w:szCs w:val="24"/>
              </w:rPr>
              <w:pPrChange w:id="69" w:author="student" w:date="2015-06-25T14:00:00Z">
                <w:pPr>
                  <w:spacing w:line="480" w:lineRule="auto"/>
                  <w:jc w:val="center"/>
                </w:pPr>
              </w:pPrChange>
            </w:pPr>
            <w:r w:rsidRPr="004C2752">
              <w:rPr>
                <w:rFonts w:ascii="Times New Roman" w:hAnsi="Times New Roman" w:cs="Times New Roman"/>
                <w:sz w:val="24"/>
                <w:szCs w:val="24"/>
              </w:rPr>
              <w:t>Comparison</w:t>
            </w:r>
          </w:p>
        </w:tc>
        <w:tc>
          <w:tcPr>
            <w:tcW w:w="576" w:type="dxa"/>
            <w:tcBorders>
              <w:bottom w:val="single" w:sz="4" w:space="0" w:color="auto"/>
            </w:tcBorders>
          </w:tcPr>
          <w:p w14:paraId="49BD6704" w14:textId="5F273CCA" w:rsidR="008C72DA" w:rsidRPr="0035198B" w:rsidRDefault="006F5DE1" w:rsidP="004432B6">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91512E" w:rsidRDefault="008C72D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McN</w:t>
            </w:r>
            <w:r w:rsidR="00A7435B" w:rsidRPr="0091512E">
              <w:rPr>
                <w:rFonts w:ascii="Times New Roman" w:hAnsi="Times New Roman" w:cs="Times New Roman"/>
                <w:sz w:val="24"/>
                <w:szCs w:val="24"/>
              </w:rPr>
              <w:t>emar</w:t>
            </w:r>
          </w:p>
        </w:tc>
        <w:tc>
          <w:tcPr>
            <w:tcW w:w="1195" w:type="dxa"/>
            <w:tcBorders>
              <w:top w:val="single" w:sz="4" w:space="0" w:color="auto"/>
              <w:bottom w:val="single" w:sz="4" w:space="0" w:color="auto"/>
            </w:tcBorders>
          </w:tcPr>
          <w:p w14:paraId="0018C894" w14:textId="692E5FC3" w:rsidR="008C72DA" w:rsidRPr="0091512E" w:rsidRDefault="008C72D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91512E" w:rsidRDefault="008C72D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Bowk</w:t>
            </w:r>
            <w:r w:rsidR="00A7435B" w:rsidRPr="0091512E">
              <w:rPr>
                <w:rFonts w:ascii="Times New Roman" w:hAnsi="Times New Roman" w:cs="Times New Roman"/>
                <w:sz w:val="24"/>
                <w:szCs w:val="24"/>
              </w:rPr>
              <w:t>er</w:t>
            </w:r>
          </w:p>
        </w:tc>
        <w:tc>
          <w:tcPr>
            <w:tcW w:w="720" w:type="dxa"/>
            <w:tcBorders>
              <w:bottom w:val="single" w:sz="4" w:space="0" w:color="auto"/>
            </w:tcBorders>
          </w:tcPr>
          <w:p w14:paraId="3D16A33E" w14:textId="42D851D1" w:rsidR="008C72DA" w:rsidRPr="0091512E" w:rsidRDefault="008C72D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91512E" w:rsidRDefault="008C72D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u w:val="single"/>
              </w:rPr>
              <w:t>&gt;</w:t>
            </w:r>
            <w:r w:rsidRPr="0091512E">
              <w:rPr>
                <w:rFonts w:ascii="Times New Roman" w:hAnsi="Times New Roman" w:cs="Times New Roman"/>
                <w:sz w:val="24"/>
                <w:szCs w:val="24"/>
              </w:rPr>
              <w:t>3</w:t>
            </w:r>
          </w:p>
        </w:tc>
      </w:tr>
      <w:tr w:rsidR="00A7435B" w:rsidRPr="004C2752" w14:paraId="31AAEED8" w14:textId="77777777" w:rsidTr="0004446C">
        <w:tc>
          <w:tcPr>
            <w:tcW w:w="1709" w:type="dxa"/>
            <w:tcBorders>
              <w:top w:val="single" w:sz="4" w:space="0" w:color="auto"/>
            </w:tcBorders>
          </w:tcPr>
          <w:p w14:paraId="35323D12" w14:textId="5A90245D" w:rsidR="008C72DA" w:rsidRPr="004C2752" w:rsidRDefault="004E2124">
            <w:pPr>
              <w:spacing w:line="480" w:lineRule="auto"/>
              <w:rPr>
                <w:rFonts w:ascii="Times New Roman" w:hAnsi="Times New Roman" w:cs="Times New Roman"/>
                <w:sz w:val="24"/>
                <w:szCs w:val="24"/>
              </w:rPr>
              <w:pPrChange w:id="70" w:author="student" w:date="2015-06-25T14:00:00Z">
                <w:pPr>
                  <w:spacing w:line="480" w:lineRule="auto"/>
                  <w:jc w:val="center"/>
                </w:pPr>
              </w:pPrChange>
            </w:pPr>
            <w:r w:rsidRPr="004C2752">
              <w:rPr>
                <w:rFonts w:ascii="Times New Roman" w:hAnsi="Times New Roman" w:cs="Times New Roman"/>
                <w:sz w:val="24"/>
                <w:szCs w:val="24"/>
              </w:rPr>
              <w:t>Scales</w:t>
            </w:r>
          </w:p>
        </w:tc>
        <w:tc>
          <w:tcPr>
            <w:tcW w:w="576" w:type="dxa"/>
            <w:tcBorders>
              <w:top w:val="single" w:sz="4" w:space="0" w:color="auto"/>
            </w:tcBorders>
          </w:tcPr>
          <w:p w14:paraId="635D9FA6" w14:textId="078E89C3" w:rsidR="008C72DA" w:rsidRPr="0035198B" w:rsidRDefault="00226FEA"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76</w:t>
            </w:r>
          </w:p>
        </w:tc>
        <w:tc>
          <w:tcPr>
            <w:tcW w:w="1195" w:type="dxa"/>
            <w:tcBorders>
              <w:top w:val="single" w:sz="4" w:space="0" w:color="auto"/>
            </w:tcBorders>
          </w:tcPr>
          <w:p w14:paraId="19C2816B" w14:textId="0247BAC3"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w:t>
            </w:r>
            <w:r w:rsidR="0004446C" w:rsidRPr="0091512E">
              <w:rPr>
                <w:rFonts w:ascii="Times New Roman" w:hAnsi="Times New Roman" w:cs="Times New Roman"/>
                <w:sz w:val="24"/>
                <w:szCs w:val="24"/>
              </w:rPr>
              <w:t>0.</w:t>
            </w:r>
            <w:r w:rsidR="00226FEA" w:rsidRPr="0091512E">
              <w:rPr>
                <w:rFonts w:ascii="Times New Roman" w:hAnsi="Times New Roman" w:cs="Times New Roman"/>
                <w:sz w:val="24"/>
                <w:szCs w:val="24"/>
              </w:rPr>
              <w:t>532</w:t>
            </w:r>
          </w:p>
        </w:tc>
        <w:tc>
          <w:tcPr>
            <w:tcW w:w="1195" w:type="dxa"/>
            <w:tcBorders>
              <w:top w:val="single" w:sz="4" w:space="0" w:color="auto"/>
            </w:tcBorders>
          </w:tcPr>
          <w:p w14:paraId="55EB9EBE" w14:textId="14D471CE"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w:t>
            </w:r>
            <w:r w:rsidR="00226FEA" w:rsidRPr="0091512E">
              <w:rPr>
                <w:rFonts w:ascii="Times New Roman" w:hAnsi="Times New Roman" w:cs="Times New Roman"/>
                <w:sz w:val="24"/>
                <w:szCs w:val="24"/>
              </w:rPr>
              <w:t>359</w:t>
            </w:r>
          </w:p>
        </w:tc>
        <w:tc>
          <w:tcPr>
            <w:tcW w:w="1196" w:type="dxa"/>
            <w:tcBorders>
              <w:top w:val="single" w:sz="4" w:space="0" w:color="auto"/>
            </w:tcBorders>
          </w:tcPr>
          <w:p w14:paraId="4B35B3B1" w14:textId="756D8ABB"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w:t>
            </w:r>
            <w:r w:rsidR="00226FEA" w:rsidRPr="0091512E">
              <w:rPr>
                <w:rFonts w:ascii="Times New Roman" w:hAnsi="Times New Roman" w:cs="Times New Roman"/>
                <w:sz w:val="24"/>
                <w:szCs w:val="24"/>
              </w:rPr>
              <w:t>601</w:t>
            </w:r>
          </w:p>
        </w:tc>
        <w:tc>
          <w:tcPr>
            <w:tcW w:w="720" w:type="dxa"/>
            <w:tcBorders>
              <w:top w:val="single" w:sz="4" w:space="0" w:color="auto"/>
            </w:tcBorders>
          </w:tcPr>
          <w:p w14:paraId="663B70E1" w14:textId="0670219F"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8.4</w:t>
            </w:r>
          </w:p>
        </w:tc>
        <w:tc>
          <w:tcPr>
            <w:tcW w:w="720" w:type="dxa"/>
            <w:tcBorders>
              <w:top w:val="single" w:sz="4" w:space="0" w:color="auto"/>
            </w:tcBorders>
          </w:tcPr>
          <w:p w14:paraId="116650F1" w14:textId="16C683A4"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5.9</w:t>
            </w:r>
          </w:p>
        </w:tc>
        <w:tc>
          <w:tcPr>
            <w:tcW w:w="720" w:type="dxa"/>
            <w:tcBorders>
              <w:top w:val="single" w:sz="4" w:space="0" w:color="auto"/>
            </w:tcBorders>
          </w:tcPr>
          <w:p w14:paraId="1D3BE1EE" w14:textId="2FA31AA5"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69.7</w:t>
            </w:r>
          </w:p>
        </w:tc>
        <w:tc>
          <w:tcPr>
            <w:tcW w:w="720" w:type="dxa"/>
            <w:tcBorders>
              <w:top w:val="single" w:sz="4" w:space="0" w:color="auto"/>
            </w:tcBorders>
          </w:tcPr>
          <w:p w14:paraId="1D5719AA" w14:textId="40B4148C"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27.6</w:t>
            </w:r>
          </w:p>
        </w:tc>
        <w:tc>
          <w:tcPr>
            <w:tcW w:w="720" w:type="dxa"/>
            <w:tcBorders>
              <w:top w:val="single" w:sz="4" w:space="0" w:color="auto"/>
            </w:tcBorders>
          </w:tcPr>
          <w:p w14:paraId="31805D0F" w14:textId="27B280F8"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2.6</w:t>
            </w:r>
          </w:p>
        </w:tc>
        <w:tc>
          <w:tcPr>
            <w:tcW w:w="720" w:type="dxa"/>
            <w:tcBorders>
              <w:top w:val="single" w:sz="4" w:space="0" w:color="auto"/>
            </w:tcBorders>
          </w:tcPr>
          <w:p w14:paraId="247EDB2C" w14:textId="6D12FD23"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p>
        </w:tc>
      </w:tr>
      <w:tr w:rsidR="00A7435B" w:rsidRPr="004C2752" w14:paraId="53C63563" w14:textId="77777777" w:rsidTr="0004446C">
        <w:tc>
          <w:tcPr>
            <w:tcW w:w="1709" w:type="dxa"/>
          </w:tcPr>
          <w:p w14:paraId="05998F5E" w14:textId="2B060C43" w:rsidR="008C72DA" w:rsidRPr="004C2752" w:rsidRDefault="004E2124">
            <w:pPr>
              <w:spacing w:line="480" w:lineRule="auto"/>
              <w:rPr>
                <w:rFonts w:ascii="Times New Roman" w:hAnsi="Times New Roman" w:cs="Times New Roman"/>
                <w:sz w:val="24"/>
                <w:szCs w:val="24"/>
              </w:rPr>
              <w:pPrChange w:id="71" w:author="student" w:date="2015-06-25T14:00:00Z">
                <w:pPr>
                  <w:spacing w:line="480" w:lineRule="auto"/>
                  <w:jc w:val="center"/>
                </w:pPr>
              </w:pPrChange>
            </w:pPr>
            <w:r w:rsidRPr="004C2752">
              <w:rPr>
                <w:rFonts w:ascii="Times New Roman" w:hAnsi="Times New Roman" w:cs="Times New Roman"/>
                <w:sz w:val="24"/>
                <w:szCs w:val="24"/>
              </w:rPr>
              <w:t>Otoliths</w:t>
            </w:r>
          </w:p>
        </w:tc>
        <w:tc>
          <w:tcPr>
            <w:tcW w:w="576" w:type="dxa"/>
          </w:tcPr>
          <w:p w14:paraId="6F1DB3C8" w14:textId="7126E312" w:rsidR="008C72DA" w:rsidRPr="0035198B" w:rsidRDefault="00226FEA"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64</w:t>
            </w:r>
          </w:p>
        </w:tc>
        <w:tc>
          <w:tcPr>
            <w:tcW w:w="1195" w:type="dxa"/>
          </w:tcPr>
          <w:p w14:paraId="6186E70E" w14:textId="545C23E8"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w:t>
            </w:r>
            <w:r w:rsidR="0004446C" w:rsidRPr="0091512E">
              <w:rPr>
                <w:rFonts w:ascii="Times New Roman" w:hAnsi="Times New Roman" w:cs="Times New Roman"/>
                <w:sz w:val="24"/>
                <w:szCs w:val="24"/>
              </w:rPr>
              <w:t>0.</w:t>
            </w:r>
            <w:r w:rsidR="00226FEA" w:rsidRPr="0091512E">
              <w:rPr>
                <w:rFonts w:ascii="Times New Roman" w:hAnsi="Times New Roman" w:cs="Times New Roman"/>
                <w:sz w:val="24"/>
                <w:szCs w:val="24"/>
              </w:rPr>
              <w:t>85</w:t>
            </w:r>
            <w:r w:rsidR="002C13CB" w:rsidRPr="0091512E">
              <w:rPr>
                <w:rFonts w:ascii="Times New Roman" w:hAnsi="Times New Roman" w:cs="Times New Roman"/>
                <w:sz w:val="24"/>
                <w:szCs w:val="24"/>
              </w:rPr>
              <w:t>7</w:t>
            </w:r>
          </w:p>
        </w:tc>
        <w:tc>
          <w:tcPr>
            <w:tcW w:w="1195" w:type="dxa"/>
          </w:tcPr>
          <w:p w14:paraId="0F5AF767" w14:textId="2D799A6E"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w:t>
            </w:r>
            <w:r w:rsidR="00226FEA" w:rsidRPr="0091512E">
              <w:rPr>
                <w:rFonts w:ascii="Times New Roman" w:hAnsi="Times New Roman" w:cs="Times New Roman"/>
                <w:sz w:val="24"/>
                <w:szCs w:val="24"/>
              </w:rPr>
              <w:t>565</w:t>
            </w:r>
          </w:p>
        </w:tc>
        <w:tc>
          <w:tcPr>
            <w:tcW w:w="1196" w:type="dxa"/>
          </w:tcPr>
          <w:p w14:paraId="2FD1F2CD" w14:textId="30135B5A"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w:t>
            </w:r>
            <w:r w:rsidR="00226FEA" w:rsidRPr="0091512E">
              <w:rPr>
                <w:rFonts w:ascii="Times New Roman" w:hAnsi="Times New Roman" w:cs="Times New Roman"/>
                <w:sz w:val="24"/>
                <w:szCs w:val="24"/>
              </w:rPr>
              <w:t>118</w:t>
            </w:r>
          </w:p>
        </w:tc>
        <w:tc>
          <w:tcPr>
            <w:tcW w:w="720" w:type="dxa"/>
          </w:tcPr>
          <w:p w14:paraId="245C67C9" w14:textId="71A46B14"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10.6</w:t>
            </w:r>
          </w:p>
        </w:tc>
        <w:tc>
          <w:tcPr>
            <w:tcW w:w="720" w:type="dxa"/>
          </w:tcPr>
          <w:p w14:paraId="08063E2C" w14:textId="4BACC0DF"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7.5</w:t>
            </w:r>
          </w:p>
        </w:tc>
        <w:tc>
          <w:tcPr>
            <w:tcW w:w="720" w:type="dxa"/>
          </w:tcPr>
          <w:p w14:paraId="728BE1A4" w14:textId="3D70065A"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51.6</w:t>
            </w:r>
          </w:p>
        </w:tc>
        <w:tc>
          <w:tcPr>
            <w:tcW w:w="720" w:type="dxa"/>
          </w:tcPr>
          <w:p w14:paraId="7B5C519A" w14:textId="0DB06E49"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45.3</w:t>
            </w:r>
          </w:p>
        </w:tc>
        <w:tc>
          <w:tcPr>
            <w:tcW w:w="720" w:type="dxa"/>
          </w:tcPr>
          <w:p w14:paraId="1FB3790F" w14:textId="448393DA"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1.6</w:t>
            </w:r>
          </w:p>
        </w:tc>
        <w:tc>
          <w:tcPr>
            <w:tcW w:w="720" w:type="dxa"/>
          </w:tcPr>
          <w:p w14:paraId="4337EE85" w14:textId="06CBE7EB" w:rsidR="008C72DA" w:rsidRPr="0091512E" w:rsidRDefault="00EB35D7"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1.6</w:t>
            </w:r>
          </w:p>
        </w:tc>
      </w:tr>
      <w:tr w:rsidR="00A7435B" w:rsidRPr="004C2752" w14:paraId="7C12EDE6" w14:textId="77777777" w:rsidTr="0023161C">
        <w:tc>
          <w:tcPr>
            <w:tcW w:w="1709" w:type="dxa"/>
            <w:tcBorders>
              <w:bottom w:val="single" w:sz="4" w:space="0" w:color="auto"/>
            </w:tcBorders>
          </w:tcPr>
          <w:p w14:paraId="75FB0555" w14:textId="124B5410" w:rsidR="008C72DA" w:rsidRPr="004C2752" w:rsidRDefault="00A56963">
            <w:pPr>
              <w:spacing w:line="480" w:lineRule="auto"/>
              <w:rPr>
                <w:rFonts w:ascii="Times New Roman" w:hAnsi="Times New Roman" w:cs="Times New Roman"/>
                <w:sz w:val="24"/>
                <w:szCs w:val="24"/>
              </w:rPr>
              <w:pPrChange w:id="72" w:author="student" w:date="2015-06-25T14:00:00Z">
                <w:pPr>
                  <w:spacing w:line="480" w:lineRule="auto"/>
                  <w:jc w:val="center"/>
                </w:pPr>
              </w:pPrChange>
            </w:pPr>
            <w:r w:rsidRPr="004C2752">
              <w:rPr>
                <w:rFonts w:ascii="Times New Roman" w:hAnsi="Times New Roman" w:cs="Times New Roman"/>
                <w:sz w:val="24"/>
                <w:szCs w:val="24"/>
              </w:rPr>
              <w:t>Scales/</w:t>
            </w:r>
            <w:r w:rsidR="004E2124" w:rsidRPr="004C2752">
              <w:rPr>
                <w:rFonts w:ascii="Times New Roman" w:hAnsi="Times New Roman" w:cs="Times New Roman"/>
                <w:sz w:val="24"/>
                <w:szCs w:val="24"/>
              </w:rPr>
              <w:t>Otoliths</w:t>
            </w:r>
          </w:p>
        </w:tc>
        <w:tc>
          <w:tcPr>
            <w:tcW w:w="576" w:type="dxa"/>
            <w:tcBorders>
              <w:bottom w:val="single" w:sz="4" w:space="0" w:color="auto"/>
            </w:tcBorders>
          </w:tcPr>
          <w:p w14:paraId="3A087D13" w14:textId="3A74B825" w:rsidR="008C72DA" w:rsidRPr="0035198B" w:rsidRDefault="00226FEA"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39</w:t>
            </w:r>
          </w:p>
        </w:tc>
        <w:tc>
          <w:tcPr>
            <w:tcW w:w="1195" w:type="dxa"/>
            <w:tcBorders>
              <w:bottom w:val="single" w:sz="4" w:space="0" w:color="auto"/>
            </w:tcBorders>
          </w:tcPr>
          <w:p w14:paraId="72B30AA8" w14:textId="27736B7B" w:rsidR="008C72DA" w:rsidRPr="0091512E" w:rsidRDefault="002E7BE2"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&lt;0.000</w:t>
            </w:r>
            <w:r w:rsidR="0004446C" w:rsidRPr="0091512E">
              <w:rPr>
                <w:rFonts w:ascii="Times New Roman" w:hAnsi="Times New Roman" w:cs="Times New Roman"/>
                <w:sz w:val="24"/>
                <w:szCs w:val="24"/>
              </w:rPr>
              <w:t>5</w:t>
            </w:r>
          </w:p>
        </w:tc>
        <w:tc>
          <w:tcPr>
            <w:tcW w:w="1195" w:type="dxa"/>
            <w:tcBorders>
              <w:bottom w:val="single" w:sz="4" w:space="0" w:color="auto"/>
            </w:tcBorders>
          </w:tcPr>
          <w:p w14:paraId="59ACB72E" w14:textId="2C0FF4BF"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&lt;0.0005</w:t>
            </w:r>
          </w:p>
        </w:tc>
        <w:tc>
          <w:tcPr>
            <w:tcW w:w="1196" w:type="dxa"/>
            <w:tcBorders>
              <w:bottom w:val="single" w:sz="4" w:space="0" w:color="auto"/>
            </w:tcBorders>
          </w:tcPr>
          <w:p w14:paraId="51FC4C22" w14:textId="04830D5E"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0.0</w:t>
            </w:r>
            <w:r w:rsidR="00226FEA" w:rsidRPr="0091512E">
              <w:rPr>
                <w:rFonts w:ascii="Times New Roman" w:hAnsi="Times New Roman" w:cs="Times New Roman"/>
                <w:sz w:val="24"/>
                <w:szCs w:val="24"/>
              </w:rPr>
              <w:t>12</w:t>
            </w:r>
          </w:p>
        </w:tc>
        <w:tc>
          <w:tcPr>
            <w:tcW w:w="720" w:type="dxa"/>
            <w:tcBorders>
              <w:bottom w:val="single" w:sz="4" w:space="0" w:color="auto"/>
            </w:tcBorders>
          </w:tcPr>
          <w:p w14:paraId="570187D2" w14:textId="7B65549B"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r w:rsidR="0004446C" w:rsidRPr="0091512E">
              <w:rPr>
                <w:rFonts w:ascii="Times New Roman" w:hAnsi="Times New Roman" w:cs="Times New Roman"/>
                <w:sz w:val="24"/>
                <w:szCs w:val="24"/>
              </w:rPr>
              <w:t>-</w:t>
            </w:r>
          </w:p>
        </w:tc>
        <w:tc>
          <w:tcPr>
            <w:tcW w:w="720" w:type="dxa"/>
            <w:tcBorders>
              <w:bottom w:val="single" w:sz="4" w:space="0" w:color="auto"/>
            </w:tcBorders>
          </w:tcPr>
          <w:p w14:paraId="70C46A76" w14:textId="796BCA1F"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r w:rsidR="0004446C" w:rsidRPr="0091512E">
              <w:rPr>
                <w:rFonts w:ascii="Times New Roman" w:hAnsi="Times New Roman" w:cs="Times New Roman"/>
                <w:sz w:val="24"/>
                <w:szCs w:val="24"/>
              </w:rPr>
              <w:t>-</w:t>
            </w:r>
          </w:p>
        </w:tc>
        <w:tc>
          <w:tcPr>
            <w:tcW w:w="720" w:type="dxa"/>
            <w:tcBorders>
              <w:bottom w:val="single" w:sz="4" w:space="0" w:color="auto"/>
            </w:tcBorders>
          </w:tcPr>
          <w:p w14:paraId="3A3535A4" w14:textId="32A4859F"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23.1</w:t>
            </w:r>
          </w:p>
        </w:tc>
        <w:tc>
          <w:tcPr>
            <w:tcW w:w="720" w:type="dxa"/>
            <w:tcBorders>
              <w:bottom w:val="single" w:sz="4" w:space="0" w:color="auto"/>
            </w:tcBorders>
          </w:tcPr>
          <w:p w14:paraId="2657A953" w14:textId="6CA7009F"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43.6</w:t>
            </w:r>
          </w:p>
        </w:tc>
        <w:tc>
          <w:tcPr>
            <w:tcW w:w="720" w:type="dxa"/>
            <w:tcBorders>
              <w:bottom w:val="single" w:sz="4" w:space="0" w:color="auto"/>
            </w:tcBorders>
          </w:tcPr>
          <w:p w14:paraId="0C079957" w14:textId="5DCFC820"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15.4</w:t>
            </w:r>
          </w:p>
        </w:tc>
        <w:tc>
          <w:tcPr>
            <w:tcW w:w="720" w:type="dxa"/>
            <w:tcBorders>
              <w:bottom w:val="single" w:sz="4" w:space="0" w:color="auto"/>
            </w:tcBorders>
          </w:tcPr>
          <w:p w14:paraId="1A925D53" w14:textId="073D50EA"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17.9</w:t>
            </w:r>
          </w:p>
        </w:tc>
      </w:tr>
    </w:tbl>
    <w:p w14:paraId="0B520C35" w14:textId="77777777" w:rsidR="00A36A6E" w:rsidRPr="004C2752" w:rsidRDefault="00A36A6E" w:rsidP="004432B6">
      <w:pPr>
        <w:spacing w:line="480" w:lineRule="auto"/>
        <w:rPr>
          <w:rFonts w:ascii="Times New Roman" w:hAnsi="Times New Roman" w:cs="Times New Roman"/>
          <w:sz w:val="24"/>
          <w:szCs w:val="24"/>
        </w:rPr>
      </w:pPr>
      <w:r w:rsidRPr="004C2752">
        <w:rPr>
          <w:rFonts w:ascii="Times New Roman" w:hAnsi="Times New Roman" w:cs="Times New Roman"/>
          <w:sz w:val="24"/>
          <w:szCs w:val="24"/>
        </w:rPr>
        <w:br w:type="page"/>
      </w:r>
    </w:p>
    <w:p w14:paraId="4C07D7C6" w14:textId="28E2DAEA" w:rsidR="00A36A6E" w:rsidRPr="0091512E" w:rsidRDefault="00A36A6E"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Table 2.</w:t>
      </w:r>
      <w:r w:rsidR="00D224A6"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r w:rsidR="00D4797A" w:rsidRPr="004C2752">
        <w:rPr>
          <w:rFonts w:ascii="Times New Roman" w:hAnsi="Times New Roman" w:cs="Times New Roman"/>
          <w:sz w:val="24"/>
          <w:szCs w:val="24"/>
        </w:rPr>
        <w:t xml:space="preserve">Frequency </w:t>
      </w:r>
      <w:r w:rsidR="00F51B5E" w:rsidRPr="0035198B">
        <w:rPr>
          <w:rFonts w:ascii="Times New Roman" w:hAnsi="Times New Roman" w:cs="Times New Roman"/>
          <w:sz w:val="24"/>
          <w:szCs w:val="24"/>
        </w:rPr>
        <w:t xml:space="preserve">of female and male Lake Superior Pygmy Whitefish within each 10-mm total length </w:t>
      </w:r>
      <w:r w:rsidR="00882086" w:rsidRPr="0091512E">
        <w:rPr>
          <w:rFonts w:ascii="Times New Roman" w:hAnsi="Times New Roman" w:cs="Times New Roman"/>
          <w:sz w:val="24"/>
          <w:szCs w:val="24"/>
        </w:rPr>
        <w:t xml:space="preserve">(TL) </w:t>
      </w:r>
      <w:r w:rsidR="00F51B5E" w:rsidRPr="0091512E">
        <w:rPr>
          <w:rFonts w:ascii="Times New Roman" w:hAnsi="Times New Roman" w:cs="Times New Roman"/>
          <w:sz w:val="24"/>
          <w:szCs w:val="24"/>
        </w:rPr>
        <w:t>interval</w:t>
      </w:r>
      <w:r w:rsidR="00D4797A" w:rsidRPr="0091512E">
        <w:rPr>
          <w:rFonts w:ascii="Times New Roman" w:hAnsi="Times New Roman" w:cs="Times New Roman"/>
          <w:sz w:val="24"/>
          <w:szCs w:val="24"/>
        </w:rPr>
        <w:t xml:space="preserve"> and consensus otolith age</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233"/>
        <w:gridCol w:w="534"/>
        <w:gridCol w:w="736"/>
        <w:gridCol w:w="576"/>
        <w:gridCol w:w="576"/>
        <w:gridCol w:w="557"/>
        <w:gridCol w:w="557"/>
        <w:gridCol w:w="557"/>
        <w:gridCol w:w="576"/>
        <w:gridCol w:w="228"/>
        <w:gridCol w:w="7"/>
        <w:gridCol w:w="550"/>
        <w:gridCol w:w="557"/>
        <w:gridCol w:w="557"/>
        <w:gridCol w:w="576"/>
        <w:gridCol w:w="557"/>
        <w:gridCol w:w="557"/>
        <w:gridCol w:w="7"/>
      </w:tblGrid>
      <w:tr w:rsidR="00D4797A" w:rsidRPr="004C2752" w14:paraId="64DD6FB6" w14:textId="77777777" w:rsidTr="0023161C">
        <w:trPr>
          <w:jc w:val="center"/>
        </w:trPr>
        <w:tc>
          <w:tcPr>
            <w:tcW w:w="1078" w:type="dxa"/>
            <w:tcBorders>
              <w:top w:val="double" w:sz="4" w:space="0" w:color="auto"/>
            </w:tcBorders>
          </w:tcPr>
          <w:p w14:paraId="6CFE1178" w14:textId="77777777" w:rsidR="00D4797A" w:rsidRPr="0091512E" w:rsidRDefault="00D4797A">
            <w:pPr>
              <w:spacing w:after="200" w:line="480" w:lineRule="auto"/>
              <w:rPr>
                <w:rFonts w:ascii="Times New Roman" w:hAnsi="Times New Roman" w:cs="Times New Roman"/>
                <w:sz w:val="24"/>
                <w:szCs w:val="24"/>
              </w:rPr>
              <w:pPrChange w:id="73" w:author="student" w:date="2015-06-25T14:01:00Z">
                <w:pPr>
                  <w:spacing w:after="200" w:line="480" w:lineRule="auto"/>
                  <w:jc w:val="center"/>
                </w:pPr>
              </w:pPrChange>
            </w:pPr>
          </w:p>
        </w:tc>
        <w:tc>
          <w:tcPr>
            <w:tcW w:w="233" w:type="dxa"/>
            <w:tcBorders>
              <w:top w:val="double" w:sz="4" w:space="0" w:color="auto"/>
            </w:tcBorders>
          </w:tcPr>
          <w:p w14:paraId="69F12918"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4669" w:type="dxa"/>
            <w:gridSpan w:val="8"/>
            <w:tcBorders>
              <w:top w:val="double" w:sz="4" w:space="0" w:color="auto"/>
            </w:tcBorders>
          </w:tcPr>
          <w:p w14:paraId="2FA2EDFD" w14:textId="647E080D"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Female Age</w:t>
            </w:r>
          </w:p>
        </w:tc>
        <w:tc>
          <w:tcPr>
            <w:tcW w:w="235" w:type="dxa"/>
            <w:gridSpan w:val="2"/>
            <w:tcBorders>
              <w:top w:val="double" w:sz="4" w:space="0" w:color="auto"/>
            </w:tcBorders>
          </w:tcPr>
          <w:p w14:paraId="1890D0EA"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3361" w:type="dxa"/>
            <w:gridSpan w:val="7"/>
            <w:tcBorders>
              <w:top w:val="double" w:sz="4" w:space="0" w:color="auto"/>
            </w:tcBorders>
          </w:tcPr>
          <w:p w14:paraId="5AD2D25F" w14:textId="06FC078E"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Male Age</w:t>
            </w:r>
          </w:p>
        </w:tc>
      </w:tr>
      <w:tr w:rsidR="00394444" w:rsidRPr="004C2752" w14:paraId="04CE890A" w14:textId="77777777" w:rsidTr="0023161C">
        <w:trPr>
          <w:gridAfter w:val="1"/>
          <w:wAfter w:w="7" w:type="dxa"/>
          <w:jc w:val="center"/>
        </w:trPr>
        <w:tc>
          <w:tcPr>
            <w:tcW w:w="1078" w:type="dxa"/>
            <w:tcBorders>
              <w:bottom w:val="single" w:sz="4" w:space="0" w:color="auto"/>
            </w:tcBorders>
          </w:tcPr>
          <w:p w14:paraId="1E1373DC" w14:textId="1EBB4E6D" w:rsidR="00D4797A" w:rsidRPr="004C2752" w:rsidRDefault="00D4797A" w:rsidP="00782F9D">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TL (mm)</w:t>
            </w:r>
          </w:p>
        </w:tc>
        <w:tc>
          <w:tcPr>
            <w:tcW w:w="233" w:type="dxa"/>
            <w:tcBorders>
              <w:bottom w:val="single" w:sz="4" w:space="0" w:color="auto"/>
            </w:tcBorders>
          </w:tcPr>
          <w:p w14:paraId="6B50711F"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bottom w:val="single" w:sz="4" w:space="0" w:color="auto"/>
            </w:tcBorders>
          </w:tcPr>
          <w:p w14:paraId="57A2E7B2" w14:textId="0006B41A" w:rsidR="00D4797A" w:rsidRPr="0091512E" w:rsidRDefault="00D4797A" w:rsidP="004432B6">
            <w:pPr>
              <w:spacing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736" w:type="dxa"/>
            <w:tcBorders>
              <w:top w:val="single" w:sz="4" w:space="0" w:color="auto"/>
              <w:bottom w:val="single" w:sz="4" w:space="0" w:color="auto"/>
            </w:tcBorders>
          </w:tcPr>
          <w:p w14:paraId="0810A6EE" w14:textId="0F58AAF3"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w:t>
            </w:r>
          </w:p>
        </w:tc>
        <w:tc>
          <w:tcPr>
            <w:tcW w:w="557" w:type="dxa"/>
            <w:tcBorders>
              <w:top w:val="single" w:sz="4" w:space="0" w:color="auto"/>
              <w:bottom w:val="single" w:sz="4" w:space="0" w:color="auto"/>
            </w:tcBorders>
          </w:tcPr>
          <w:p w14:paraId="2860DA98" w14:textId="04CFF27C"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w:t>
            </w:r>
          </w:p>
        </w:tc>
        <w:tc>
          <w:tcPr>
            <w:tcW w:w="557" w:type="dxa"/>
            <w:tcBorders>
              <w:top w:val="single" w:sz="4" w:space="0" w:color="auto"/>
              <w:bottom w:val="single" w:sz="4" w:space="0" w:color="auto"/>
            </w:tcBorders>
          </w:tcPr>
          <w:p w14:paraId="26AEBB3C" w14:textId="389639C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w:t>
            </w:r>
          </w:p>
        </w:tc>
        <w:tc>
          <w:tcPr>
            <w:tcW w:w="557" w:type="dxa"/>
            <w:tcBorders>
              <w:top w:val="single" w:sz="4" w:space="0" w:color="auto"/>
              <w:bottom w:val="single" w:sz="4" w:space="0" w:color="auto"/>
            </w:tcBorders>
          </w:tcPr>
          <w:p w14:paraId="1851A140" w14:textId="7633E3CE"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9</w:t>
            </w:r>
          </w:p>
        </w:tc>
        <w:tc>
          <w:tcPr>
            <w:tcW w:w="228" w:type="dxa"/>
            <w:tcBorders>
              <w:bottom w:val="single" w:sz="4" w:space="0" w:color="auto"/>
            </w:tcBorders>
          </w:tcPr>
          <w:p w14:paraId="3D0C726A"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557" w:type="dxa"/>
            <w:gridSpan w:val="2"/>
            <w:tcBorders>
              <w:top w:val="single" w:sz="4" w:space="0" w:color="auto"/>
              <w:bottom w:val="single" w:sz="4" w:space="0" w:color="auto"/>
            </w:tcBorders>
          </w:tcPr>
          <w:p w14:paraId="218E1F9B" w14:textId="72DE96DA"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557" w:type="dxa"/>
            <w:tcBorders>
              <w:top w:val="single" w:sz="4" w:space="0" w:color="auto"/>
              <w:bottom w:val="single" w:sz="4" w:space="0" w:color="auto"/>
            </w:tcBorders>
          </w:tcPr>
          <w:p w14:paraId="645F41A4" w14:textId="522F6E44"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Borders>
              <w:top w:val="single" w:sz="4" w:space="0" w:color="auto"/>
              <w:bottom w:val="single" w:sz="4" w:space="0" w:color="auto"/>
            </w:tcBorders>
          </w:tcPr>
          <w:p w14:paraId="35662398" w14:textId="7A4D6A3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w:t>
            </w:r>
          </w:p>
        </w:tc>
        <w:tc>
          <w:tcPr>
            <w:tcW w:w="557" w:type="dxa"/>
            <w:tcBorders>
              <w:top w:val="single" w:sz="4" w:space="0" w:color="auto"/>
              <w:bottom w:val="single" w:sz="4" w:space="0" w:color="auto"/>
            </w:tcBorders>
          </w:tcPr>
          <w:p w14:paraId="31E3B526" w14:textId="30168779"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w:t>
            </w:r>
          </w:p>
        </w:tc>
        <w:tc>
          <w:tcPr>
            <w:tcW w:w="557" w:type="dxa"/>
            <w:tcBorders>
              <w:top w:val="single" w:sz="4" w:space="0" w:color="auto"/>
              <w:bottom w:val="single" w:sz="4" w:space="0" w:color="auto"/>
            </w:tcBorders>
          </w:tcPr>
          <w:p w14:paraId="07A94BD3" w14:textId="6B5801EC"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w:t>
            </w:r>
          </w:p>
        </w:tc>
      </w:tr>
      <w:tr w:rsidR="00394444" w:rsidRPr="004C2752" w14:paraId="48FC0228" w14:textId="77777777" w:rsidTr="0023161C">
        <w:trPr>
          <w:gridAfter w:val="1"/>
          <w:wAfter w:w="7" w:type="dxa"/>
          <w:jc w:val="center"/>
        </w:trPr>
        <w:tc>
          <w:tcPr>
            <w:tcW w:w="1078" w:type="dxa"/>
            <w:tcBorders>
              <w:top w:val="single" w:sz="4" w:space="0" w:color="auto"/>
            </w:tcBorders>
          </w:tcPr>
          <w:p w14:paraId="026BFEA2" w14:textId="1ADD451D" w:rsidR="00D4797A" w:rsidRPr="004C2752" w:rsidRDefault="00D4797A">
            <w:pPr>
              <w:spacing w:line="480" w:lineRule="auto"/>
              <w:rPr>
                <w:rFonts w:ascii="Times New Roman" w:hAnsi="Times New Roman" w:cs="Times New Roman"/>
                <w:sz w:val="24"/>
                <w:szCs w:val="24"/>
              </w:rPr>
              <w:pPrChange w:id="74" w:author="student" w:date="2015-06-25T14:01:00Z">
                <w:pPr>
                  <w:spacing w:line="480" w:lineRule="auto"/>
                  <w:jc w:val="center"/>
                </w:pPr>
              </w:pPrChange>
            </w:pPr>
            <w:r w:rsidRPr="004C2752">
              <w:rPr>
                <w:rFonts w:ascii="Times New Roman" w:hAnsi="Times New Roman" w:cs="Times New Roman"/>
                <w:sz w:val="24"/>
                <w:szCs w:val="24"/>
              </w:rPr>
              <w:t>70-79</w:t>
            </w:r>
          </w:p>
        </w:tc>
        <w:tc>
          <w:tcPr>
            <w:tcW w:w="233" w:type="dxa"/>
            <w:tcBorders>
              <w:top w:val="single" w:sz="4" w:space="0" w:color="auto"/>
            </w:tcBorders>
          </w:tcPr>
          <w:p w14:paraId="0414309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tcBorders>
          </w:tcPr>
          <w:p w14:paraId="430E90D2" w14:textId="2D46D854"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736" w:type="dxa"/>
            <w:tcBorders>
              <w:top w:val="single" w:sz="4" w:space="0" w:color="auto"/>
            </w:tcBorders>
          </w:tcPr>
          <w:p w14:paraId="1599035A" w14:textId="536AF56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2A224CC8" w14:textId="708067E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00E86EFD" w14:textId="091F3B2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6FF67EF7" w14:textId="44DD528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5E71C1E1" w14:textId="2E2ADD0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4D27B0F9" w14:textId="42E548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06BD314E" w14:textId="34AD43C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Borders>
              <w:top w:val="single" w:sz="4" w:space="0" w:color="auto"/>
            </w:tcBorders>
          </w:tcPr>
          <w:p w14:paraId="23191F95"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Borders>
              <w:top w:val="single" w:sz="4" w:space="0" w:color="auto"/>
            </w:tcBorders>
          </w:tcPr>
          <w:p w14:paraId="15DD4AFB" w14:textId="4A500E3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57" w:type="dxa"/>
            <w:tcBorders>
              <w:top w:val="single" w:sz="4" w:space="0" w:color="auto"/>
            </w:tcBorders>
          </w:tcPr>
          <w:p w14:paraId="65924D55" w14:textId="129755C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38ADA107" w14:textId="7AB8AE2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780759A3" w14:textId="19FD33E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4D06C916" w14:textId="21BC1D6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185D2909" w14:textId="32A5C81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6DA385C3" w14:textId="77777777" w:rsidTr="00D4797A">
        <w:trPr>
          <w:gridAfter w:val="1"/>
          <w:wAfter w:w="7" w:type="dxa"/>
          <w:jc w:val="center"/>
        </w:trPr>
        <w:tc>
          <w:tcPr>
            <w:tcW w:w="1078" w:type="dxa"/>
          </w:tcPr>
          <w:p w14:paraId="06EB81BD" w14:textId="33FDE454" w:rsidR="00D4797A" w:rsidRPr="004C2752" w:rsidRDefault="00D4797A">
            <w:pPr>
              <w:spacing w:line="480" w:lineRule="auto"/>
              <w:rPr>
                <w:rFonts w:ascii="Times New Roman" w:hAnsi="Times New Roman" w:cs="Times New Roman"/>
                <w:sz w:val="24"/>
                <w:szCs w:val="24"/>
              </w:rPr>
              <w:pPrChange w:id="75" w:author="student" w:date="2015-06-25T14:01:00Z">
                <w:pPr>
                  <w:spacing w:line="480" w:lineRule="auto"/>
                  <w:jc w:val="center"/>
                </w:pPr>
              </w:pPrChange>
            </w:pPr>
            <w:r w:rsidRPr="004C2752">
              <w:rPr>
                <w:rFonts w:ascii="Times New Roman" w:hAnsi="Times New Roman" w:cs="Times New Roman"/>
                <w:sz w:val="24"/>
                <w:szCs w:val="24"/>
              </w:rPr>
              <w:t>80-89</w:t>
            </w:r>
          </w:p>
        </w:tc>
        <w:tc>
          <w:tcPr>
            <w:tcW w:w="233" w:type="dxa"/>
          </w:tcPr>
          <w:p w14:paraId="13DCF4E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638CCF60" w14:textId="75727D4F"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1EABC8BD" w14:textId="748EB8D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5</w:t>
            </w:r>
          </w:p>
        </w:tc>
        <w:tc>
          <w:tcPr>
            <w:tcW w:w="576" w:type="dxa"/>
          </w:tcPr>
          <w:p w14:paraId="3F40C271" w14:textId="2254F96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2704357" w14:textId="11CEC80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7D435BA" w14:textId="79B484B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31DE13C" w14:textId="3D6DB73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C568B44" w14:textId="712A8C9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F29B30D" w14:textId="760DDDA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0DC6E39A"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22163150" w14:textId="30F199C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486E7D8A" w14:textId="3FA600B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51D2E8CE" w14:textId="5E769C5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233A003A" w14:textId="48BFAF2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3277F4D" w14:textId="0758750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D4B525D" w14:textId="1CFA4F4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7E691EE2" w14:textId="77777777" w:rsidTr="00D4797A">
        <w:trPr>
          <w:gridAfter w:val="1"/>
          <w:wAfter w:w="7" w:type="dxa"/>
          <w:jc w:val="center"/>
        </w:trPr>
        <w:tc>
          <w:tcPr>
            <w:tcW w:w="1078" w:type="dxa"/>
          </w:tcPr>
          <w:p w14:paraId="354F81BA" w14:textId="567201A0" w:rsidR="00D4797A" w:rsidRPr="004C2752" w:rsidRDefault="00D4797A">
            <w:pPr>
              <w:spacing w:line="480" w:lineRule="auto"/>
              <w:rPr>
                <w:rFonts w:ascii="Times New Roman" w:hAnsi="Times New Roman" w:cs="Times New Roman"/>
                <w:sz w:val="24"/>
                <w:szCs w:val="24"/>
              </w:rPr>
              <w:pPrChange w:id="76" w:author="student" w:date="2015-06-25T14:01:00Z">
                <w:pPr>
                  <w:spacing w:line="480" w:lineRule="auto"/>
                  <w:jc w:val="center"/>
                </w:pPr>
              </w:pPrChange>
            </w:pPr>
            <w:r w:rsidRPr="004C2752">
              <w:rPr>
                <w:rFonts w:ascii="Times New Roman" w:hAnsi="Times New Roman" w:cs="Times New Roman"/>
                <w:sz w:val="24"/>
                <w:szCs w:val="24"/>
              </w:rPr>
              <w:t>90-99</w:t>
            </w:r>
          </w:p>
        </w:tc>
        <w:tc>
          <w:tcPr>
            <w:tcW w:w="233" w:type="dxa"/>
          </w:tcPr>
          <w:p w14:paraId="4630880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12644278" w14:textId="443E4080"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4EDF24A5" w14:textId="2D3A53F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5</w:t>
            </w:r>
          </w:p>
        </w:tc>
        <w:tc>
          <w:tcPr>
            <w:tcW w:w="576" w:type="dxa"/>
          </w:tcPr>
          <w:p w14:paraId="618DBF4E" w14:textId="31B4814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15F10CB9" w14:textId="74CF4F8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B81D292" w14:textId="1D53979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E78222D" w14:textId="3519E3B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1C3EAD9" w14:textId="085FC84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541539C8" w14:textId="0CFDC1B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4D569B47"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0E8FD9AC" w14:textId="7EA2B3E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3F9E5E05" w14:textId="42DD8DC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3989CB0C" w14:textId="0C256BB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763F4E0B" w14:textId="7D1AC6B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75A1EF28" w14:textId="796A07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060D8C6" w14:textId="739E378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6AA8430E" w14:textId="77777777" w:rsidTr="00D4797A">
        <w:trPr>
          <w:gridAfter w:val="1"/>
          <w:wAfter w:w="7" w:type="dxa"/>
          <w:jc w:val="center"/>
        </w:trPr>
        <w:tc>
          <w:tcPr>
            <w:tcW w:w="1078" w:type="dxa"/>
          </w:tcPr>
          <w:p w14:paraId="21D2C714" w14:textId="1EE83ECC" w:rsidR="00D4797A" w:rsidRPr="004C2752" w:rsidRDefault="00D4797A">
            <w:pPr>
              <w:spacing w:line="480" w:lineRule="auto"/>
              <w:rPr>
                <w:rFonts w:ascii="Times New Roman" w:hAnsi="Times New Roman" w:cs="Times New Roman"/>
                <w:sz w:val="24"/>
                <w:szCs w:val="24"/>
              </w:rPr>
              <w:pPrChange w:id="77" w:author="student" w:date="2015-06-25T14:01:00Z">
                <w:pPr>
                  <w:spacing w:line="480" w:lineRule="auto"/>
                  <w:jc w:val="center"/>
                </w:pPr>
              </w:pPrChange>
            </w:pPr>
            <w:r w:rsidRPr="004C2752">
              <w:rPr>
                <w:rFonts w:ascii="Times New Roman" w:hAnsi="Times New Roman" w:cs="Times New Roman"/>
                <w:sz w:val="24"/>
                <w:szCs w:val="24"/>
              </w:rPr>
              <w:t>100-109</w:t>
            </w:r>
          </w:p>
        </w:tc>
        <w:tc>
          <w:tcPr>
            <w:tcW w:w="233" w:type="dxa"/>
          </w:tcPr>
          <w:p w14:paraId="2E2C113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37D47B60" w14:textId="233D51A2"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6B9D9211" w14:textId="0747173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16F998A1" w14:textId="5CA1880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0061151C" w14:textId="3BED61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77384A0" w14:textId="2AEAC66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5B3C379" w14:textId="3D41A23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C5EB68D" w14:textId="5D92525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88DFE89" w14:textId="7DFC4B6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0A6ABA45"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B789D24" w14:textId="6F9E79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D315123" w14:textId="2C7AFE8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8026424" w14:textId="1CB1BD2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5EC863F0" w14:textId="2D9787F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8AEC421" w14:textId="2948CD6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73A70CF0" w14:textId="0CA1DAD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r>
      <w:tr w:rsidR="00394444" w:rsidRPr="004C2752" w14:paraId="7B1BA6CF" w14:textId="77777777" w:rsidTr="00D4797A">
        <w:trPr>
          <w:gridAfter w:val="1"/>
          <w:wAfter w:w="7" w:type="dxa"/>
          <w:jc w:val="center"/>
        </w:trPr>
        <w:tc>
          <w:tcPr>
            <w:tcW w:w="1078" w:type="dxa"/>
          </w:tcPr>
          <w:p w14:paraId="54215144" w14:textId="1F00131C" w:rsidR="00D4797A" w:rsidRPr="004C2752" w:rsidRDefault="00D4797A">
            <w:pPr>
              <w:spacing w:line="480" w:lineRule="auto"/>
              <w:rPr>
                <w:rFonts w:ascii="Times New Roman" w:hAnsi="Times New Roman" w:cs="Times New Roman"/>
                <w:sz w:val="24"/>
                <w:szCs w:val="24"/>
              </w:rPr>
              <w:pPrChange w:id="78" w:author="student" w:date="2015-06-25T14:01:00Z">
                <w:pPr>
                  <w:spacing w:line="480" w:lineRule="auto"/>
                  <w:jc w:val="center"/>
                </w:pPr>
              </w:pPrChange>
            </w:pPr>
            <w:r w:rsidRPr="004C2752">
              <w:rPr>
                <w:rFonts w:ascii="Times New Roman" w:hAnsi="Times New Roman" w:cs="Times New Roman"/>
                <w:sz w:val="24"/>
                <w:szCs w:val="24"/>
              </w:rPr>
              <w:t>110-119</w:t>
            </w:r>
          </w:p>
        </w:tc>
        <w:tc>
          <w:tcPr>
            <w:tcW w:w="233" w:type="dxa"/>
          </w:tcPr>
          <w:p w14:paraId="1D378E1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75B01EA5" w14:textId="0271733F"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7531A3D" w14:textId="6D8DD84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A22891A" w14:textId="51B69CB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76" w:type="dxa"/>
          </w:tcPr>
          <w:p w14:paraId="29F27680" w14:textId="65A8060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5B8CDFD" w14:textId="79FD298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DC3334F" w14:textId="19F8334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49433B8" w14:textId="516D763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490E167" w14:textId="52E4F59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3523F1CD"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F0026F4" w14:textId="2DB7949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3E3448C" w14:textId="43BC411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0C96389" w14:textId="002F86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08FC4CD9" w14:textId="3A56F17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21CDEA6" w14:textId="3479EF6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38965A86" w14:textId="4A5BC20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05AFDDB5" w14:textId="77777777" w:rsidTr="00D4797A">
        <w:trPr>
          <w:gridAfter w:val="1"/>
          <w:wAfter w:w="7" w:type="dxa"/>
          <w:jc w:val="center"/>
        </w:trPr>
        <w:tc>
          <w:tcPr>
            <w:tcW w:w="1078" w:type="dxa"/>
          </w:tcPr>
          <w:p w14:paraId="6EDB551F" w14:textId="4E08EC8C" w:rsidR="00D4797A" w:rsidRPr="004C2752" w:rsidRDefault="00D4797A">
            <w:pPr>
              <w:spacing w:line="480" w:lineRule="auto"/>
              <w:rPr>
                <w:rFonts w:ascii="Times New Roman" w:hAnsi="Times New Roman" w:cs="Times New Roman"/>
                <w:sz w:val="24"/>
                <w:szCs w:val="24"/>
              </w:rPr>
              <w:pPrChange w:id="79" w:author="student" w:date="2015-06-25T14:01:00Z">
                <w:pPr>
                  <w:spacing w:line="480" w:lineRule="auto"/>
                  <w:jc w:val="center"/>
                </w:pPr>
              </w:pPrChange>
            </w:pPr>
            <w:r w:rsidRPr="004C2752">
              <w:rPr>
                <w:rFonts w:ascii="Times New Roman" w:hAnsi="Times New Roman" w:cs="Times New Roman"/>
                <w:sz w:val="24"/>
                <w:szCs w:val="24"/>
              </w:rPr>
              <w:t>120-129</w:t>
            </w:r>
          </w:p>
        </w:tc>
        <w:tc>
          <w:tcPr>
            <w:tcW w:w="233" w:type="dxa"/>
          </w:tcPr>
          <w:p w14:paraId="6F5D8543"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5FBC899A" w14:textId="555EDEA0"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1CE570B" w14:textId="5E0A1BD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13EE3D01" w14:textId="1EB1D60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35A71A84" w14:textId="126321C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66B11AE9" w14:textId="3123B23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3623822" w14:textId="4178C59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A1041DF" w14:textId="6F5D3F6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CBBF9D4" w14:textId="34AFBAE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126C107C"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56C1300D" w14:textId="76CD5B6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C5D35BE" w14:textId="281A8AA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EE39DC1" w14:textId="3461F18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D27C5E2" w14:textId="51402E2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9DF67F6" w14:textId="20D11E8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7AA421C1" w14:textId="0C0EADC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16B40DAC" w14:textId="77777777" w:rsidTr="00D4797A">
        <w:trPr>
          <w:gridAfter w:val="1"/>
          <w:wAfter w:w="7" w:type="dxa"/>
          <w:jc w:val="center"/>
        </w:trPr>
        <w:tc>
          <w:tcPr>
            <w:tcW w:w="1078" w:type="dxa"/>
          </w:tcPr>
          <w:p w14:paraId="46D90E25" w14:textId="53C7FD5B" w:rsidR="00D4797A" w:rsidRPr="004C2752" w:rsidRDefault="00D4797A">
            <w:pPr>
              <w:spacing w:line="480" w:lineRule="auto"/>
              <w:rPr>
                <w:rFonts w:ascii="Times New Roman" w:hAnsi="Times New Roman" w:cs="Times New Roman"/>
                <w:sz w:val="24"/>
                <w:szCs w:val="24"/>
              </w:rPr>
              <w:pPrChange w:id="80" w:author="student" w:date="2015-06-25T14:01:00Z">
                <w:pPr>
                  <w:spacing w:line="480" w:lineRule="auto"/>
                  <w:jc w:val="center"/>
                </w:pPr>
              </w:pPrChange>
            </w:pPr>
            <w:r w:rsidRPr="004C2752">
              <w:rPr>
                <w:rFonts w:ascii="Times New Roman" w:hAnsi="Times New Roman" w:cs="Times New Roman"/>
                <w:sz w:val="24"/>
                <w:szCs w:val="24"/>
              </w:rPr>
              <w:t>130-139</w:t>
            </w:r>
          </w:p>
        </w:tc>
        <w:tc>
          <w:tcPr>
            <w:tcW w:w="233" w:type="dxa"/>
          </w:tcPr>
          <w:p w14:paraId="10006D6C"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6258A636" w14:textId="338F7672"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B7282C0" w14:textId="5EF7C54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730EFAA1" w14:textId="51AEC4E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20B1EE7F" w14:textId="118BCA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6517494A" w14:textId="6DD1AB6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49637CD7" w14:textId="1FA8F73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08B91F99" w14:textId="400DE6B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40FDDBBE" w14:textId="39D9B38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65E3D379"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034C5C9" w14:textId="3F3918E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394A163" w14:textId="5EC40BF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800260F" w14:textId="0981B3A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8C0F825" w14:textId="5CA2AD1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DFC9675" w14:textId="7F43AC8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E24D95F" w14:textId="35EDB39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75945FF8" w14:textId="77777777" w:rsidTr="00D4797A">
        <w:trPr>
          <w:gridAfter w:val="1"/>
          <w:wAfter w:w="7" w:type="dxa"/>
          <w:jc w:val="center"/>
        </w:trPr>
        <w:tc>
          <w:tcPr>
            <w:tcW w:w="1078" w:type="dxa"/>
          </w:tcPr>
          <w:p w14:paraId="147D3237" w14:textId="7F87F3E4" w:rsidR="00D4797A" w:rsidRPr="004C2752" w:rsidRDefault="00D4797A">
            <w:pPr>
              <w:spacing w:line="480" w:lineRule="auto"/>
              <w:rPr>
                <w:rFonts w:ascii="Times New Roman" w:hAnsi="Times New Roman" w:cs="Times New Roman"/>
                <w:sz w:val="24"/>
                <w:szCs w:val="24"/>
              </w:rPr>
              <w:pPrChange w:id="81" w:author="student" w:date="2015-06-25T14:01:00Z">
                <w:pPr>
                  <w:spacing w:line="480" w:lineRule="auto"/>
                  <w:jc w:val="center"/>
                </w:pPr>
              </w:pPrChange>
            </w:pPr>
            <w:r w:rsidRPr="004C2752">
              <w:rPr>
                <w:rFonts w:ascii="Times New Roman" w:hAnsi="Times New Roman" w:cs="Times New Roman"/>
                <w:sz w:val="24"/>
                <w:szCs w:val="24"/>
              </w:rPr>
              <w:t>140-149</w:t>
            </w:r>
          </w:p>
        </w:tc>
        <w:tc>
          <w:tcPr>
            <w:tcW w:w="233" w:type="dxa"/>
          </w:tcPr>
          <w:p w14:paraId="21FC1A5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13126CE2" w14:textId="21BFC77C"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5F8B0B1D" w14:textId="7DED48E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74364860" w14:textId="38C4391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18379D8" w14:textId="53AE2BD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BE62DC3" w14:textId="6FC82C1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18764099" w14:textId="73D9144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B98EE40" w14:textId="7C448DF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76" w:type="dxa"/>
          </w:tcPr>
          <w:p w14:paraId="04F8B75D" w14:textId="418B899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549F2168"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7D17C94" w14:textId="0C7D014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AA525E3" w14:textId="220C5BF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CAB537F" w14:textId="4FD5332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03AF2DC5" w14:textId="67D8391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727B9124" w14:textId="623F903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97C0339" w14:textId="7B0EBCE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0BCA5235" w14:textId="77777777" w:rsidTr="0023161C">
        <w:trPr>
          <w:gridAfter w:val="1"/>
          <w:wAfter w:w="7" w:type="dxa"/>
          <w:jc w:val="center"/>
        </w:trPr>
        <w:tc>
          <w:tcPr>
            <w:tcW w:w="1078" w:type="dxa"/>
            <w:tcBorders>
              <w:bottom w:val="single" w:sz="4" w:space="0" w:color="auto"/>
            </w:tcBorders>
          </w:tcPr>
          <w:p w14:paraId="5832AB1F" w14:textId="60185E61" w:rsidR="00D4797A" w:rsidRPr="004C2752" w:rsidRDefault="00D4797A">
            <w:pPr>
              <w:spacing w:line="480" w:lineRule="auto"/>
              <w:rPr>
                <w:rFonts w:ascii="Times New Roman" w:hAnsi="Times New Roman" w:cs="Times New Roman"/>
                <w:sz w:val="24"/>
                <w:szCs w:val="24"/>
              </w:rPr>
              <w:pPrChange w:id="82" w:author="student" w:date="2015-06-25T14:01:00Z">
                <w:pPr>
                  <w:spacing w:line="480" w:lineRule="auto"/>
                  <w:jc w:val="center"/>
                </w:pPr>
              </w:pPrChange>
            </w:pPr>
            <w:r w:rsidRPr="004C2752">
              <w:rPr>
                <w:rFonts w:ascii="Times New Roman" w:hAnsi="Times New Roman" w:cs="Times New Roman"/>
                <w:sz w:val="24"/>
                <w:szCs w:val="24"/>
              </w:rPr>
              <w:t>150-159</w:t>
            </w:r>
          </w:p>
        </w:tc>
        <w:tc>
          <w:tcPr>
            <w:tcW w:w="233" w:type="dxa"/>
            <w:tcBorders>
              <w:bottom w:val="single" w:sz="4" w:space="0" w:color="auto"/>
            </w:tcBorders>
          </w:tcPr>
          <w:p w14:paraId="2ADBB22F"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bottom w:val="single" w:sz="4" w:space="0" w:color="auto"/>
            </w:tcBorders>
          </w:tcPr>
          <w:p w14:paraId="0E615A70" w14:textId="5554B23E"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Borders>
              <w:bottom w:val="single" w:sz="4" w:space="0" w:color="auto"/>
            </w:tcBorders>
          </w:tcPr>
          <w:p w14:paraId="494F7A75" w14:textId="44E7DEF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0919BBFD" w14:textId="5AD0090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3B4D9873" w14:textId="3B81498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2ADE4ED1" w14:textId="69EE8F5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2D827601" w14:textId="7FFCF70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00F5C22F" w14:textId="269CE6B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6F2732EE" w14:textId="6D0797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228" w:type="dxa"/>
            <w:tcBorders>
              <w:bottom w:val="single" w:sz="4" w:space="0" w:color="auto"/>
            </w:tcBorders>
          </w:tcPr>
          <w:p w14:paraId="4DD9B498"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Borders>
              <w:bottom w:val="single" w:sz="4" w:space="0" w:color="auto"/>
            </w:tcBorders>
          </w:tcPr>
          <w:p w14:paraId="33F21265" w14:textId="32A7C75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68B88B19" w14:textId="4F3042D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0ABD3931" w14:textId="41184F3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1847D0FD" w14:textId="6D12A4A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162938A1" w14:textId="3B8D471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466E2D3D" w14:textId="7F72EEF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bl>
    <w:p w14:paraId="6A76E6D7" w14:textId="15FAA52D" w:rsidR="00A36A6E" w:rsidRPr="004C2752" w:rsidRDefault="00A36A6E" w:rsidP="004432B6">
      <w:pPr>
        <w:spacing w:line="480" w:lineRule="auto"/>
        <w:rPr>
          <w:rFonts w:ascii="Times New Roman" w:hAnsi="Times New Roman" w:cs="Times New Roman"/>
          <w:sz w:val="24"/>
          <w:szCs w:val="24"/>
        </w:rPr>
      </w:pPr>
      <w:r w:rsidRPr="004C2752">
        <w:rPr>
          <w:rFonts w:ascii="Times New Roman" w:hAnsi="Times New Roman" w:cs="Times New Roman"/>
          <w:sz w:val="24"/>
          <w:szCs w:val="24"/>
        </w:rPr>
        <w:br w:type="page"/>
      </w:r>
    </w:p>
    <w:p w14:paraId="4B9F7E9F" w14:textId="5E24BEE7" w:rsidR="00A36A6E" w:rsidRPr="004C2752" w:rsidRDefault="00B23AF5"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Table 3.</w:t>
      </w:r>
      <w:r w:rsidR="00D224A6" w:rsidRPr="004C2752">
        <w:rPr>
          <w:rFonts w:ascii="Times New Roman" w:hAnsi="Times New Roman" w:cs="Times New Roman"/>
          <w:sz w:val="24"/>
          <w:szCs w:val="24"/>
        </w:rPr>
        <w:t>—</w:t>
      </w:r>
      <w:r w:rsidRPr="004C2752">
        <w:rPr>
          <w:rFonts w:ascii="Times New Roman" w:hAnsi="Times New Roman" w:cs="Times New Roman"/>
          <w:sz w:val="24"/>
          <w:szCs w:val="24"/>
        </w:rPr>
        <w:t xml:space="preserve">  Mean</w:t>
      </w:r>
      <w:r w:rsidR="00631FBE" w:rsidRPr="0035198B">
        <w:rPr>
          <w:rFonts w:ascii="Times New Roman" w:hAnsi="Times New Roman" w:cs="Times New Roman"/>
          <w:sz w:val="24"/>
          <w:szCs w:val="24"/>
        </w:rPr>
        <w:t xml:space="preserve"> </w:t>
      </w:r>
      <w:r w:rsidR="00631FBE" w:rsidRPr="00A85252">
        <w:rPr>
          <w:rFonts w:ascii="Times New Roman" w:hAnsi="Times New Roman" w:cs="Times New Roman"/>
          <w:sz w:val="24"/>
          <w:szCs w:val="24"/>
        </w:rPr>
        <w:t>observed</w:t>
      </w:r>
      <w:r w:rsidRPr="0035198B">
        <w:rPr>
          <w:rFonts w:ascii="Times New Roman" w:hAnsi="Times New Roman" w:cs="Times New Roman"/>
          <w:sz w:val="24"/>
          <w:szCs w:val="24"/>
        </w:rPr>
        <w:t xml:space="preserve"> total length-at-age (mm)</w:t>
      </w:r>
      <w:r w:rsidR="00FD3232" w:rsidRPr="0035198B">
        <w:rPr>
          <w:rFonts w:ascii="Times New Roman" w:hAnsi="Times New Roman" w:cs="Times New Roman"/>
          <w:sz w:val="24"/>
          <w:szCs w:val="24"/>
        </w:rPr>
        <w:t xml:space="preserve"> and minimum and maximum total lengths</w:t>
      </w:r>
      <w:r w:rsidR="00924832">
        <w:rPr>
          <w:rFonts w:ascii="Times New Roman" w:hAnsi="Times New Roman" w:cs="Times New Roman"/>
          <w:sz w:val="24"/>
          <w:szCs w:val="24"/>
        </w:rPr>
        <w:t xml:space="preserve"> (TL)</w:t>
      </w:r>
      <w:r w:rsidRPr="0035198B">
        <w:rPr>
          <w:rFonts w:ascii="Times New Roman" w:hAnsi="Times New Roman" w:cs="Times New Roman"/>
          <w:sz w:val="24"/>
          <w:szCs w:val="24"/>
        </w:rPr>
        <w:t xml:space="preserve"> for female Pygmy Whitefish from this s</w:t>
      </w:r>
      <w:r w:rsidR="00631FBE" w:rsidRPr="0091512E">
        <w:rPr>
          <w:rFonts w:ascii="Times New Roman" w:hAnsi="Times New Roman" w:cs="Times New Roman"/>
          <w:sz w:val="24"/>
          <w:szCs w:val="24"/>
        </w:rPr>
        <w:t>tudy and from Keweenaw Bay (KB) and</w:t>
      </w:r>
      <w:r w:rsidRPr="0091512E">
        <w:rPr>
          <w:rFonts w:ascii="Times New Roman" w:hAnsi="Times New Roman" w:cs="Times New Roman"/>
          <w:sz w:val="24"/>
          <w:szCs w:val="24"/>
        </w:rPr>
        <w:t xml:space="preserve"> Isle Royale (IR)</w:t>
      </w:r>
      <w:r w:rsidR="00631FBE" w:rsidRPr="0091512E">
        <w:rPr>
          <w:rFonts w:ascii="Times New Roman" w:hAnsi="Times New Roman" w:cs="Times New Roman"/>
          <w:sz w:val="24"/>
          <w:szCs w:val="24"/>
        </w:rPr>
        <w:t xml:space="preserve"> Lake Superior</w:t>
      </w:r>
      <w:r w:rsidR="00EC0030" w:rsidRPr="0091512E">
        <w:rPr>
          <w:rFonts w:ascii="Times New Roman" w:hAnsi="Times New Roman" w:cs="Times New Roman"/>
          <w:sz w:val="24"/>
          <w:szCs w:val="24"/>
        </w:rPr>
        <w:t xml:space="preserve"> (Eschmeyer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EC0030" w:rsidRPr="0091512E">
        <w:rPr>
          <w:rFonts w:ascii="Times New Roman" w:hAnsi="Times New Roman" w:cs="Times New Roman"/>
          <w:sz w:val="24"/>
          <w:szCs w:val="24"/>
        </w:rPr>
        <w:t>Bailey</w:t>
      </w:r>
      <w:r w:rsidR="000E0864" w:rsidRPr="0091512E">
        <w:rPr>
          <w:rFonts w:ascii="Times New Roman" w:hAnsi="Times New Roman" w:cs="Times New Roman"/>
          <w:sz w:val="24"/>
          <w:szCs w:val="24"/>
        </w:rPr>
        <w:t>,</w:t>
      </w:r>
      <w:r w:rsidR="00EC0030" w:rsidRPr="0091512E">
        <w:rPr>
          <w:rFonts w:ascii="Times New Roman" w:hAnsi="Times New Roman" w:cs="Times New Roman"/>
          <w:sz w:val="24"/>
          <w:szCs w:val="24"/>
        </w:rPr>
        <w:t xml:space="preserve"> 1955)</w:t>
      </w:r>
      <w:r w:rsidR="008D441E" w:rsidRPr="0091512E">
        <w:rPr>
          <w:rFonts w:ascii="Times New Roman" w:hAnsi="Times New Roman" w:cs="Times New Roman"/>
          <w:sz w:val="24"/>
          <w:szCs w:val="24"/>
        </w:rPr>
        <w:t xml:space="preserve">; </w:t>
      </w:r>
      <w:r w:rsidR="00631FBE" w:rsidRPr="0091512E">
        <w:rPr>
          <w:rFonts w:ascii="Times New Roman" w:hAnsi="Times New Roman" w:cs="Times New Roman"/>
          <w:sz w:val="24"/>
          <w:szCs w:val="24"/>
        </w:rPr>
        <w:t>Flathead Lake (FL)</w:t>
      </w:r>
      <w:r w:rsidR="00EC0030" w:rsidRPr="0091512E">
        <w:rPr>
          <w:rFonts w:ascii="Times New Roman" w:hAnsi="Times New Roman" w:cs="Times New Roman"/>
          <w:sz w:val="24"/>
          <w:szCs w:val="24"/>
        </w:rPr>
        <w:t xml:space="preserve"> (Weisel </w:t>
      </w:r>
      <w:r w:rsidR="00EC0030" w:rsidRPr="0091512E">
        <w:rPr>
          <w:rFonts w:ascii="Times New Roman" w:hAnsi="Times New Roman" w:cs="Times New Roman"/>
          <w:i/>
          <w:sz w:val="24"/>
          <w:szCs w:val="24"/>
        </w:rPr>
        <w:t>et al.</w:t>
      </w:r>
      <w:r w:rsidR="000E0864" w:rsidRPr="0091512E">
        <w:rPr>
          <w:rFonts w:ascii="Times New Roman" w:hAnsi="Times New Roman" w:cs="Times New Roman"/>
          <w:i/>
          <w:sz w:val="24"/>
          <w:szCs w:val="24"/>
        </w:rPr>
        <w:t>,</w:t>
      </w:r>
      <w:r w:rsidR="00EC0030" w:rsidRPr="0091512E">
        <w:rPr>
          <w:rFonts w:ascii="Times New Roman" w:hAnsi="Times New Roman" w:cs="Times New Roman"/>
          <w:sz w:val="24"/>
          <w:szCs w:val="24"/>
        </w:rPr>
        <w:t xml:space="preserve"> 1973)</w:t>
      </w:r>
      <w:r w:rsidR="00631FBE" w:rsidRPr="0091512E">
        <w:rPr>
          <w:rFonts w:ascii="Times New Roman" w:hAnsi="Times New Roman" w:cs="Times New Roman"/>
          <w:sz w:val="24"/>
          <w:szCs w:val="24"/>
        </w:rPr>
        <w:t xml:space="preserve">; Brooks Lake (BKL) and Naknek Lake </w:t>
      </w:r>
      <w:r w:rsidR="00FD7F70" w:rsidRPr="0091512E">
        <w:rPr>
          <w:rFonts w:ascii="Times New Roman" w:hAnsi="Times New Roman" w:cs="Times New Roman"/>
          <w:sz w:val="24"/>
          <w:szCs w:val="24"/>
        </w:rPr>
        <w:t>(NL)</w:t>
      </w:r>
      <w:r w:rsidR="00EC0030" w:rsidRPr="0091512E">
        <w:rPr>
          <w:rFonts w:ascii="Times New Roman" w:hAnsi="Times New Roman" w:cs="Times New Roman"/>
          <w:sz w:val="24"/>
          <w:szCs w:val="24"/>
        </w:rPr>
        <w:t xml:space="preserve"> (Heard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EC0030" w:rsidRPr="0091512E">
        <w:rPr>
          <w:rFonts w:ascii="Times New Roman" w:hAnsi="Times New Roman" w:cs="Times New Roman"/>
          <w:sz w:val="24"/>
          <w:szCs w:val="24"/>
        </w:rPr>
        <w:t>Hartman</w:t>
      </w:r>
      <w:r w:rsidR="000E0864" w:rsidRPr="0091512E">
        <w:rPr>
          <w:rFonts w:ascii="Times New Roman" w:hAnsi="Times New Roman" w:cs="Times New Roman"/>
          <w:sz w:val="24"/>
          <w:szCs w:val="24"/>
        </w:rPr>
        <w:t>,</w:t>
      </w:r>
      <w:r w:rsidR="00EC0030" w:rsidRPr="0091512E">
        <w:rPr>
          <w:rFonts w:ascii="Times New Roman" w:hAnsi="Times New Roman" w:cs="Times New Roman"/>
          <w:sz w:val="24"/>
          <w:szCs w:val="24"/>
        </w:rPr>
        <w:t xml:space="preserve"> 1966)</w:t>
      </w:r>
      <w:r w:rsidR="00631FBE" w:rsidRPr="0091512E">
        <w:rPr>
          <w:rFonts w:ascii="Times New Roman" w:hAnsi="Times New Roman" w:cs="Times New Roman"/>
          <w:sz w:val="24"/>
          <w:szCs w:val="24"/>
        </w:rPr>
        <w:t>; Cluculz Lake (CL), Tacheeda Lake (TL), MacLure Lake (ML), and McLeese Lake (MLL)</w:t>
      </w:r>
      <w:r w:rsidR="00EC0030" w:rsidRPr="0091512E">
        <w:rPr>
          <w:rFonts w:ascii="Times New Roman" w:hAnsi="Times New Roman" w:cs="Times New Roman"/>
          <w:sz w:val="24"/>
          <w:szCs w:val="24"/>
        </w:rPr>
        <w:t xml:space="preserve"> (McCart 1963)</w:t>
      </w:r>
      <w:r w:rsidR="00631FBE" w:rsidRPr="0091512E">
        <w:rPr>
          <w:rFonts w:ascii="Times New Roman" w:hAnsi="Times New Roman" w:cs="Times New Roman"/>
          <w:sz w:val="24"/>
          <w:szCs w:val="24"/>
        </w:rPr>
        <w:t>; and Dina Lake #1 (DL1)</w:t>
      </w:r>
      <w:r w:rsidR="00EC0030" w:rsidRPr="0091512E">
        <w:rPr>
          <w:rFonts w:ascii="Times New Roman" w:hAnsi="Times New Roman" w:cs="Times New Roman"/>
          <w:sz w:val="24"/>
          <w:szCs w:val="24"/>
        </w:rPr>
        <w:t xml:space="preserve"> (McPhail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EC0030" w:rsidRPr="0091512E">
        <w:rPr>
          <w:rFonts w:ascii="Times New Roman" w:hAnsi="Times New Roman" w:cs="Times New Roman"/>
          <w:sz w:val="24"/>
          <w:szCs w:val="24"/>
        </w:rPr>
        <w:t>Zemlak</w:t>
      </w:r>
      <w:r w:rsidR="000E0864" w:rsidRPr="0014408E">
        <w:rPr>
          <w:rFonts w:ascii="Times New Roman" w:hAnsi="Times New Roman" w:cs="Times New Roman"/>
          <w:sz w:val="24"/>
          <w:szCs w:val="24"/>
        </w:rPr>
        <w:t>,</w:t>
      </w:r>
      <w:r w:rsidR="00EC0030" w:rsidRPr="00FA4CB0">
        <w:rPr>
          <w:rFonts w:ascii="Times New Roman" w:hAnsi="Times New Roman" w:cs="Times New Roman"/>
          <w:sz w:val="24"/>
          <w:szCs w:val="24"/>
        </w:rPr>
        <w:t xml:space="preserve"> 20001)</w:t>
      </w:r>
      <w:r w:rsidRPr="00FA4CB0">
        <w:rPr>
          <w:rFonts w:ascii="Times New Roman" w:hAnsi="Times New Roman" w:cs="Times New Roman"/>
          <w:sz w:val="24"/>
          <w:szCs w:val="24"/>
        </w:rPr>
        <w:t xml:space="preserve">.  </w:t>
      </w:r>
      <w:r w:rsidR="00631FBE" w:rsidRPr="00FA4CB0">
        <w:rPr>
          <w:rFonts w:ascii="Times New Roman" w:hAnsi="Times New Roman" w:cs="Times New Roman"/>
          <w:sz w:val="24"/>
          <w:szCs w:val="24"/>
        </w:rPr>
        <w:t>Lengths for populations ma</w:t>
      </w:r>
      <w:r w:rsidR="0060391F" w:rsidRPr="00FA4CB0">
        <w:rPr>
          <w:rFonts w:ascii="Times New Roman" w:hAnsi="Times New Roman" w:cs="Times New Roman"/>
          <w:sz w:val="24"/>
          <w:szCs w:val="24"/>
        </w:rPr>
        <w:t>r</w:t>
      </w:r>
      <w:r w:rsidR="00631FBE" w:rsidRPr="00FA4CB0">
        <w:rPr>
          <w:rFonts w:ascii="Times New Roman" w:hAnsi="Times New Roman" w:cs="Times New Roman"/>
          <w:sz w:val="24"/>
          <w:szCs w:val="24"/>
        </w:rPr>
        <w:t>ked with an asterisk were converted from fork to</w:t>
      </w:r>
      <w:r w:rsidR="00FD3232" w:rsidRPr="004C2752">
        <w:rPr>
          <w:rFonts w:ascii="Times New Roman" w:hAnsi="Times New Roman" w:cs="Times New Roman"/>
          <w:sz w:val="24"/>
          <w:szCs w:val="24"/>
        </w:rPr>
        <w:t xml:space="preserve"> total length using the formula</w:t>
      </w:r>
      <w:r w:rsidR="00631FBE" w:rsidRPr="004C2752">
        <w:rPr>
          <w:rFonts w:ascii="Times New Roman" w:hAnsi="Times New Roman" w:cs="Times New Roman"/>
          <w:sz w:val="24"/>
          <w:szCs w:val="24"/>
        </w:rPr>
        <w:t xml:space="preserve"> in</w:t>
      </w:r>
      <w:r w:rsidR="0060391F" w:rsidRPr="004C2752">
        <w:rPr>
          <w:rFonts w:ascii="Times New Roman" w:hAnsi="Times New Roman" w:cs="Times New Roman"/>
          <w:sz w:val="24"/>
          <w:szCs w:val="24"/>
        </w:rPr>
        <w:t xml:space="preserve"> Heard and Hartma</w:t>
      </w:r>
      <w:r w:rsidR="00FD3232" w:rsidRPr="004C2752">
        <w:rPr>
          <w:rFonts w:ascii="Times New Roman" w:hAnsi="Times New Roman" w:cs="Times New Roman"/>
          <w:sz w:val="24"/>
          <w:szCs w:val="24"/>
        </w:rPr>
        <w:t>n (196</w:t>
      </w:r>
      <w:r w:rsidR="00712416" w:rsidRPr="004C2752">
        <w:rPr>
          <w:rFonts w:ascii="Times New Roman" w:hAnsi="Times New Roman" w:cs="Times New Roman"/>
          <w:sz w:val="24"/>
          <w:szCs w:val="24"/>
        </w:rPr>
        <w:t>6</w:t>
      </w:r>
      <w:r w:rsidR="00FD3232" w:rsidRPr="004C2752">
        <w:rPr>
          <w:rFonts w:ascii="Times New Roman" w:hAnsi="Times New Roman" w:cs="Times New Roman"/>
          <w:sz w:val="24"/>
          <w:szCs w:val="24"/>
        </w:rPr>
        <w:t xml:space="preserve">). </w:t>
      </w:r>
      <w:r w:rsidR="00631FBE" w:rsidRPr="004C2752">
        <w:rPr>
          <w:rFonts w:ascii="Times New Roman" w:hAnsi="Times New Roman" w:cs="Times New Roman"/>
          <w:sz w:val="24"/>
          <w:szCs w:val="24"/>
        </w:rPr>
        <w:t xml:space="preserve"> </w:t>
      </w:r>
      <w:r w:rsidR="005120FB" w:rsidRPr="004C2752">
        <w:rPr>
          <w:rFonts w:ascii="Times New Roman" w:hAnsi="Times New Roman" w:cs="Times New Roman"/>
          <w:sz w:val="24"/>
          <w:szCs w:val="24"/>
        </w:rPr>
        <w:t xml:space="preserve">The results from this study are </w:t>
      </w:r>
      <w:r w:rsidR="005120FB" w:rsidRPr="00A85252">
        <w:rPr>
          <w:rFonts w:ascii="Times New Roman" w:hAnsi="Times New Roman" w:cs="Times New Roman"/>
          <w:sz w:val="24"/>
          <w:szCs w:val="24"/>
        </w:rPr>
        <w:t>predicted</w:t>
      </w:r>
      <w:r w:rsidR="005120FB" w:rsidRPr="00FA4CB0">
        <w:rPr>
          <w:rFonts w:ascii="Times New Roman" w:hAnsi="Times New Roman" w:cs="Times New Roman"/>
          <w:sz w:val="24"/>
          <w:szCs w:val="24"/>
        </w:rPr>
        <w:t xml:space="preserve"> means from Von Bertalanffy growth models and v</w:t>
      </w:r>
      <w:r w:rsidRPr="00FA4CB0">
        <w:rPr>
          <w:rFonts w:ascii="Times New Roman" w:hAnsi="Times New Roman" w:cs="Times New Roman"/>
          <w:sz w:val="24"/>
          <w:szCs w:val="24"/>
        </w:rPr>
        <w:t xml:space="preserve">alues in parentheses </w:t>
      </w:r>
      <w:r w:rsidR="005120FB" w:rsidRPr="00FA4CB0">
        <w:rPr>
          <w:rFonts w:ascii="Times New Roman" w:hAnsi="Times New Roman" w:cs="Times New Roman"/>
          <w:sz w:val="24"/>
          <w:szCs w:val="24"/>
        </w:rPr>
        <w:t>a</w:t>
      </w:r>
      <w:r w:rsidRPr="004C2752">
        <w:rPr>
          <w:rFonts w:ascii="Times New Roman" w:hAnsi="Times New Roman" w:cs="Times New Roman"/>
          <w:sz w:val="24"/>
          <w:szCs w:val="24"/>
        </w:rPr>
        <w:t>re bootstrapped 95% confidence intervals</w:t>
      </w:r>
    </w:p>
    <w:tbl>
      <w:tblPr>
        <w:tblW w:w="9360" w:type="dxa"/>
        <w:jc w:val="center"/>
        <w:tblLook w:val="04A0" w:firstRow="1" w:lastRow="0" w:firstColumn="1" w:lastColumn="0" w:noHBand="0" w:noVBand="1"/>
      </w:tblPr>
      <w:tblGrid>
        <w:gridCol w:w="1005"/>
        <w:gridCol w:w="235"/>
        <w:gridCol w:w="1606"/>
        <w:gridCol w:w="579"/>
        <w:gridCol w:w="579"/>
        <w:gridCol w:w="579"/>
        <w:gridCol w:w="776"/>
        <w:gridCol w:w="616"/>
        <w:gridCol w:w="603"/>
        <w:gridCol w:w="590"/>
        <w:gridCol w:w="656"/>
        <w:gridCol w:w="803"/>
        <w:gridCol w:w="736"/>
      </w:tblGrid>
      <w:tr w:rsidR="00A04500" w:rsidRPr="004C2752" w14:paraId="2C3D6732" w14:textId="77777777" w:rsidTr="0023161C">
        <w:trPr>
          <w:trHeight w:val="340"/>
          <w:jc w:val="center"/>
        </w:trPr>
        <w:tc>
          <w:tcPr>
            <w:tcW w:w="1005" w:type="dxa"/>
            <w:tcBorders>
              <w:top w:val="double" w:sz="4" w:space="0" w:color="auto"/>
              <w:left w:val="nil"/>
              <w:bottom w:val="single" w:sz="8" w:space="0" w:color="auto"/>
              <w:right w:val="nil"/>
            </w:tcBorders>
            <w:shd w:val="clear" w:color="auto" w:fill="auto"/>
            <w:noWrap/>
            <w:hideMark/>
          </w:tcPr>
          <w:p w14:paraId="23DFCF6E"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Age</w:t>
            </w:r>
          </w:p>
        </w:tc>
        <w:tc>
          <w:tcPr>
            <w:tcW w:w="235" w:type="dxa"/>
            <w:tcBorders>
              <w:top w:val="double" w:sz="4" w:space="0" w:color="auto"/>
              <w:left w:val="nil"/>
              <w:bottom w:val="single" w:sz="8" w:space="0" w:color="auto"/>
              <w:right w:val="nil"/>
            </w:tcBorders>
            <w:shd w:val="clear" w:color="auto" w:fill="auto"/>
            <w:noWrap/>
            <w:hideMark/>
          </w:tcPr>
          <w:p w14:paraId="5C2566A2" w14:textId="307AD3C5"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double" w:sz="4" w:space="0" w:color="auto"/>
              <w:left w:val="nil"/>
              <w:bottom w:val="single" w:sz="8" w:space="0" w:color="auto"/>
              <w:right w:val="nil"/>
            </w:tcBorders>
            <w:shd w:val="clear" w:color="auto" w:fill="auto"/>
            <w:noWrap/>
            <w:hideMark/>
          </w:tcPr>
          <w:p w14:paraId="21DF2D1F"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This Study</w:t>
            </w:r>
          </w:p>
        </w:tc>
        <w:tc>
          <w:tcPr>
            <w:tcW w:w="579" w:type="dxa"/>
            <w:tcBorders>
              <w:top w:val="double" w:sz="4" w:space="0" w:color="auto"/>
              <w:left w:val="nil"/>
              <w:bottom w:val="single" w:sz="8" w:space="0" w:color="auto"/>
              <w:right w:val="nil"/>
            </w:tcBorders>
            <w:shd w:val="clear" w:color="auto" w:fill="auto"/>
            <w:hideMark/>
          </w:tcPr>
          <w:p w14:paraId="09D2B0B1"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KB</w:t>
            </w:r>
          </w:p>
        </w:tc>
        <w:tc>
          <w:tcPr>
            <w:tcW w:w="579" w:type="dxa"/>
            <w:tcBorders>
              <w:top w:val="double" w:sz="4" w:space="0" w:color="auto"/>
              <w:left w:val="nil"/>
              <w:bottom w:val="single" w:sz="8" w:space="0" w:color="auto"/>
              <w:right w:val="nil"/>
            </w:tcBorders>
            <w:shd w:val="clear" w:color="auto" w:fill="auto"/>
            <w:hideMark/>
          </w:tcPr>
          <w:p w14:paraId="72D13324"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IR</w:t>
            </w:r>
          </w:p>
        </w:tc>
        <w:tc>
          <w:tcPr>
            <w:tcW w:w="579" w:type="dxa"/>
            <w:tcBorders>
              <w:top w:val="double" w:sz="4" w:space="0" w:color="auto"/>
              <w:left w:val="nil"/>
              <w:bottom w:val="single" w:sz="8" w:space="0" w:color="auto"/>
              <w:right w:val="nil"/>
            </w:tcBorders>
            <w:shd w:val="clear" w:color="auto" w:fill="auto"/>
            <w:hideMark/>
          </w:tcPr>
          <w:p w14:paraId="5EA3D8CC"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FL</w:t>
            </w:r>
          </w:p>
        </w:tc>
        <w:tc>
          <w:tcPr>
            <w:tcW w:w="775" w:type="dxa"/>
            <w:tcBorders>
              <w:top w:val="double" w:sz="4" w:space="0" w:color="auto"/>
              <w:left w:val="nil"/>
              <w:bottom w:val="single" w:sz="8" w:space="0" w:color="auto"/>
              <w:right w:val="nil"/>
            </w:tcBorders>
            <w:shd w:val="clear" w:color="auto" w:fill="auto"/>
            <w:hideMark/>
          </w:tcPr>
          <w:p w14:paraId="4EC0F987"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BKL</w:t>
            </w:r>
            <w:r w:rsidRPr="004C2752">
              <w:rPr>
                <w:rFonts w:ascii="Times New Roman" w:eastAsia="Times New Roman" w:hAnsi="Times New Roman" w:cs="Times New Roman"/>
                <w:color w:val="000000"/>
                <w:sz w:val="24"/>
                <w:szCs w:val="24"/>
                <w:vertAlign w:val="superscript"/>
              </w:rPr>
              <w:t>*</w:t>
            </w:r>
          </w:p>
        </w:tc>
        <w:tc>
          <w:tcPr>
            <w:tcW w:w="616" w:type="dxa"/>
            <w:tcBorders>
              <w:top w:val="double" w:sz="4" w:space="0" w:color="auto"/>
              <w:left w:val="nil"/>
              <w:bottom w:val="single" w:sz="8" w:space="0" w:color="auto"/>
              <w:right w:val="nil"/>
            </w:tcBorders>
            <w:shd w:val="clear" w:color="auto" w:fill="auto"/>
            <w:hideMark/>
          </w:tcPr>
          <w:p w14:paraId="5C318DB4" w14:textId="3CFADDF7" w:rsidR="00A04500" w:rsidRPr="004C2752" w:rsidRDefault="00631FBE"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NL</w:t>
            </w:r>
            <w:r w:rsidR="00A04500" w:rsidRPr="004C2752">
              <w:rPr>
                <w:rFonts w:ascii="Times New Roman" w:eastAsia="Times New Roman" w:hAnsi="Times New Roman" w:cs="Times New Roman"/>
                <w:color w:val="000000"/>
                <w:sz w:val="24"/>
                <w:szCs w:val="24"/>
                <w:vertAlign w:val="superscript"/>
              </w:rPr>
              <w:t>*</w:t>
            </w:r>
          </w:p>
        </w:tc>
        <w:tc>
          <w:tcPr>
            <w:tcW w:w="603" w:type="dxa"/>
            <w:tcBorders>
              <w:top w:val="double" w:sz="4" w:space="0" w:color="auto"/>
              <w:left w:val="nil"/>
              <w:bottom w:val="single" w:sz="8" w:space="0" w:color="auto"/>
              <w:right w:val="nil"/>
            </w:tcBorders>
            <w:shd w:val="clear" w:color="auto" w:fill="auto"/>
            <w:noWrap/>
            <w:hideMark/>
          </w:tcPr>
          <w:p w14:paraId="74160E2D"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CL</w:t>
            </w:r>
            <w:r w:rsidRPr="004C2752">
              <w:rPr>
                <w:rFonts w:ascii="Times New Roman" w:eastAsia="Times New Roman" w:hAnsi="Times New Roman" w:cs="Times New Roman"/>
                <w:color w:val="000000"/>
                <w:sz w:val="24"/>
                <w:szCs w:val="24"/>
                <w:vertAlign w:val="superscript"/>
              </w:rPr>
              <w:t>*</w:t>
            </w:r>
          </w:p>
        </w:tc>
        <w:tc>
          <w:tcPr>
            <w:tcW w:w="590" w:type="dxa"/>
            <w:tcBorders>
              <w:top w:val="double" w:sz="4" w:space="0" w:color="auto"/>
              <w:left w:val="nil"/>
              <w:bottom w:val="single" w:sz="8" w:space="0" w:color="auto"/>
              <w:right w:val="nil"/>
            </w:tcBorders>
            <w:shd w:val="clear" w:color="auto" w:fill="auto"/>
            <w:noWrap/>
            <w:hideMark/>
          </w:tcPr>
          <w:p w14:paraId="0D2AC1BF"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TL</w:t>
            </w:r>
            <w:r w:rsidRPr="004C2752">
              <w:rPr>
                <w:rFonts w:ascii="Times New Roman" w:eastAsia="Times New Roman" w:hAnsi="Times New Roman" w:cs="Times New Roman"/>
                <w:color w:val="000000"/>
                <w:sz w:val="24"/>
                <w:szCs w:val="24"/>
                <w:vertAlign w:val="superscript"/>
              </w:rPr>
              <w:t>*</w:t>
            </w:r>
          </w:p>
        </w:tc>
        <w:tc>
          <w:tcPr>
            <w:tcW w:w="656" w:type="dxa"/>
            <w:tcBorders>
              <w:top w:val="double" w:sz="4" w:space="0" w:color="auto"/>
              <w:left w:val="nil"/>
              <w:bottom w:val="single" w:sz="8" w:space="0" w:color="auto"/>
              <w:right w:val="nil"/>
            </w:tcBorders>
            <w:shd w:val="clear" w:color="auto" w:fill="auto"/>
            <w:noWrap/>
            <w:hideMark/>
          </w:tcPr>
          <w:p w14:paraId="3C57775B"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ML</w:t>
            </w:r>
            <w:r w:rsidRPr="004C2752">
              <w:rPr>
                <w:rFonts w:ascii="Times New Roman" w:eastAsia="Times New Roman" w:hAnsi="Times New Roman" w:cs="Times New Roman"/>
                <w:color w:val="000000"/>
                <w:sz w:val="24"/>
                <w:szCs w:val="24"/>
                <w:vertAlign w:val="superscript"/>
              </w:rPr>
              <w:t>*</w:t>
            </w:r>
          </w:p>
        </w:tc>
        <w:tc>
          <w:tcPr>
            <w:tcW w:w="802" w:type="dxa"/>
            <w:tcBorders>
              <w:top w:val="double" w:sz="4" w:space="0" w:color="auto"/>
              <w:left w:val="nil"/>
              <w:bottom w:val="single" w:sz="8" w:space="0" w:color="auto"/>
              <w:right w:val="nil"/>
            </w:tcBorders>
            <w:shd w:val="clear" w:color="auto" w:fill="auto"/>
            <w:noWrap/>
            <w:hideMark/>
          </w:tcPr>
          <w:p w14:paraId="028AB607"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MLL</w:t>
            </w:r>
            <w:r w:rsidRPr="004C2752">
              <w:rPr>
                <w:rFonts w:ascii="Times New Roman" w:eastAsia="Times New Roman" w:hAnsi="Times New Roman" w:cs="Times New Roman"/>
                <w:color w:val="000000"/>
                <w:sz w:val="24"/>
                <w:szCs w:val="24"/>
                <w:vertAlign w:val="superscript"/>
              </w:rPr>
              <w:t>*</w:t>
            </w:r>
          </w:p>
        </w:tc>
        <w:tc>
          <w:tcPr>
            <w:tcW w:w="735" w:type="dxa"/>
            <w:tcBorders>
              <w:top w:val="double" w:sz="4" w:space="0" w:color="auto"/>
              <w:left w:val="nil"/>
              <w:bottom w:val="single" w:sz="8" w:space="0" w:color="auto"/>
              <w:right w:val="nil"/>
            </w:tcBorders>
            <w:shd w:val="clear" w:color="auto" w:fill="auto"/>
            <w:noWrap/>
            <w:hideMark/>
          </w:tcPr>
          <w:p w14:paraId="1E75E776"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DL1</w:t>
            </w:r>
            <w:r w:rsidRPr="004C2752">
              <w:rPr>
                <w:rFonts w:ascii="Times New Roman" w:eastAsia="Times New Roman" w:hAnsi="Times New Roman" w:cs="Times New Roman"/>
                <w:color w:val="000000"/>
                <w:sz w:val="24"/>
                <w:szCs w:val="24"/>
                <w:vertAlign w:val="superscript"/>
              </w:rPr>
              <w:t>*</w:t>
            </w:r>
          </w:p>
        </w:tc>
      </w:tr>
      <w:tr w:rsidR="00A04500" w:rsidRPr="004C2752" w14:paraId="370D10F7" w14:textId="77777777" w:rsidTr="00854BFF">
        <w:trPr>
          <w:trHeight w:val="286"/>
          <w:jc w:val="center"/>
        </w:trPr>
        <w:tc>
          <w:tcPr>
            <w:tcW w:w="1005" w:type="dxa"/>
            <w:tcBorders>
              <w:top w:val="nil"/>
              <w:left w:val="nil"/>
              <w:bottom w:val="nil"/>
              <w:right w:val="nil"/>
            </w:tcBorders>
            <w:shd w:val="clear" w:color="auto" w:fill="auto"/>
            <w:noWrap/>
            <w:hideMark/>
          </w:tcPr>
          <w:p w14:paraId="4AACC507" w14:textId="2F9E90E5"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1</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610F6B8B"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279D90B5" w14:textId="103E392B" w:rsidR="00A04500" w:rsidRPr="0091512E" w:rsidRDefault="0044449A"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 xml:space="preserve">60 </w:t>
            </w:r>
            <w:r w:rsidR="00EA39B2" w:rsidRPr="0091512E">
              <w:rPr>
                <w:rFonts w:ascii="Times New Roman" w:eastAsia="Times New Roman" w:hAnsi="Times New Roman" w:cs="Times New Roman"/>
                <w:color w:val="000000"/>
                <w:sz w:val="24"/>
                <w:szCs w:val="24"/>
              </w:rPr>
              <w:t>(56-65)</w:t>
            </w:r>
          </w:p>
        </w:tc>
        <w:tc>
          <w:tcPr>
            <w:tcW w:w="579" w:type="dxa"/>
            <w:tcBorders>
              <w:top w:val="nil"/>
              <w:left w:val="nil"/>
              <w:bottom w:val="nil"/>
              <w:right w:val="nil"/>
            </w:tcBorders>
            <w:shd w:val="clear" w:color="auto" w:fill="auto"/>
            <w:hideMark/>
          </w:tcPr>
          <w:p w14:paraId="62C5481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77</w:t>
            </w:r>
          </w:p>
        </w:tc>
        <w:tc>
          <w:tcPr>
            <w:tcW w:w="579" w:type="dxa"/>
            <w:tcBorders>
              <w:top w:val="nil"/>
              <w:left w:val="nil"/>
              <w:bottom w:val="nil"/>
              <w:right w:val="nil"/>
            </w:tcBorders>
            <w:shd w:val="clear" w:color="auto" w:fill="auto"/>
            <w:hideMark/>
          </w:tcPr>
          <w:p w14:paraId="456BA07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59</w:t>
            </w:r>
          </w:p>
        </w:tc>
        <w:tc>
          <w:tcPr>
            <w:tcW w:w="579" w:type="dxa"/>
            <w:tcBorders>
              <w:top w:val="nil"/>
              <w:left w:val="nil"/>
              <w:bottom w:val="nil"/>
              <w:right w:val="nil"/>
            </w:tcBorders>
            <w:shd w:val="clear" w:color="auto" w:fill="auto"/>
            <w:noWrap/>
            <w:hideMark/>
          </w:tcPr>
          <w:p w14:paraId="4CF8476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116</w:t>
            </w:r>
          </w:p>
        </w:tc>
        <w:tc>
          <w:tcPr>
            <w:tcW w:w="775" w:type="dxa"/>
            <w:tcBorders>
              <w:top w:val="nil"/>
              <w:left w:val="nil"/>
              <w:bottom w:val="nil"/>
              <w:right w:val="nil"/>
            </w:tcBorders>
            <w:shd w:val="clear" w:color="auto" w:fill="auto"/>
            <w:noWrap/>
            <w:hideMark/>
          </w:tcPr>
          <w:p w14:paraId="6BD8278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61</w:t>
            </w:r>
          </w:p>
        </w:tc>
        <w:tc>
          <w:tcPr>
            <w:tcW w:w="616" w:type="dxa"/>
            <w:tcBorders>
              <w:top w:val="nil"/>
              <w:left w:val="nil"/>
              <w:bottom w:val="nil"/>
              <w:right w:val="nil"/>
            </w:tcBorders>
            <w:shd w:val="clear" w:color="auto" w:fill="auto"/>
            <w:noWrap/>
            <w:hideMark/>
          </w:tcPr>
          <w:p w14:paraId="5E70B86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30DEB6FF" w:rsidR="00A04500" w:rsidRPr="0091512E" w:rsidRDefault="00EB39A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90</w:t>
            </w:r>
          </w:p>
        </w:tc>
        <w:tc>
          <w:tcPr>
            <w:tcW w:w="656" w:type="dxa"/>
            <w:tcBorders>
              <w:top w:val="nil"/>
              <w:left w:val="nil"/>
              <w:bottom w:val="nil"/>
              <w:right w:val="nil"/>
            </w:tcBorders>
            <w:shd w:val="clear" w:color="auto" w:fill="auto"/>
            <w:noWrap/>
            <w:hideMark/>
          </w:tcPr>
          <w:p w14:paraId="0AE2064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C18A94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792261C1" w14:textId="0915A90C" w:rsidR="00A04500" w:rsidRPr="0091512E" w:rsidRDefault="00EB39A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90</w:t>
            </w:r>
          </w:p>
        </w:tc>
      </w:tr>
      <w:tr w:rsidR="00A04500" w:rsidRPr="004C2752" w14:paraId="3546793B" w14:textId="77777777" w:rsidTr="00854BFF">
        <w:trPr>
          <w:trHeight w:val="286"/>
          <w:jc w:val="center"/>
        </w:trPr>
        <w:tc>
          <w:tcPr>
            <w:tcW w:w="1005" w:type="dxa"/>
            <w:tcBorders>
              <w:top w:val="nil"/>
              <w:left w:val="nil"/>
              <w:bottom w:val="nil"/>
              <w:right w:val="nil"/>
            </w:tcBorders>
            <w:shd w:val="clear" w:color="auto" w:fill="auto"/>
            <w:noWrap/>
            <w:hideMark/>
          </w:tcPr>
          <w:p w14:paraId="0B50A448" w14:textId="5D488DB6"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2</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2FBB1BC0"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38245411" w14:textId="0B9254B9"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 (79-84)</w:t>
            </w:r>
          </w:p>
        </w:tc>
        <w:tc>
          <w:tcPr>
            <w:tcW w:w="579" w:type="dxa"/>
            <w:tcBorders>
              <w:top w:val="nil"/>
              <w:left w:val="nil"/>
              <w:bottom w:val="nil"/>
              <w:right w:val="nil"/>
            </w:tcBorders>
            <w:shd w:val="clear" w:color="auto" w:fill="auto"/>
            <w:hideMark/>
          </w:tcPr>
          <w:p w14:paraId="64B9D64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101</w:t>
            </w:r>
          </w:p>
        </w:tc>
        <w:tc>
          <w:tcPr>
            <w:tcW w:w="579" w:type="dxa"/>
            <w:tcBorders>
              <w:top w:val="nil"/>
              <w:left w:val="nil"/>
              <w:bottom w:val="nil"/>
              <w:right w:val="nil"/>
            </w:tcBorders>
            <w:shd w:val="clear" w:color="auto" w:fill="auto"/>
            <w:hideMark/>
          </w:tcPr>
          <w:p w14:paraId="485F6F2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w:t>
            </w:r>
          </w:p>
        </w:tc>
        <w:tc>
          <w:tcPr>
            <w:tcW w:w="579" w:type="dxa"/>
            <w:tcBorders>
              <w:top w:val="nil"/>
              <w:left w:val="nil"/>
              <w:bottom w:val="nil"/>
              <w:right w:val="nil"/>
            </w:tcBorders>
            <w:shd w:val="clear" w:color="auto" w:fill="auto"/>
            <w:noWrap/>
            <w:hideMark/>
          </w:tcPr>
          <w:p w14:paraId="103774C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140</w:t>
            </w:r>
          </w:p>
        </w:tc>
        <w:tc>
          <w:tcPr>
            <w:tcW w:w="775" w:type="dxa"/>
            <w:tcBorders>
              <w:top w:val="nil"/>
              <w:left w:val="nil"/>
              <w:bottom w:val="nil"/>
              <w:right w:val="nil"/>
            </w:tcBorders>
            <w:shd w:val="clear" w:color="auto" w:fill="auto"/>
            <w:noWrap/>
            <w:hideMark/>
          </w:tcPr>
          <w:p w14:paraId="3A87885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75</w:t>
            </w:r>
          </w:p>
        </w:tc>
        <w:tc>
          <w:tcPr>
            <w:tcW w:w="616" w:type="dxa"/>
            <w:tcBorders>
              <w:top w:val="nil"/>
              <w:left w:val="nil"/>
              <w:bottom w:val="nil"/>
              <w:right w:val="nil"/>
            </w:tcBorders>
            <w:shd w:val="clear" w:color="auto" w:fill="auto"/>
            <w:noWrap/>
            <w:hideMark/>
          </w:tcPr>
          <w:p w14:paraId="7C86B5E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127</w:t>
            </w:r>
          </w:p>
        </w:tc>
        <w:tc>
          <w:tcPr>
            <w:tcW w:w="802" w:type="dxa"/>
            <w:tcBorders>
              <w:top w:val="nil"/>
              <w:left w:val="nil"/>
              <w:bottom w:val="nil"/>
              <w:right w:val="nil"/>
            </w:tcBorders>
            <w:shd w:val="clear" w:color="auto" w:fill="auto"/>
            <w:noWrap/>
            <w:hideMark/>
          </w:tcPr>
          <w:p w14:paraId="62A4A60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118</w:t>
            </w:r>
          </w:p>
        </w:tc>
        <w:tc>
          <w:tcPr>
            <w:tcW w:w="735" w:type="dxa"/>
            <w:tcBorders>
              <w:top w:val="nil"/>
              <w:left w:val="nil"/>
              <w:bottom w:val="nil"/>
              <w:right w:val="nil"/>
            </w:tcBorders>
            <w:shd w:val="clear" w:color="auto" w:fill="auto"/>
            <w:noWrap/>
            <w:hideMark/>
          </w:tcPr>
          <w:p w14:paraId="618137C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r>
      <w:tr w:rsidR="00A04500" w:rsidRPr="004C2752" w14:paraId="75157445" w14:textId="77777777" w:rsidTr="00854BFF">
        <w:trPr>
          <w:trHeight w:val="286"/>
          <w:jc w:val="center"/>
        </w:trPr>
        <w:tc>
          <w:tcPr>
            <w:tcW w:w="1005" w:type="dxa"/>
            <w:tcBorders>
              <w:top w:val="nil"/>
              <w:left w:val="nil"/>
              <w:bottom w:val="nil"/>
              <w:right w:val="nil"/>
            </w:tcBorders>
            <w:shd w:val="clear" w:color="auto" w:fill="auto"/>
            <w:noWrap/>
            <w:hideMark/>
          </w:tcPr>
          <w:p w14:paraId="6BA5AA64" w14:textId="2E12EEA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3</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4D86B5FD"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40087E5" w14:textId="0938C908"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98 (95-101)</w:t>
            </w:r>
          </w:p>
        </w:tc>
        <w:tc>
          <w:tcPr>
            <w:tcW w:w="579" w:type="dxa"/>
            <w:tcBorders>
              <w:top w:val="nil"/>
              <w:left w:val="nil"/>
              <w:bottom w:val="nil"/>
              <w:right w:val="nil"/>
            </w:tcBorders>
            <w:shd w:val="clear" w:color="auto" w:fill="auto"/>
            <w:hideMark/>
          </w:tcPr>
          <w:p w14:paraId="636A45F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106</w:t>
            </w:r>
          </w:p>
        </w:tc>
        <w:tc>
          <w:tcPr>
            <w:tcW w:w="579" w:type="dxa"/>
            <w:tcBorders>
              <w:top w:val="nil"/>
              <w:left w:val="nil"/>
              <w:bottom w:val="nil"/>
              <w:right w:val="nil"/>
            </w:tcBorders>
            <w:shd w:val="clear" w:color="auto" w:fill="auto"/>
            <w:hideMark/>
          </w:tcPr>
          <w:p w14:paraId="7F0BE70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88</w:t>
            </w:r>
          </w:p>
        </w:tc>
        <w:tc>
          <w:tcPr>
            <w:tcW w:w="579" w:type="dxa"/>
            <w:tcBorders>
              <w:top w:val="nil"/>
              <w:left w:val="nil"/>
              <w:bottom w:val="nil"/>
              <w:right w:val="nil"/>
            </w:tcBorders>
            <w:shd w:val="clear" w:color="auto" w:fill="auto"/>
            <w:noWrap/>
            <w:hideMark/>
          </w:tcPr>
          <w:p w14:paraId="06AAFB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154</w:t>
            </w:r>
          </w:p>
        </w:tc>
        <w:tc>
          <w:tcPr>
            <w:tcW w:w="775" w:type="dxa"/>
            <w:tcBorders>
              <w:top w:val="nil"/>
              <w:left w:val="nil"/>
              <w:bottom w:val="nil"/>
              <w:right w:val="nil"/>
            </w:tcBorders>
            <w:shd w:val="clear" w:color="auto" w:fill="auto"/>
            <w:noWrap/>
            <w:hideMark/>
          </w:tcPr>
          <w:p w14:paraId="688D451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w:t>
            </w:r>
          </w:p>
        </w:tc>
        <w:tc>
          <w:tcPr>
            <w:tcW w:w="616" w:type="dxa"/>
            <w:tcBorders>
              <w:top w:val="nil"/>
              <w:left w:val="nil"/>
              <w:bottom w:val="nil"/>
              <w:right w:val="nil"/>
            </w:tcBorders>
            <w:shd w:val="clear" w:color="auto" w:fill="auto"/>
            <w:noWrap/>
            <w:hideMark/>
          </w:tcPr>
          <w:p w14:paraId="0EA0949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206</w:t>
            </w:r>
          </w:p>
        </w:tc>
        <w:tc>
          <w:tcPr>
            <w:tcW w:w="802" w:type="dxa"/>
            <w:tcBorders>
              <w:top w:val="nil"/>
              <w:left w:val="nil"/>
              <w:bottom w:val="nil"/>
              <w:right w:val="nil"/>
            </w:tcBorders>
            <w:shd w:val="clear" w:color="auto" w:fill="auto"/>
            <w:noWrap/>
            <w:hideMark/>
          </w:tcPr>
          <w:p w14:paraId="284D383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171</w:t>
            </w:r>
          </w:p>
        </w:tc>
        <w:tc>
          <w:tcPr>
            <w:tcW w:w="735" w:type="dxa"/>
            <w:tcBorders>
              <w:top w:val="nil"/>
              <w:left w:val="nil"/>
              <w:bottom w:val="nil"/>
              <w:right w:val="nil"/>
            </w:tcBorders>
            <w:shd w:val="clear" w:color="auto" w:fill="auto"/>
            <w:noWrap/>
            <w:hideMark/>
          </w:tcPr>
          <w:p w14:paraId="3572182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120</w:t>
            </w:r>
          </w:p>
        </w:tc>
      </w:tr>
      <w:tr w:rsidR="00A04500" w:rsidRPr="004C2752" w14:paraId="4E56048E" w14:textId="77777777" w:rsidTr="00854BFF">
        <w:trPr>
          <w:trHeight w:val="286"/>
          <w:jc w:val="center"/>
        </w:trPr>
        <w:tc>
          <w:tcPr>
            <w:tcW w:w="1005" w:type="dxa"/>
            <w:tcBorders>
              <w:top w:val="nil"/>
              <w:left w:val="nil"/>
              <w:bottom w:val="nil"/>
              <w:right w:val="nil"/>
            </w:tcBorders>
            <w:shd w:val="clear" w:color="auto" w:fill="auto"/>
            <w:noWrap/>
            <w:hideMark/>
          </w:tcPr>
          <w:p w14:paraId="531A6EAE" w14:textId="213E365F"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4</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3814ED8A"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15E9A94B" w14:textId="25044A83"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112 (109-115)</w:t>
            </w:r>
          </w:p>
        </w:tc>
        <w:tc>
          <w:tcPr>
            <w:tcW w:w="579" w:type="dxa"/>
            <w:tcBorders>
              <w:top w:val="nil"/>
              <w:left w:val="nil"/>
              <w:bottom w:val="nil"/>
              <w:right w:val="nil"/>
            </w:tcBorders>
            <w:shd w:val="clear" w:color="auto" w:fill="auto"/>
            <w:hideMark/>
          </w:tcPr>
          <w:p w14:paraId="401053C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120</w:t>
            </w:r>
          </w:p>
        </w:tc>
        <w:tc>
          <w:tcPr>
            <w:tcW w:w="579" w:type="dxa"/>
            <w:tcBorders>
              <w:top w:val="nil"/>
              <w:left w:val="nil"/>
              <w:bottom w:val="nil"/>
              <w:right w:val="nil"/>
            </w:tcBorders>
            <w:shd w:val="clear" w:color="auto" w:fill="auto"/>
            <w:hideMark/>
          </w:tcPr>
          <w:p w14:paraId="4D6AAF3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100</w:t>
            </w:r>
          </w:p>
        </w:tc>
        <w:tc>
          <w:tcPr>
            <w:tcW w:w="579" w:type="dxa"/>
            <w:tcBorders>
              <w:top w:val="nil"/>
              <w:left w:val="nil"/>
              <w:bottom w:val="nil"/>
              <w:right w:val="nil"/>
            </w:tcBorders>
            <w:shd w:val="clear" w:color="auto" w:fill="auto"/>
            <w:noWrap/>
            <w:hideMark/>
          </w:tcPr>
          <w:p w14:paraId="10D1AEF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775" w:type="dxa"/>
            <w:tcBorders>
              <w:top w:val="nil"/>
              <w:left w:val="nil"/>
              <w:bottom w:val="nil"/>
              <w:right w:val="nil"/>
            </w:tcBorders>
            <w:shd w:val="clear" w:color="auto" w:fill="auto"/>
            <w:noWrap/>
            <w:hideMark/>
          </w:tcPr>
          <w:p w14:paraId="57324AF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F71DA2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238</w:t>
            </w:r>
          </w:p>
        </w:tc>
        <w:tc>
          <w:tcPr>
            <w:tcW w:w="802" w:type="dxa"/>
            <w:tcBorders>
              <w:top w:val="nil"/>
              <w:left w:val="nil"/>
              <w:bottom w:val="nil"/>
              <w:right w:val="nil"/>
            </w:tcBorders>
            <w:shd w:val="clear" w:color="auto" w:fill="auto"/>
            <w:noWrap/>
            <w:hideMark/>
          </w:tcPr>
          <w:p w14:paraId="3B866F0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2F5E43A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128</w:t>
            </w:r>
          </w:p>
        </w:tc>
      </w:tr>
      <w:tr w:rsidR="00A04500" w:rsidRPr="004C2752" w14:paraId="511057E1" w14:textId="77777777" w:rsidTr="00854BFF">
        <w:trPr>
          <w:trHeight w:val="286"/>
          <w:jc w:val="center"/>
        </w:trPr>
        <w:tc>
          <w:tcPr>
            <w:tcW w:w="1005" w:type="dxa"/>
            <w:tcBorders>
              <w:top w:val="nil"/>
              <w:left w:val="nil"/>
              <w:bottom w:val="nil"/>
              <w:right w:val="nil"/>
            </w:tcBorders>
            <w:shd w:val="clear" w:color="auto" w:fill="auto"/>
            <w:noWrap/>
            <w:hideMark/>
          </w:tcPr>
          <w:p w14:paraId="54F99FD7" w14:textId="0158807B"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5</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775D64C"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EAAD742" w14:textId="6FC7007D"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122 (</w:t>
            </w:r>
            <w:r w:rsidR="00EB39A1" w:rsidRPr="0091512E">
              <w:rPr>
                <w:rFonts w:ascii="Times New Roman" w:eastAsia="Times New Roman" w:hAnsi="Times New Roman" w:cs="Times New Roman"/>
                <w:color w:val="000000"/>
                <w:sz w:val="24"/>
                <w:szCs w:val="24"/>
              </w:rPr>
              <w:t>119</w:t>
            </w:r>
            <w:r w:rsidRPr="0091512E">
              <w:rPr>
                <w:rFonts w:ascii="Times New Roman" w:eastAsia="Times New Roman" w:hAnsi="Times New Roman" w:cs="Times New Roman"/>
                <w:color w:val="000000"/>
                <w:sz w:val="24"/>
                <w:szCs w:val="24"/>
              </w:rPr>
              <w:t>-125)</w:t>
            </w:r>
          </w:p>
        </w:tc>
        <w:tc>
          <w:tcPr>
            <w:tcW w:w="579" w:type="dxa"/>
            <w:tcBorders>
              <w:top w:val="nil"/>
              <w:left w:val="nil"/>
              <w:bottom w:val="nil"/>
              <w:right w:val="nil"/>
            </w:tcBorders>
            <w:shd w:val="clear" w:color="auto" w:fill="auto"/>
            <w:hideMark/>
          </w:tcPr>
          <w:p w14:paraId="0B10DAE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126</w:t>
            </w:r>
          </w:p>
        </w:tc>
        <w:tc>
          <w:tcPr>
            <w:tcW w:w="579" w:type="dxa"/>
            <w:tcBorders>
              <w:top w:val="nil"/>
              <w:left w:val="nil"/>
              <w:bottom w:val="nil"/>
              <w:right w:val="nil"/>
            </w:tcBorders>
            <w:shd w:val="clear" w:color="auto" w:fill="auto"/>
            <w:hideMark/>
          </w:tcPr>
          <w:p w14:paraId="20AB17F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EC3AA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1380855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488F6A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266</w:t>
            </w:r>
          </w:p>
        </w:tc>
        <w:tc>
          <w:tcPr>
            <w:tcW w:w="802" w:type="dxa"/>
            <w:tcBorders>
              <w:top w:val="nil"/>
              <w:left w:val="nil"/>
              <w:bottom w:val="nil"/>
              <w:right w:val="nil"/>
            </w:tcBorders>
            <w:shd w:val="clear" w:color="auto" w:fill="auto"/>
            <w:noWrap/>
            <w:hideMark/>
          </w:tcPr>
          <w:p w14:paraId="74659A3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78D9A80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132</w:t>
            </w:r>
          </w:p>
        </w:tc>
      </w:tr>
      <w:tr w:rsidR="00A04500" w:rsidRPr="004C2752" w14:paraId="5A024710" w14:textId="77777777" w:rsidTr="00854BFF">
        <w:trPr>
          <w:trHeight w:val="286"/>
          <w:jc w:val="center"/>
        </w:trPr>
        <w:tc>
          <w:tcPr>
            <w:tcW w:w="1005" w:type="dxa"/>
            <w:tcBorders>
              <w:top w:val="nil"/>
              <w:left w:val="nil"/>
              <w:bottom w:val="nil"/>
              <w:right w:val="nil"/>
            </w:tcBorders>
            <w:shd w:val="clear" w:color="auto" w:fill="auto"/>
            <w:noWrap/>
            <w:hideMark/>
          </w:tcPr>
          <w:p w14:paraId="7B084141" w14:textId="58184A1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6</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6BC57BF"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027EFB0E" w14:textId="6C2A2CFA"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131 (128-134)</w:t>
            </w:r>
          </w:p>
        </w:tc>
        <w:tc>
          <w:tcPr>
            <w:tcW w:w="579" w:type="dxa"/>
            <w:tcBorders>
              <w:top w:val="nil"/>
              <w:left w:val="nil"/>
              <w:bottom w:val="nil"/>
              <w:right w:val="nil"/>
            </w:tcBorders>
            <w:shd w:val="clear" w:color="auto" w:fill="auto"/>
            <w:hideMark/>
          </w:tcPr>
          <w:p w14:paraId="5C71F23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128</w:t>
            </w:r>
          </w:p>
        </w:tc>
        <w:tc>
          <w:tcPr>
            <w:tcW w:w="579" w:type="dxa"/>
            <w:tcBorders>
              <w:top w:val="nil"/>
              <w:left w:val="nil"/>
              <w:bottom w:val="nil"/>
              <w:right w:val="nil"/>
            </w:tcBorders>
            <w:shd w:val="clear" w:color="auto" w:fill="auto"/>
            <w:hideMark/>
          </w:tcPr>
          <w:p w14:paraId="1A65452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3A1AC39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2FCEF45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181729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269</w:t>
            </w:r>
          </w:p>
        </w:tc>
        <w:tc>
          <w:tcPr>
            <w:tcW w:w="802" w:type="dxa"/>
            <w:tcBorders>
              <w:top w:val="nil"/>
              <w:left w:val="nil"/>
              <w:bottom w:val="nil"/>
              <w:right w:val="nil"/>
            </w:tcBorders>
            <w:shd w:val="clear" w:color="auto" w:fill="auto"/>
            <w:noWrap/>
            <w:hideMark/>
          </w:tcPr>
          <w:p w14:paraId="5791B4A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BCD31F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133</w:t>
            </w:r>
          </w:p>
        </w:tc>
      </w:tr>
      <w:tr w:rsidR="00A04500" w:rsidRPr="004C2752" w14:paraId="373AE81A" w14:textId="77777777" w:rsidTr="00854BFF">
        <w:trPr>
          <w:trHeight w:val="286"/>
          <w:jc w:val="center"/>
        </w:trPr>
        <w:tc>
          <w:tcPr>
            <w:tcW w:w="1005" w:type="dxa"/>
            <w:tcBorders>
              <w:top w:val="nil"/>
              <w:left w:val="nil"/>
              <w:bottom w:val="nil"/>
              <w:right w:val="nil"/>
            </w:tcBorders>
            <w:shd w:val="clear" w:color="auto" w:fill="auto"/>
            <w:noWrap/>
            <w:hideMark/>
          </w:tcPr>
          <w:p w14:paraId="246D2075" w14:textId="247DF7F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7</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982F4B6"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FF2932D" w14:textId="4E3E9551"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 (134-142)</w:t>
            </w:r>
          </w:p>
        </w:tc>
        <w:tc>
          <w:tcPr>
            <w:tcW w:w="579" w:type="dxa"/>
            <w:tcBorders>
              <w:top w:val="nil"/>
              <w:left w:val="nil"/>
              <w:bottom w:val="nil"/>
              <w:right w:val="nil"/>
            </w:tcBorders>
            <w:shd w:val="clear" w:color="auto" w:fill="auto"/>
            <w:hideMark/>
          </w:tcPr>
          <w:p w14:paraId="180513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136</w:t>
            </w:r>
          </w:p>
        </w:tc>
        <w:tc>
          <w:tcPr>
            <w:tcW w:w="579" w:type="dxa"/>
            <w:tcBorders>
              <w:top w:val="nil"/>
              <w:left w:val="nil"/>
              <w:bottom w:val="nil"/>
              <w:right w:val="nil"/>
            </w:tcBorders>
            <w:shd w:val="clear" w:color="auto" w:fill="auto"/>
            <w:hideMark/>
          </w:tcPr>
          <w:p w14:paraId="15D8027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AE4634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46C0996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65C976E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279</w:t>
            </w:r>
          </w:p>
        </w:tc>
        <w:tc>
          <w:tcPr>
            <w:tcW w:w="802" w:type="dxa"/>
            <w:tcBorders>
              <w:top w:val="nil"/>
              <w:left w:val="nil"/>
              <w:bottom w:val="nil"/>
              <w:right w:val="nil"/>
            </w:tcBorders>
            <w:shd w:val="clear" w:color="auto" w:fill="auto"/>
            <w:noWrap/>
            <w:hideMark/>
          </w:tcPr>
          <w:p w14:paraId="576CEE7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9059B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132</w:t>
            </w:r>
          </w:p>
        </w:tc>
      </w:tr>
      <w:tr w:rsidR="00A04500" w:rsidRPr="004C2752" w14:paraId="3CB46852" w14:textId="77777777" w:rsidTr="00854BFF">
        <w:trPr>
          <w:trHeight w:val="286"/>
          <w:jc w:val="center"/>
        </w:trPr>
        <w:tc>
          <w:tcPr>
            <w:tcW w:w="1005" w:type="dxa"/>
            <w:tcBorders>
              <w:top w:val="nil"/>
              <w:left w:val="nil"/>
              <w:bottom w:val="nil"/>
              <w:right w:val="nil"/>
            </w:tcBorders>
            <w:shd w:val="clear" w:color="auto" w:fill="auto"/>
            <w:noWrap/>
            <w:hideMark/>
          </w:tcPr>
          <w:p w14:paraId="69E6F899" w14:textId="68A045F6"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8</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5CDBE68A"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B28179E" w14:textId="2D6975A7"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144 (138-149)</w:t>
            </w:r>
          </w:p>
        </w:tc>
        <w:tc>
          <w:tcPr>
            <w:tcW w:w="579" w:type="dxa"/>
            <w:tcBorders>
              <w:top w:val="nil"/>
              <w:left w:val="nil"/>
              <w:bottom w:val="nil"/>
              <w:right w:val="nil"/>
            </w:tcBorders>
            <w:shd w:val="clear" w:color="auto" w:fill="auto"/>
            <w:hideMark/>
          </w:tcPr>
          <w:p w14:paraId="4C1F004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5C5ABBF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FEA15E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7257F01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2A2E87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01379B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56314F1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r>
      <w:tr w:rsidR="00A04500" w:rsidRPr="004C2752" w14:paraId="0BC662C5" w14:textId="77777777" w:rsidTr="00854BFF">
        <w:trPr>
          <w:trHeight w:val="286"/>
          <w:jc w:val="center"/>
        </w:trPr>
        <w:tc>
          <w:tcPr>
            <w:tcW w:w="1005" w:type="dxa"/>
            <w:tcBorders>
              <w:top w:val="nil"/>
              <w:left w:val="nil"/>
              <w:bottom w:val="nil"/>
              <w:right w:val="nil"/>
            </w:tcBorders>
            <w:shd w:val="clear" w:color="auto" w:fill="auto"/>
            <w:noWrap/>
            <w:hideMark/>
          </w:tcPr>
          <w:p w14:paraId="7012DD64" w14:textId="4B49A96F"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9</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1EC429BC"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6681D40E" w14:textId="62DB0638"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148 (142-155)</w:t>
            </w:r>
          </w:p>
        </w:tc>
        <w:tc>
          <w:tcPr>
            <w:tcW w:w="579" w:type="dxa"/>
            <w:tcBorders>
              <w:top w:val="nil"/>
              <w:left w:val="nil"/>
              <w:bottom w:val="nil"/>
              <w:right w:val="nil"/>
            </w:tcBorders>
            <w:shd w:val="clear" w:color="auto" w:fill="auto"/>
            <w:hideMark/>
          </w:tcPr>
          <w:p w14:paraId="1DB1173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2DD49C0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072ACD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5A5D3D9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611D93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294</w:t>
            </w:r>
          </w:p>
        </w:tc>
        <w:tc>
          <w:tcPr>
            <w:tcW w:w="802" w:type="dxa"/>
            <w:tcBorders>
              <w:top w:val="nil"/>
              <w:left w:val="nil"/>
              <w:bottom w:val="nil"/>
              <w:right w:val="nil"/>
            </w:tcBorders>
            <w:shd w:val="clear" w:color="auto" w:fill="auto"/>
            <w:noWrap/>
            <w:hideMark/>
          </w:tcPr>
          <w:p w14:paraId="7A79EA5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321FDF4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r>
      <w:tr w:rsidR="00A04500" w:rsidRPr="004C2752" w14:paraId="0D63AF24" w14:textId="77777777" w:rsidTr="00854BFF">
        <w:trPr>
          <w:trHeight w:hRule="exact" w:val="288"/>
          <w:jc w:val="center"/>
        </w:trPr>
        <w:tc>
          <w:tcPr>
            <w:tcW w:w="1005" w:type="dxa"/>
            <w:tcBorders>
              <w:top w:val="nil"/>
              <w:left w:val="nil"/>
              <w:bottom w:val="nil"/>
              <w:right w:val="nil"/>
            </w:tcBorders>
            <w:shd w:val="clear" w:color="auto" w:fill="auto"/>
            <w:noWrap/>
            <w:hideMark/>
          </w:tcPr>
          <w:p w14:paraId="54C7D238"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p>
        </w:tc>
        <w:tc>
          <w:tcPr>
            <w:tcW w:w="235" w:type="dxa"/>
            <w:tcBorders>
              <w:top w:val="nil"/>
              <w:left w:val="nil"/>
              <w:bottom w:val="nil"/>
              <w:right w:val="nil"/>
            </w:tcBorders>
            <w:shd w:val="clear" w:color="auto" w:fill="auto"/>
            <w:noWrap/>
            <w:hideMark/>
          </w:tcPr>
          <w:p w14:paraId="10D88018" w14:textId="77777777" w:rsidR="00A04500" w:rsidRPr="0035198B" w:rsidRDefault="00A04500" w:rsidP="004432B6">
            <w:pPr>
              <w:spacing w:after="0" w:line="480" w:lineRule="auto"/>
              <w:jc w:val="center"/>
              <w:rPr>
                <w:rFonts w:ascii="Times New Roman" w:eastAsia="Times New Roman" w:hAnsi="Times New Roman" w:cs="Times New Roman"/>
                <w:sz w:val="24"/>
                <w:szCs w:val="24"/>
              </w:rPr>
            </w:pPr>
          </w:p>
        </w:tc>
        <w:tc>
          <w:tcPr>
            <w:tcW w:w="1606" w:type="dxa"/>
            <w:tcBorders>
              <w:top w:val="nil"/>
              <w:left w:val="nil"/>
              <w:bottom w:val="nil"/>
              <w:right w:val="nil"/>
            </w:tcBorders>
            <w:shd w:val="clear" w:color="auto" w:fill="auto"/>
            <w:noWrap/>
            <w:hideMark/>
          </w:tcPr>
          <w:p w14:paraId="5CB6D2B6"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CBE809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357C69E"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396B8A38"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775" w:type="dxa"/>
            <w:tcBorders>
              <w:top w:val="nil"/>
              <w:left w:val="nil"/>
              <w:bottom w:val="nil"/>
              <w:right w:val="nil"/>
            </w:tcBorders>
            <w:shd w:val="clear" w:color="auto" w:fill="auto"/>
            <w:noWrap/>
            <w:hideMark/>
          </w:tcPr>
          <w:p w14:paraId="6DA2529E"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hideMark/>
          </w:tcPr>
          <w:p w14:paraId="07487428"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802" w:type="dxa"/>
            <w:tcBorders>
              <w:top w:val="nil"/>
              <w:left w:val="nil"/>
              <w:bottom w:val="nil"/>
              <w:right w:val="nil"/>
            </w:tcBorders>
            <w:shd w:val="clear" w:color="auto" w:fill="auto"/>
            <w:noWrap/>
            <w:hideMark/>
          </w:tcPr>
          <w:p w14:paraId="3D42924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735" w:type="dxa"/>
            <w:tcBorders>
              <w:top w:val="nil"/>
              <w:left w:val="nil"/>
              <w:bottom w:val="nil"/>
              <w:right w:val="nil"/>
            </w:tcBorders>
            <w:shd w:val="clear" w:color="auto" w:fill="auto"/>
            <w:noWrap/>
            <w:hideMark/>
          </w:tcPr>
          <w:p w14:paraId="3DF22434"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r>
      <w:tr w:rsidR="00A04500" w:rsidRPr="004C2752" w14:paraId="1252DC7F" w14:textId="77777777" w:rsidTr="00854BFF">
        <w:trPr>
          <w:trHeight w:val="286"/>
          <w:jc w:val="center"/>
        </w:trPr>
        <w:tc>
          <w:tcPr>
            <w:tcW w:w="1005" w:type="dxa"/>
            <w:tcBorders>
              <w:top w:val="nil"/>
              <w:left w:val="nil"/>
              <w:right w:val="nil"/>
            </w:tcBorders>
            <w:shd w:val="clear" w:color="auto" w:fill="auto"/>
            <w:noWrap/>
            <w:hideMark/>
          </w:tcPr>
          <w:p w14:paraId="4442C029" w14:textId="2F6AAAA6" w:rsidR="00A04500" w:rsidRPr="0091512E"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min TL</w:t>
            </w:r>
          </w:p>
        </w:tc>
        <w:tc>
          <w:tcPr>
            <w:tcW w:w="235" w:type="dxa"/>
            <w:tcBorders>
              <w:top w:val="nil"/>
              <w:left w:val="nil"/>
              <w:right w:val="nil"/>
            </w:tcBorders>
            <w:shd w:val="clear" w:color="auto" w:fill="auto"/>
            <w:noWrap/>
            <w:hideMark/>
          </w:tcPr>
          <w:p w14:paraId="4FD2B4B1"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right w:val="nil"/>
            </w:tcBorders>
            <w:shd w:val="clear" w:color="auto" w:fill="auto"/>
            <w:noWrap/>
            <w:hideMark/>
          </w:tcPr>
          <w:p w14:paraId="616AD54C" w14:textId="444F0DF6" w:rsidR="00A04500" w:rsidRPr="0091512E" w:rsidRDefault="00E935D1" w:rsidP="004432B6">
            <w:pPr>
              <w:spacing w:after="0" w:line="480" w:lineRule="auto"/>
              <w:jc w:val="right"/>
              <w:rPr>
                <w:rFonts w:ascii="Times New Roman" w:eastAsia="Times New Roman" w:hAnsi="Times New Roman" w:cs="Times New Roman"/>
                <w:sz w:val="24"/>
                <w:szCs w:val="24"/>
              </w:rPr>
            </w:pPr>
            <w:r w:rsidRPr="0091512E">
              <w:rPr>
                <w:rFonts w:ascii="Times New Roman" w:eastAsia="Times New Roman" w:hAnsi="Times New Roman" w:cs="Times New Roman"/>
                <w:sz w:val="24"/>
                <w:szCs w:val="24"/>
              </w:rPr>
              <w:t>72</w:t>
            </w:r>
          </w:p>
        </w:tc>
        <w:tc>
          <w:tcPr>
            <w:tcW w:w="579" w:type="dxa"/>
            <w:tcBorders>
              <w:top w:val="nil"/>
              <w:left w:val="nil"/>
              <w:right w:val="nil"/>
            </w:tcBorders>
            <w:shd w:val="clear" w:color="auto" w:fill="auto"/>
            <w:noWrap/>
            <w:hideMark/>
          </w:tcPr>
          <w:p w14:paraId="5A85AD2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57</w:t>
            </w:r>
          </w:p>
        </w:tc>
        <w:tc>
          <w:tcPr>
            <w:tcW w:w="579" w:type="dxa"/>
            <w:tcBorders>
              <w:top w:val="nil"/>
              <w:left w:val="nil"/>
              <w:right w:val="nil"/>
            </w:tcBorders>
            <w:shd w:val="clear" w:color="auto" w:fill="auto"/>
            <w:hideMark/>
          </w:tcPr>
          <w:p w14:paraId="554FDA1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right w:val="nil"/>
            </w:tcBorders>
            <w:shd w:val="clear" w:color="auto" w:fill="auto"/>
            <w:noWrap/>
            <w:hideMark/>
          </w:tcPr>
          <w:p w14:paraId="736EEEB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89</w:t>
            </w:r>
          </w:p>
        </w:tc>
        <w:tc>
          <w:tcPr>
            <w:tcW w:w="775" w:type="dxa"/>
            <w:tcBorders>
              <w:top w:val="nil"/>
              <w:left w:val="nil"/>
              <w:right w:val="nil"/>
            </w:tcBorders>
            <w:shd w:val="clear" w:color="auto" w:fill="auto"/>
            <w:noWrap/>
            <w:hideMark/>
          </w:tcPr>
          <w:p w14:paraId="01C9939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52</w:t>
            </w:r>
          </w:p>
        </w:tc>
        <w:tc>
          <w:tcPr>
            <w:tcW w:w="616" w:type="dxa"/>
            <w:tcBorders>
              <w:top w:val="nil"/>
              <w:left w:val="nil"/>
              <w:right w:val="nil"/>
            </w:tcBorders>
            <w:shd w:val="clear" w:color="auto" w:fill="auto"/>
            <w:noWrap/>
            <w:hideMark/>
          </w:tcPr>
          <w:p w14:paraId="2D2FD3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c>
          <w:tcPr>
            <w:tcW w:w="802" w:type="dxa"/>
            <w:tcBorders>
              <w:top w:val="nil"/>
              <w:left w:val="nil"/>
              <w:right w:val="nil"/>
            </w:tcBorders>
            <w:shd w:val="clear" w:color="auto" w:fill="auto"/>
            <w:noWrap/>
            <w:hideMark/>
          </w:tcPr>
          <w:p w14:paraId="02505F9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c>
          <w:tcPr>
            <w:tcW w:w="735" w:type="dxa"/>
            <w:tcBorders>
              <w:top w:val="nil"/>
              <w:left w:val="nil"/>
              <w:right w:val="nil"/>
            </w:tcBorders>
            <w:shd w:val="clear" w:color="auto" w:fill="auto"/>
            <w:noWrap/>
            <w:hideMark/>
          </w:tcPr>
          <w:p w14:paraId="606EB64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w:t>
            </w:r>
          </w:p>
        </w:tc>
      </w:tr>
      <w:tr w:rsidR="00A04500" w:rsidRPr="004C2752" w14:paraId="7BB73BFA" w14:textId="77777777" w:rsidTr="0023161C">
        <w:trPr>
          <w:trHeight w:val="299"/>
          <w:jc w:val="center"/>
        </w:trPr>
        <w:tc>
          <w:tcPr>
            <w:tcW w:w="1005" w:type="dxa"/>
            <w:tcBorders>
              <w:top w:val="nil"/>
              <w:left w:val="nil"/>
              <w:bottom w:val="single" w:sz="4" w:space="0" w:color="auto"/>
              <w:right w:val="nil"/>
            </w:tcBorders>
            <w:shd w:val="clear" w:color="auto" w:fill="auto"/>
            <w:noWrap/>
            <w:hideMark/>
          </w:tcPr>
          <w:p w14:paraId="0FE1A871"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max TL</w:t>
            </w:r>
          </w:p>
        </w:tc>
        <w:tc>
          <w:tcPr>
            <w:tcW w:w="235" w:type="dxa"/>
            <w:tcBorders>
              <w:top w:val="nil"/>
              <w:left w:val="nil"/>
              <w:bottom w:val="single" w:sz="4" w:space="0" w:color="auto"/>
              <w:right w:val="nil"/>
            </w:tcBorders>
            <w:shd w:val="clear" w:color="auto" w:fill="auto"/>
            <w:noWrap/>
            <w:hideMark/>
          </w:tcPr>
          <w:p w14:paraId="5F07A248" w14:textId="731AED60"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single" w:sz="4" w:space="0" w:color="auto"/>
              <w:right w:val="nil"/>
            </w:tcBorders>
            <w:shd w:val="clear" w:color="auto" w:fill="auto"/>
            <w:noWrap/>
            <w:hideMark/>
          </w:tcPr>
          <w:p w14:paraId="42E99CF1" w14:textId="35B364DC" w:rsidR="00A04500"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579" w:type="dxa"/>
            <w:tcBorders>
              <w:top w:val="nil"/>
              <w:left w:val="nil"/>
              <w:bottom w:val="single" w:sz="4" w:space="0" w:color="auto"/>
              <w:right w:val="nil"/>
            </w:tcBorders>
            <w:shd w:val="clear" w:color="auto" w:fill="auto"/>
            <w:noWrap/>
            <w:hideMark/>
          </w:tcPr>
          <w:p w14:paraId="17369BE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579" w:type="dxa"/>
            <w:tcBorders>
              <w:top w:val="nil"/>
              <w:left w:val="nil"/>
              <w:bottom w:val="single" w:sz="4" w:space="0" w:color="auto"/>
              <w:right w:val="nil"/>
            </w:tcBorders>
            <w:shd w:val="clear" w:color="auto" w:fill="auto"/>
            <w:hideMark/>
          </w:tcPr>
          <w:p w14:paraId="250791E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single" w:sz="4" w:space="0" w:color="auto"/>
              <w:right w:val="nil"/>
            </w:tcBorders>
            <w:shd w:val="clear" w:color="auto" w:fill="auto"/>
            <w:noWrap/>
            <w:hideMark/>
          </w:tcPr>
          <w:p w14:paraId="2E764D5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775" w:type="dxa"/>
            <w:tcBorders>
              <w:top w:val="nil"/>
              <w:left w:val="nil"/>
              <w:bottom w:val="single" w:sz="4" w:space="0" w:color="auto"/>
              <w:right w:val="nil"/>
            </w:tcBorders>
            <w:shd w:val="clear" w:color="auto" w:fill="auto"/>
            <w:noWrap/>
            <w:hideMark/>
          </w:tcPr>
          <w:p w14:paraId="0B81384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84</w:t>
            </w:r>
          </w:p>
        </w:tc>
        <w:tc>
          <w:tcPr>
            <w:tcW w:w="616" w:type="dxa"/>
            <w:tcBorders>
              <w:top w:val="nil"/>
              <w:left w:val="nil"/>
              <w:bottom w:val="single" w:sz="4" w:space="0" w:color="auto"/>
              <w:right w:val="nil"/>
            </w:tcBorders>
            <w:shd w:val="clear" w:color="auto" w:fill="auto"/>
            <w:noWrap/>
            <w:hideMark/>
          </w:tcPr>
          <w:p w14:paraId="7758CE7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603" w:type="dxa"/>
            <w:tcBorders>
              <w:top w:val="nil"/>
              <w:left w:val="nil"/>
              <w:bottom w:val="single" w:sz="4" w:space="0" w:color="auto"/>
              <w:right w:val="nil"/>
            </w:tcBorders>
            <w:shd w:val="clear" w:color="auto" w:fill="auto"/>
            <w:noWrap/>
            <w:hideMark/>
          </w:tcPr>
          <w:p w14:paraId="24F485F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171</w:t>
            </w:r>
          </w:p>
        </w:tc>
        <w:tc>
          <w:tcPr>
            <w:tcW w:w="590" w:type="dxa"/>
            <w:tcBorders>
              <w:top w:val="nil"/>
              <w:left w:val="nil"/>
              <w:bottom w:val="single" w:sz="4" w:space="0" w:color="auto"/>
              <w:right w:val="nil"/>
            </w:tcBorders>
            <w:shd w:val="clear" w:color="auto" w:fill="auto"/>
            <w:noWrap/>
            <w:hideMark/>
          </w:tcPr>
          <w:p w14:paraId="53C32DB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656" w:type="dxa"/>
            <w:tcBorders>
              <w:top w:val="nil"/>
              <w:left w:val="nil"/>
              <w:bottom w:val="single" w:sz="4" w:space="0" w:color="auto"/>
              <w:right w:val="nil"/>
            </w:tcBorders>
            <w:shd w:val="clear" w:color="auto" w:fill="auto"/>
            <w:noWrap/>
            <w:hideMark/>
          </w:tcPr>
          <w:p w14:paraId="01BDA40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298</w:t>
            </w:r>
          </w:p>
        </w:tc>
        <w:tc>
          <w:tcPr>
            <w:tcW w:w="802" w:type="dxa"/>
            <w:tcBorders>
              <w:top w:val="nil"/>
              <w:left w:val="nil"/>
              <w:bottom w:val="single" w:sz="4" w:space="0" w:color="auto"/>
              <w:right w:val="nil"/>
            </w:tcBorders>
            <w:shd w:val="clear" w:color="auto" w:fill="auto"/>
            <w:noWrap/>
            <w:hideMark/>
          </w:tcPr>
          <w:p w14:paraId="634AF65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211</w:t>
            </w:r>
          </w:p>
        </w:tc>
        <w:tc>
          <w:tcPr>
            <w:tcW w:w="735" w:type="dxa"/>
            <w:tcBorders>
              <w:top w:val="nil"/>
              <w:left w:val="nil"/>
              <w:bottom w:val="single" w:sz="4" w:space="0" w:color="auto"/>
              <w:right w:val="nil"/>
            </w:tcBorders>
            <w:shd w:val="clear" w:color="auto" w:fill="auto"/>
            <w:noWrap/>
            <w:hideMark/>
          </w:tcPr>
          <w:p w14:paraId="4DD83D5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233</w:t>
            </w:r>
          </w:p>
        </w:tc>
      </w:tr>
    </w:tbl>
    <w:p w14:paraId="549E89B9" w14:textId="0037B582" w:rsidR="0060391F" w:rsidRPr="0091512E" w:rsidRDefault="0060391F" w:rsidP="004432B6">
      <w:pPr>
        <w:spacing w:line="480" w:lineRule="auto"/>
        <w:rPr>
          <w:rFonts w:ascii="Times New Roman" w:hAnsi="Times New Roman" w:cs="Times New Roman"/>
          <w:b/>
          <w:sz w:val="24"/>
          <w:szCs w:val="24"/>
        </w:rPr>
      </w:pPr>
      <w:r w:rsidRPr="004C2752">
        <w:rPr>
          <w:rFonts w:ascii="Times New Roman" w:hAnsi="Times New Roman" w:cs="Times New Roman"/>
          <w:b/>
          <w:sz w:val="24"/>
          <w:szCs w:val="24"/>
        </w:rPr>
        <w:br w:type="page"/>
      </w:r>
      <w:r w:rsidRPr="004C2752">
        <w:rPr>
          <w:rFonts w:ascii="Times New Roman" w:hAnsi="Times New Roman" w:cs="Times New Roman"/>
          <w:sz w:val="24"/>
          <w:szCs w:val="24"/>
        </w:rPr>
        <w:t>Table 4.</w:t>
      </w:r>
      <w:r w:rsidR="00060DE2" w:rsidRPr="004C2752">
        <w:rPr>
          <w:rFonts w:ascii="Times New Roman" w:hAnsi="Times New Roman" w:cs="Times New Roman"/>
          <w:sz w:val="24"/>
          <w:szCs w:val="24"/>
        </w:rPr>
        <w:t>—</w:t>
      </w:r>
      <w:r w:rsidRPr="004C2752">
        <w:rPr>
          <w:rFonts w:ascii="Times New Roman" w:hAnsi="Times New Roman" w:cs="Times New Roman"/>
          <w:sz w:val="24"/>
          <w:szCs w:val="24"/>
        </w:rPr>
        <w:t xml:space="preserve">  Mean observed total length-at-age (mm) and m</w:t>
      </w:r>
      <w:r w:rsidRPr="0035198B">
        <w:rPr>
          <w:rFonts w:ascii="Times New Roman" w:hAnsi="Times New Roman" w:cs="Times New Roman"/>
          <w:sz w:val="24"/>
          <w:szCs w:val="24"/>
        </w:rPr>
        <w:t>inimum and maximum total lengths</w:t>
      </w:r>
      <w:r w:rsidR="00924832">
        <w:rPr>
          <w:rFonts w:ascii="Times New Roman" w:hAnsi="Times New Roman" w:cs="Times New Roman"/>
          <w:sz w:val="24"/>
          <w:szCs w:val="24"/>
        </w:rPr>
        <w:t xml:space="preserve"> (TL)</w:t>
      </w:r>
      <w:r w:rsidRPr="0035198B">
        <w:rPr>
          <w:rFonts w:ascii="Times New Roman" w:hAnsi="Times New Roman" w:cs="Times New Roman"/>
          <w:sz w:val="24"/>
          <w:szCs w:val="24"/>
        </w:rPr>
        <w:t xml:space="preserve"> for male Pygmy Whitefish from this and other studies.  Abbreviations</w:t>
      </w:r>
      <w:r w:rsidR="00EC0030" w:rsidRPr="0035198B">
        <w:rPr>
          <w:rFonts w:ascii="Times New Roman" w:hAnsi="Times New Roman" w:cs="Times New Roman"/>
          <w:sz w:val="24"/>
          <w:szCs w:val="24"/>
        </w:rPr>
        <w:t xml:space="preserve">, </w:t>
      </w:r>
      <w:r w:rsidRPr="0035198B">
        <w:rPr>
          <w:rFonts w:ascii="Times New Roman" w:hAnsi="Times New Roman" w:cs="Times New Roman"/>
          <w:sz w:val="24"/>
          <w:szCs w:val="24"/>
        </w:rPr>
        <w:t>descriptions</w:t>
      </w:r>
      <w:r w:rsidR="00EC0030" w:rsidRPr="0035198B">
        <w:rPr>
          <w:rFonts w:ascii="Times New Roman" w:hAnsi="Times New Roman" w:cs="Times New Roman"/>
          <w:sz w:val="24"/>
          <w:szCs w:val="24"/>
        </w:rPr>
        <w:t>, and sources</w:t>
      </w:r>
      <w:r w:rsidRPr="0091512E">
        <w:rPr>
          <w:rFonts w:ascii="Times New Roman" w:hAnsi="Times New Roman" w:cs="Times New Roman"/>
          <w:sz w:val="24"/>
          <w:szCs w:val="24"/>
        </w:rPr>
        <w:t xml:space="preserve">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4C2752" w14:paraId="425266EA" w14:textId="77777777" w:rsidTr="0023161C">
        <w:trPr>
          <w:trHeight w:val="340"/>
          <w:jc w:val="center"/>
        </w:trPr>
        <w:tc>
          <w:tcPr>
            <w:tcW w:w="1008" w:type="dxa"/>
            <w:tcBorders>
              <w:top w:val="double" w:sz="4" w:space="0" w:color="auto"/>
              <w:left w:val="nil"/>
              <w:bottom w:val="single" w:sz="8" w:space="0" w:color="auto"/>
              <w:right w:val="nil"/>
            </w:tcBorders>
            <w:shd w:val="clear" w:color="auto" w:fill="auto"/>
            <w:noWrap/>
            <w:hideMark/>
          </w:tcPr>
          <w:p w14:paraId="676FE1D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Age</w:t>
            </w:r>
          </w:p>
        </w:tc>
        <w:tc>
          <w:tcPr>
            <w:tcW w:w="236" w:type="dxa"/>
            <w:tcBorders>
              <w:top w:val="double" w:sz="4" w:space="0" w:color="auto"/>
              <w:left w:val="nil"/>
              <w:bottom w:val="single" w:sz="8" w:space="0" w:color="auto"/>
              <w:right w:val="nil"/>
            </w:tcBorders>
            <w:shd w:val="clear" w:color="auto" w:fill="auto"/>
            <w:noWrap/>
            <w:hideMark/>
          </w:tcPr>
          <w:p w14:paraId="4A382D94"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double" w:sz="4" w:space="0" w:color="auto"/>
              <w:left w:val="nil"/>
              <w:bottom w:val="single" w:sz="8" w:space="0" w:color="auto"/>
              <w:right w:val="nil"/>
            </w:tcBorders>
            <w:shd w:val="clear" w:color="auto" w:fill="auto"/>
            <w:noWrap/>
            <w:hideMark/>
          </w:tcPr>
          <w:p w14:paraId="6839683F"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This Study</w:t>
            </w:r>
          </w:p>
        </w:tc>
        <w:tc>
          <w:tcPr>
            <w:tcW w:w="580" w:type="dxa"/>
            <w:tcBorders>
              <w:top w:val="double" w:sz="4" w:space="0" w:color="auto"/>
              <w:left w:val="nil"/>
              <w:bottom w:val="single" w:sz="8" w:space="0" w:color="auto"/>
              <w:right w:val="nil"/>
            </w:tcBorders>
            <w:shd w:val="clear" w:color="auto" w:fill="auto"/>
            <w:hideMark/>
          </w:tcPr>
          <w:p w14:paraId="7D611EC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KB</w:t>
            </w:r>
          </w:p>
        </w:tc>
        <w:tc>
          <w:tcPr>
            <w:tcW w:w="580" w:type="dxa"/>
            <w:tcBorders>
              <w:top w:val="double" w:sz="4" w:space="0" w:color="auto"/>
              <w:left w:val="nil"/>
              <w:bottom w:val="single" w:sz="8" w:space="0" w:color="auto"/>
              <w:right w:val="nil"/>
            </w:tcBorders>
            <w:shd w:val="clear" w:color="auto" w:fill="auto"/>
            <w:hideMark/>
          </w:tcPr>
          <w:p w14:paraId="11E7066D"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IR</w:t>
            </w:r>
          </w:p>
        </w:tc>
        <w:tc>
          <w:tcPr>
            <w:tcW w:w="580" w:type="dxa"/>
            <w:tcBorders>
              <w:top w:val="double" w:sz="4" w:space="0" w:color="auto"/>
              <w:left w:val="nil"/>
              <w:bottom w:val="single" w:sz="8" w:space="0" w:color="auto"/>
              <w:right w:val="nil"/>
            </w:tcBorders>
            <w:shd w:val="clear" w:color="auto" w:fill="auto"/>
            <w:hideMark/>
          </w:tcPr>
          <w:p w14:paraId="66EE2B62"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FL</w:t>
            </w:r>
          </w:p>
        </w:tc>
        <w:tc>
          <w:tcPr>
            <w:tcW w:w="776" w:type="dxa"/>
            <w:tcBorders>
              <w:top w:val="double" w:sz="4" w:space="0" w:color="auto"/>
              <w:left w:val="nil"/>
              <w:bottom w:val="single" w:sz="8" w:space="0" w:color="auto"/>
              <w:right w:val="nil"/>
            </w:tcBorders>
            <w:shd w:val="clear" w:color="auto" w:fill="auto"/>
            <w:hideMark/>
          </w:tcPr>
          <w:p w14:paraId="5A0339BF"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BKL</w:t>
            </w:r>
            <w:r w:rsidRPr="0091512E">
              <w:rPr>
                <w:rFonts w:ascii="Times New Roman" w:eastAsia="Times New Roman" w:hAnsi="Times New Roman" w:cs="Times New Roman"/>
                <w:color w:val="000000"/>
                <w:sz w:val="24"/>
                <w:szCs w:val="24"/>
                <w:vertAlign w:val="superscript"/>
              </w:rPr>
              <w:t>*</w:t>
            </w:r>
          </w:p>
        </w:tc>
        <w:tc>
          <w:tcPr>
            <w:tcW w:w="616" w:type="dxa"/>
            <w:tcBorders>
              <w:top w:val="double" w:sz="4" w:space="0" w:color="auto"/>
              <w:left w:val="nil"/>
              <w:bottom w:val="single" w:sz="8" w:space="0" w:color="auto"/>
              <w:right w:val="nil"/>
            </w:tcBorders>
            <w:shd w:val="clear" w:color="auto" w:fill="auto"/>
            <w:hideMark/>
          </w:tcPr>
          <w:p w14:paraId="48CB4AD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NL</w:t>
            </w:r>
            <w:r w:rsidRPr="0091512E">
              <w:rPr>
                <w:rFonts w:ascii="Times New Roman" w:eastAsia="Times New Roman" w:hAnsi="Times New Roman" w:cs="Times New Roman"/>
                <w:color w:val="000000"/>
                <w:sz w:val="24"/>
                <w:szCs w:val="24"/>
                <w:vertAlign w:val="superscript"/>
              </w:rPr>
              <w:t>*</w:t>
            </w:r>
          </w:p>
        </w:tc>
        <w:tc>
          <w:tcPr>
            <w:tcW w:w="603" w:type="dxa"/>
            <w:tcBorders>
              <w:top w:val="double" w:sz="4" w:space="0" w:color="auto"/>
              <w:left w:val="nil"/>
              <w:bottom w:val="single" w:sz="8" w:space="0" w:color="auto"/>
              <w:right w:val="nil"/>
            </w:tcBorders>
            <w:shd w:val="clear" w:color="auto" w:fill="auto"/>
            <w:noWrap/>
            <w:hideMark/>
          </w:tcPr>
          <w:p w14:paraId="3A034757"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CL</w:t>
            </w:r>
            <w:r w:rsidRPr="0091512E">
              <w:rPr>
                <w:rFonts w:ascii="Times New Roman" w:eastAsia="Times New Roman" w:hAnsi="Times New Roman" w:cs="Times New Roman"/>
                <w:color w:val="000000"/>
                <w:sz w:val="24"/>
                <w:szCs w:val="24"/>
                <w:vertAlign w:val="superscript"/>
              </w:rPr>
              <w:t>*</w:t>
            </w:r>
          </w:p>
        </w:tc>
        <w:tc>
          <w:tcPr>
            <w:tcW w:w="590" w:type="dxa"/>
            <w:tcBorders>
              <w:top w:val="double" w:sz="4" w:space="0" w:color="auto"/>
              <w:left w:val="nil"/>
              <w:bottom w:val="single" w:sz="8" w:space="0" w:color="auto"/>
              <w:right w:val="nil"/>
            </w:tcBorders>
            <w:shd w:val="clear" w:color="auto" w:fill="auto"/>
            <w:noWrap/>
            <w:hideMark/>
          </w:tcPr>
          <w:p w14:paraId="2AD4ACA6"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TL</w:t>
            </w:r>
            <w:r w:rsidRPr="0091512E">
              <w:rPr>
                <w:rFonts w:ascii="Times New Roman" w:eastAsia="Times New Roman" w:hAnsi="Times New Roman" w:cs="Times New Roman"/>
                <w:color w:val="000000"/>
                <w:sz w:val="24"/>
                <w:szCs w:val="24"/>
                <w:vertAlign w:val="superscript"/>
              </w:rPr>
              <w:t>*</w:t>
            </w:r>
          </w:p>
        </w:tc>
        <w:tc>
          <w:tcPr>
            <w:tcW w:w="656" w:type="dxa"/>
            <w:tcBorders>
              <w:top w:val="double" w:sz="4" w:space="0" w:color="auto"/>
              <w:left w:val="nil"/>
              <w:bottom w:val="single" w:sz="8" w:space="0" w:color="auto"/>
              <w:right w:val="nil"/>
            </w:tcBorders>
            <w:shd w:val="clear" w:color="auto" w:fill="auto"/>
            <w:noWrap/>
            <w:hideMark/>
          </w:tcPr>
          <w:p w14:paraId="3BF02031"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ML</w:t>
            </w:r>
            <w:r w:rsidRPr="0091512E">
              <w:rPr>
                <w:rFonts w:ascii="Times New Roman" w:eastAsia="Times New Roman" w:hAnsi="Times New Roman" w:cs="Times New Roman"/>
                <w:color w:val="000000"/>
                <w:sz w:val="24"/>
                <w:szCs w:val="24"/>
                <w:vertAlign w:val="superscript"/>
              </w:rPr>
              <w:t>*</w:t>
            </w:r>
          </w:p>
        </w:tc>
        <w:tc>
          <w:tcPr>
            <w:tcW w:w="803" w:type="dxa"/>
            <w:tcBorders>
              <w:top w:val="double" w:sz="4" w:space="0" w:color="auto"/>
              <w:left w:val="nil"/>
              <w:bottom w:val="single" w:sz="8" w:space="0" w:color="auto"/>
              <w:right w:val="nil"/>
            </w:tcBorders>
            <w:shd w:val="clear" w:color="auto" w:fill="auto"/>
            <w:noWrap/>
            <w:hideMark/>
          </w:tcPr>
          <w:p w14:paraId="060FC102"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MLL</w:t>
            </w:r>
            <w:r w:rsidRPr="0091512E">
              <w:rPr>
                <w:rFonts w:ascii="Times New Roman" w:eastAsia="Times New Roman" w:hAnsi="Times New Roman" w:cs="Times New Roman"/>
                <w:color w:val="000000"/>
                <w:sz w:val="24"/>
                <w:szCs w:val="24"/>
                <w:vertAlign w:val="superscript"/>
              </w:rPr>
              <w:t>*</w:t>
            </w:r>
          </w:p>
        </w:tc>
        <w:tc>
          <w:tcPr>
            <w:tcW w:w="736" w:type="dxa"/>
            <w:tcBorders>
              <w:top w:val="double" w:sz="4" w:space="0" w:color="auto"/>
              <w:left w:val="nil"/>
              <w:bottom w:val="single" w:sz="8" w:space="0" w:color="auto"/>
              <w:right w:val="nil"/>
            </w:tcBorders>
            <w:shd w:val="clear" w:color="auto" w:fill="auto"/>
            <w:noWrap/>
            <w:hideMark/>
          </w:tcPr>
          <w:p w14:paraId="256C2EF6"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DL1</w:t>
            </w:r>
            <w:r w:rsidRPr="0091512E">
              <w:rPr>
                <w:rFonts w:ascii="Times New Roman" w:eastAsia="Times New Roman" w:hAnsi="Times New Roman" w:cs="Times New Roman"/>
                <w:color w:val="000000"/>
                <w:sz w:val="24"/>
                <w:szCs w:val="24"/>
                <w:vertAlign w:val="superscript"/>
              </w:rPr>
              <w:t>*</w:t>
            </w:r>
          </w:p>
        </w:tc>
      </w:tr>
      <w:tr w:rsidR="0060391F" w:rsidRPr="004C2752" w14:paraId="6E89E8B8" w14:textId="77777777" w:rsidTr="00394444">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1+</w:t>
            </w:r>
          </w:p>
        </w:tc>
        <w:tc>
          <w:tcPr>
            <w:tcW w:w="236" w:type="dxa"/>
            <w:tcBorders>
              <w:top w:val="nil"/>
              <w:left w:val="nil"/>
              <w:bottom w:val="nil"/>
              <w:right w:val="nil"/>
            </w:tcBorders>
            <w:shd w:val="clear" w:color="auto" w:fill="auto"/>
            <w:noWrap/>
            <w:hideMark/>
          </w:tcPr>
          <w:p w14:paraId="179CADAD"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70BF74AD" w14:textId="050A8B84"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w:t>
            </w:r>
            <w:r w:rsidR="00EB39A1" w:rsidRPr="0091512E">
              <w:rPr>
                <w:rFonts w:ascii="Times New Roman" w:hAnsi="Times New Roman" w:cs="Times New Roman"/>
                <w:color w:val="000000"/>
                <w:sz w:val="24"/>
                <w:szCs w:val="24"/>
              </w:rPr>
              <w:t>2</w:t>
            </w:r>
            <w:r w:rsidRPr="0091512E">
              <w:rPr>
                <w:rFonts w:ascii="Times New Roman" w:hAnsi="Times New Roman" w:cs="Times New Roman"/>
                <w:color w:val="000000"/>
                <w:sz w:val="24"/>
                <w:szCs w:val="24"/>
              </w:rPr>
              <w:t xml:space="preserve"> (57-</w:t>
            </w:r>
            <w:r w:rsidR="00EB39A1" w:rsidRPr="0091512E">
              <w:rPr>
                <w:rFonts w:ascii="Times New Roman" w:hAnsi="Times New Roman" w:cs="Times New Roman"/>
                <w:color w:val="000000"/>
                <w:sz w:val="24"/>
                <w:szCs w:val="24"/>
              </w:rPr>
              <w:t>69</w:t>
            </w: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79</w:t>
            </w:r>
          </w:p>
        </w:tc>
      </w:tr>
      <w:tr w:rsidR="0060391F" w:rsidRPr="004C2752" w14:paraId="6803B63E" w14:textId="77777777" w:rsidTr="00394444">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2+</w:t>
            </w:r>
          </w:p>
        </w:tc>
        <w:tc>
          <w:tcPr>
            <w:tcW w:w="236" w:type="dxa"/>
            <w:tcBorders>
              <w:top w:val="nil"/>
              <w:left w:val="nil"/>
              <w:bottom w:val="nil"/>
              <w:right w:val="nil"/>
            </w:tcBorders>
            <w:shd w:val="clear" w:color="auto" w:fill="auto"/>
            <w:noWrap/>
            <w:hideMark/>
          </w:tcPr>
          <w:p w14:paraId="2C4225C1"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00AF190F" w14:textId="7D9055D4"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80 (76-85)</w:t>
            </w:r>
          </w:p>
        </w:tc>
        <w:tc>
          <w:tcPr>
            <w:tcW w:w="580" w:type="dxa"/>
            <w:tcBorders>
              <w:top w:val="nil"/>
              <w:left w:val="nil"/>
              <w:bottom w:val="nil"/>
              <w:right w:val="nil"/>
            </w:tcBorders>
            <w:shd w:val="clear" w:color="auto" w:fill="auto"/>
            <w:vAlign w:val="bottom"/>
            <w:hideMark/>
          </w:tcPr>
          <w:p w14:paraId="586113EA" w14:textId="1FC1A1A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w:t>
            </w:r>
            <w:r w:rsidR="0060391F" w:rsidRPr="0091512E">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101</w:t>
            </w:r>
          </w:p>
        </w:tc>
      </w:tr>
      <w:tr w:rsidR="0060391F" w:rsidRPr="004C2752" w14:paraId="76D3FFDB" w14:textId="77777777" w:rsidTr="00394444">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3+</w:t>
            </w:r>
          </w:p>
        </w:tc>
        <w:tc>
          <w:tcPr>
            <w:tcW w:w="236" w:type="dxa"/>
            <w:tcBorders>
              <w:top w:val="nil"/>
              <w:left w:val="nil"/>
              <w:bottom w:val="nil"/>
              <w:right w:val="nil"/>
            </w:tcBorders>
            <w:shd w:val="clear" w:color="auto" w:fill="auto"/>
            <w:noWrap/>
            <w:hideMark/>
          </w:tcPr>
          <w:p w14:paraId="6E35D669"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226F72B5" w14:textId="12D4E1CA"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92 (87-96)</w:t>
            </w:r>
          </w:p>
        </w:tc>
        <w:tc>
          <w:tcPr>
            <w:tcW w:w="580" w:type="dxa"/>
            <w:tcBorders>
              <w:top w:val="nil"/>
              <w:left w:val="nil"/>
              <w:bottom w:val="nil"/>
              <w:right w:val="nil"/>
            </w:tcBorders>
            <w:shd w:val="clear" w:color="auto" w:fill="auto"/>
            <w:vAlign w:val="bottom"/>
            <w:hideMark/>
          </w:tcPr>
          <w:p w14:paraId="28904746" w14:textId="5DC459E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6692676" w:rsidR="0060391F" w:rsidRPr="0091512E" w:rsidRDefault="00921A27"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76</w:t>
            </w:r>
          </w:p>
        </w:tc>
        <w:tc>
          <w:tcPr>
            <w:tcW w:w="616" w:type="dxa"/>
            <w:tcBorders>
              <w:top w:val="nil"/>
              <w:left w:val="nil"/>
              <w:bottom w:val="nil"/>
              <w:right w:val="nil"/>
            </w:tcBorders>
            <w:shd w:val="clear" w:color="auto" w:fill="auto"/>
            <w:noWrap/>
            <w:vAlign w:val="bottom"/>
            <w:hideMark/>
          </w:tcPr>
          <w:p w14:paraId="0BC9C451" w14:textId="012B3C4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110</w:t>
            </w:r>
          </w:p>
        </w:tc>
      </w:tr>
      <w:tr w:rsidR="0060391F" w:rsidRPr="004C2752" w14:paraId="19B8776E" w14:textId="77777777" w:rsidTr="00394444">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4+</w:t>
            </w:r>
          </w:p>
        </w:tc>
        <w:tc>
          <w:tcPr>
            <w:tcW w:w="236" w:type="dxa"/>
            <w:tcBorders>
              <w:top w:val="nil"/>
              <w:left w:val="nil"/>
              <w:bottom w:val="nil"/>
              <w:right w:val="nil"/>
            </w:tcBorders>
            <w:shd w:val="clear" w:color="auto" w:fill="auto"/>
            <w:noWrap/>
            <w:hideMark/>
          </w:tcPr>
          <w:p w14:paraId="5796D9A7"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5128C803" w14:textId="2683C660"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100 (96-104)</w:t>
            </w:r>
          </w:p>
        </w:tc>
        <w:tc>
          <w:tcPr>
            <w:tcW w:w="580" w:type="dxa"/>
            <w:tcBorders>
              <w:top w:val="nil"/>
              <w:left w:val="nil"/>
              <w:bottom w:val="nil"/>
              <w:right w:val="nil"/>
            </w:tcBorders>
            <w:shd w:val="clear" w:color="auto" w:fill="auto"/>
            <w:vAlign w:val="bottom"/>
            <w:hideMark/>
          </w:tcPr>
          <w:p w14:paraId="248E0DF5" w14:textId="1591BB47"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r>
      <w:tr w:rsidR="0060391F" w:rsidRPr="004C2752" w14:paraId="09178908" w14:textId="77777777" w:rsidTr="00394444">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5+</w:t>
            </w:r>
          </w:p>
        </w:tc>
        <w:tc>
          <w:tcPr>
            <w:tcW w:w="236" w:type="dxa"/>
            <w:tcBorders>
              <w:top w:val="nil"/>
              <w:left w:val="nil"/>
              <w:bottom w:val="nil"/>
              <w:right w:val="nil"/>
            </w:tcBorders>
            <w:shd w:val="clear" w:color="auto" w:fill="auto"/>
            <w:noWrap/>
            <w:hideMark/>
          </w:tcPr>
          <w:p w14:paraId="77D77486"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1F9E3523" w14:textId="08186070"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105 (101-111)</w:t>
            </w:r>
          </w:p>
        </w:tc>
        <w:tc>
          <w:tcPr>
            <w:tcW w:w="580" w:type="dxa"/>
            <w:tcBorders>
              <w:top w:val="nil"/>
              <w:left w:val="nil"/>
              <w:bottom w:val="nil"/>
              <w:right w:val="nil"/>
            </w:tcBorders>
            <w:shd w:val="clear" w:color="auto" w:fill="auto"/>
            <w:vAlign w:val="bottom"/>
            <w:hideMark/>
          </w:tcPr>
          <w:p w14:paraId="13694E51" w14:textId="2D43791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35F94F28" w14:textId="77777777" w:rsidTr="00394444">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6+</w:t>
            </w:r>
          </w:p>
        </w:tc>
        <w:tc>
          <w:tcPr>
            <w:tcW w:w="236" w:type="dxa"/>
            <w:tcBorders>
              <w:top w:val="nil"/>
              <w:left w:val="nil"/>
              <w:bottom w:val="nil"/>
              <w:right w:val="nil"/>
            </w:tcBorders>
            <w:shd w:val="clear" w:color="auto" w:fill="auto"/>
            <w:noWrap/>
            <w:hideMark/>
          </w:tcPr>
          <w:p w14:paraId="3B1692D3"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6C0B7B72" w14:textId="45B90867"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109 (103-117)</w:t>
            </w:r>
          </w:p>
        </w:tc>
        <w:tc>
          <w:tcPr>
            <w:tcW w:w="580" w:type="dxa"/>
            <w:tcBorders>
              <w:top w:val="nil"/>
              <w:left w:val="nil"/>
              <w:bottom w:val="nil"/>
              <w:right w:val="nil"/>
            </w:tcBorders>
            <w:shd w:val="clear" w:color="auto" w:fill="auto"/>
            <w:vAlign w:val="bottom"/>
            <w:hideMark/>
          </w:tcPr>
          <w:p w14:paraId="0F8BB99B" w14:textId="646E71D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70E3E7EE" w14:textId="77777777" w:rsidTr="00394444">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7+</w:t>
            </w:r>
          </w:p>
        </w:tc>
        <w:tc>
          <w:tcPr>
            <w:tcW w:w="236" w:type="dxa"/>
            <w:tcBorders>
              <w:top w:val="nil"/>
              <w:left w:val="nil"/>
              <w:bottom w:val="nil"/>
              <w:right w:val="nil"/>
            </w:tcBorders>
            <w:shd w:val="clear" w:color="auto" w:fill="auto"/>
            <w:noWrap/>
            <w:hideMark/>
          </w:tcPr>
          <w:p w14:paraId="1E3DCB60"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43AFE7EF" w14:textId="37C6FC8A"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112 (104-123)</w:t>
            </w:r>
          </w:p>
        </w:tc>
        <w:tc>
          <w:tcPr>
            <w:tcW w:w="580" w:type="dxa"/>
            <w:tcBorders>
              <w:top w:val="nil"/>
              <w:left w:val="nil"/>
              <w:bottom w:val="nil"/>
              <w:right w:val="nil"/>
            </w:tcBorders>
            <w:shd w:val="clear" w:color="auto" w:fill="auto"/>
            <w:vAlign w:val="bottom"/>
            <w:hideMark/>
          </w:tcPr>
          <w:p w14:paraId="4E618F4B" w14:textId="01A6417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35198B" w:rsidRDefault="0060391F" w:rsidP="004432B6">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r>
      <w:tr w:rsidR="0060391F" w:rsidRPr="004C2752"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91512E" w:rsidRDefault="00E935D1" w:rsidP="004432B6">
            <w:pPr>
              <w:spacing w:after="0" w:line="480" w:lineRule="auto"/>
              <w:jc w:val="right"/>
              <w:rPr>
                <w:rFonts w:ascii="Times New Roman" w:eastAsia="Times New Roman" w:hAnsi="Times New Roman" w:cs="Times New Roman"/>
                <w:sz w:val="24"/>
                <w:szCs w:val="24"/>
              </w:rPr>
            </w:pPr>
            <w:r w:rsidRPr="0091512E">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67</w:t>
            </w:r>
          </w:p>
        </w:tc>
      </w:tr>
      <w:tr w:rsidR="0060391F" w:rsidRPr="004C2752" w14:paraId="10348D29" w14:textId="77777777" w:rsidTr="0023161C">
        <w:trPr>
          <w:trHeight w:val="299"/>
          <w:jc w:val="center"/>
        </w:trPr>
        <w:tc>
          <w:tcPr>
            <w:tcW w:w="1008" w:type="dxa"/>
            <w:tcBorders>
              <w:top w:val="nil"/>
              <w:left w:val="nil"/>
              <w:bottom w:val="single" w:sz="4" w:space="0" w:color="auto"/>
              <w:right w:val="nil"/>
            </w:tcBorders>
            <w:shd w:val="clear" w:color="auto" w:fill="auto"/>
            <w:noWrap/>
            <w:hideMark/>
          </w:tcPr>
          <w:p w14:paraId="02DAA657"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max TL</w:t>
            </w:r>
          </w:p>
        </w:tc>
        <w:tc>
          <w:tcPr>
            <w:tcW w:w="236" w:type="dxa"/>
            <w:tcBorders>
              <w:top w:val="nil"/>
              <w:left w:val="nil"/>
              <w:bottom w:val="single" w:sz="4" w:space="0" w:color="auto"/>
              <w:right w:val="nil"/>
            </w:tcBorders>
            <w:shd w:val="clear" w:color="auto" w:fill="auto"/>
            <w:noWrap/>
            <w:hideMark/>
          </w:tcPr>
          <w:p w14:paraId="192BFA13"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4" w:space="0" w:color="auto"/>
              <w:right w:val="nil"/>
            </w:tcBorders>
            <w:shd w:val="clear" w:color="auto" w:fill="auto"/>
            <w:noWrap/>
            <w:vAlign w:val="bottom"/>
            <w:hideMark/>
          </w:tcPr>
          <w:p w14:paraId="472573A9" w14:textId="658FB9D6"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124</w:t>
            </w:r>
          </w:p>
        </w:tc>
        <w:tc>
          <w:tcPr>
            <w:tcW w:w="580" w:type="dxa"/>
            <w:tcBorders>
              <w:top w:val="nil"/>
              <w:left w:val="nil"/>
              <w:bottom w:val="single" w:sz="4" w:space="0" w:color="auto"/>
              <w:right w:val="nil"/>
            </w:tcBorders>
            <w:shd w:val="clear" w:color="auto" w:fill="auto"/>
            <w:noWrap/>
            <w:vAlign w:val="bottom"/>
            <w:hideMark/>
          </w:tcPr>
          <w:p w14:paraId="02D2F330" w14:textId="535E33C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118</w:t>
            </w:r>
          </w:p>
        </w:tc>
        <w:tc>
          <w:tcPr>
            <w:tcW w:w="580" w:type="dxa"/>
            <w:tcBorders>
              <w:top w:val="nil"/>
              <w:left w:val="nil"/>
              <w:bottom w:val="single" w:sz="4" w:space="0" w:color="auto"/>
              <w:right w:val="nil"/>
            </w:tcBorders>
            <w:shd w:val="clear" w:color="auto" w:fill="auto"/>
            <w:vAlign w:val="bottom"/>
            <w:hideMark/>
          </w:tcPr>
          <w:p w14:paraId="71C83547" w14:textId="7359D310"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80" w:type="dxa"/>
            <w:tcBorders>
              <w:top w:val="nil"/>
              <w:left w:val="nil"/>
              <w:bottom w:val="single" w:sz="4" w:space="0" w:color="auto"/>
              <w:right w:val="nil"/>
            </w:tcBorders>
            <w:shd w:val="clear" w:color="auto" w:fill="auto"/>
            <w:noWrap/>
            <w:vAlign w:val="bottom"/>
            <w:hideMark/>
          </w:tcPr>
          <w:p w14:paraId="28B0D185" w14:textId="57C0663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170</w:t>
            </w:r>
          </w:p>
        </w:tc>
        <w:tc>
          <w:tcPr>
            <w:tcW w:w="776" w:type="dxa"/>
            <w:tcBorders>
              <w:top w:val="nil"/>
              <w:left w:val="nil"/>
              <w:bottom w:val="single" w:sz="4" w:space="0" w:color="auto"/>
              <w:right w:val="nil"/>
            </w:tcBorders>
            <w:shd w:val="clear" w:color="auto" w:fill="auto"/>
            <w:noWrap/>
            <w:vAlign w:val="bottom"/>
            <w:hideMark/>
          </w:tcPr>
          <w:p w14:paraId="226294F0" w14:textId="4AD29DC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81</w:t>
            </w:r>
          </w:p>
        </w:tc>
        <w:tc>
          <w:tcPr>
            <w:tcW w:w="616" w:type="dxa"/>
            <w:tcBorders>
              <w:top w:val="nil"/>
              <w:left w:val="nil"/>
              <w:bottom w:val="single" w:sz="4" w:space="0" w:color="auto"/>
              <w:right w:val="nil"/>
            </w:tcBorders>
            <w:shd w:val="clear" w:color="auto" w:fill="auto"/>
            <w:noWrap/>
            <w:vAlign w:val="bottom"/>
            <w:hideMark/>
          </w:tcPr>
          <w:p w14:paraId="3AF888D0" w14:textId="580376F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153</w:t>
            </w:r>
          </w:p>
        </w:tc>
        <w:tc>
          <w:tcPr>
            <w:tcW w:w="603" w:type="dxa"/>
            <w:tcBorders>
              <w:top w:val="nil"/>
              <w:left w:val="nil"/>
              <w:bottom w:val="single" w:sz="4" w:space="0" w:color="auto"/>
              <w:right w:val="nil"/>
            </w:tcBorders>
            <w:shd w:val="clear" w:color="auto" w:fill="auto"/>
            <w:noWrap/>
            <w:vAlign w:val="bottom"/>
            <w:hideMark/>
          </w:tcPr>
          <w:p w14:paraId="6BA5744B" w14:textId="3F72231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139</w:t>
            </w:r>
          </w:p>
        </w:tc>
        <w:tc>
          <w:tcPr>
            <w:tcW w:w="590" w:type="dxa"/>
            <w:tcBorders>
              <w:top w:val="nil"/>
              <w:left w:val="nil"/>
              <w:bottom w:val="single" w:sz="4" w:space="0" w:color="auto"/>
              <w:right w:val="nil"/>
            </w:tcBorders>
            <w:shd w:val="clear" w:color="auto" w:fill="auto"/>
            <w:noWrap/>
            <w:vAlign w:val="bottom"/>
            <w:hideMark/>
          </w:tcPr>
          <w:p w14:paraId="456B4E31" w14:textId="782773E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123</w:t>
            </w:r>
          </w:p>
        </w:tc>
        <w:tc>
          <w:tcPr>
            <w:tcW w:w="656" w:type="dxa"/>
            <w:tcBorders>
              <w:top w:val="nil"/>
              <w:left w:val="nil"/>
              <w:bottom w:val="single" w:sz="4" w:space="0" w:color="auto"/>
              <w:right w:val="nil"/>
            </w:tcBorders>
            <w:shd w:val="clear" w:color="auto" w:fill="auto"/>
            <w:noWrap/>
            <w:vAlign w:val="bottom"/>
            <w:hideMark/>
          </w:tcPr>
          <w:p w14:paraId="40A38BD6" w14:textId="391517E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255</w:t>
            </w:r>
          </w:p>
        </w:tc>
        <w:tc>
          <w:tcPr>
            <w:tcW w:w="803" w:type="dxa"/>
            <w:tcBorders>
              <w:top w:val="nil"/>
              <w:left w:val="nil"/>
              <w:bottom w:val="single" w:sz="4" w:space="0" w:color="auto"/>
              <w:right w:val="nil"/>
            </w:tcBorders>
            <w:shd w:val="clear" w:color="auto" w:fill="auto"/>
            <w:noWrap/>
            <w:vAlign w:val="bottom"/>
            <w:hideMark/>
          </w:tcPr>
          <w:p w14:paraId="5D386902" w14:textId="18C392C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190</w:t>
            </w:r>
          </w:p>
        </w:tc>
        <w:tc>
          <w:tcPr>
            <w:tcW w:w="736" w:type="dxa"/>
            <w:tcBorders>
              <w:top w:val="nil"/>
              <w:left w:val="nil"/>
              <w:bottom w:val="single" w:sz="4" w:space="0" w:color="auto"/>
              <w:right w:val="nil"/>
            </w:tcBorders>
            <w:shd w:val="clear" w:color="auto" w:fill="auto"/>
            <w:noWrap/>
            <w:vAlign w:val="bottom"/>
            <w:hideMark/>
          </w:tcPr>
          <w:p w14:paraId="58214A84" w14:textId="20DF965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132</w:t>
            </w:r>
          </w:p>
        </w:tc>
      </w:tr>
    </w:tbl>
    <w:p w14:paraId="2FC18190" w14:textId="77777777" w:rsidR="00FA5AC3" w:rsidRPr="004C2752" w:rsidRDefault="00FA5AC3" w:rsidP="004432B6">
      <w:pPr>
        <w:spacing w:line="480" w:lineRule="auto"/>
        <w:rPr>
          <w:rFonts w:ascii="Times New Roman" w:hAnsi="Times New Roman" w:cs="Times New Roman"/>
          <w:b/>
          <w:sz w:val="24"/>
          <w:szCs w:val="24"/>
        </w:rPr>
      </w:pPr>
      <w:r w:rsidRPr="004C2752">
        <w:rPr>
          <w:rFonts w:ascii="Times New Roman" w:hAnsi="Times New Roman" w:cs="Times New Roman"/>
          <w:b/>
          <w:sz w:val="24"/>
          <w:szCs w:val="24"/>
        </w:rPr>
        <w:br w:type="page"/>
      </w:r>
    </w:p>
    <w:p w14:paraId="551A7FAA" w14:textId="77777777" w:rsidR="00F84236" w:rsidRPr="004C2752" w:rsidRDefault="003A25A5" w:rsidP="00F84236">
      <w:pPr>
        <w:spacing w:after="0" w:line="480" w:lineRule="auto"/>
        <w:rPr>
          <w:rFonts w:ascii="Times New Roman" w:hAnsi="Times New Roman" w:cs="Times New Roman"/>
          <w:sz w:val="24"/>
          <w:szCs w:val="24"/>
        </w:rPr>
      </w:pPr>
      <w:r w:rsidRPr="004C2752">
        <w:rPr>
          <w:rFonts w:ascii="Times New Roman" w:hAnsi="Times New Roman" w:cs="Times New Roman"/>
          <w:noProof/>
          <w:sz w:val="24"/>
          <w:szCs w:val="24"/>
        </w:rPr>
        <w:drawing>
          <wp:inline distT="0" distB="0" distL="0" distR="0" wp14:anchorId="7804A631" wp14:editId="0B7E8B7D">
            <wp:extent cx="5943600" cy="3183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59667F26" w14:textId="2ED284F1"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1.</w:t>
      </w:r>
      <w:r w:rsidR="00060DE2" w:rsidRPr="0035198B">
        <w:rPr>
          <w:rFonts w:ascii="Times New Roman" w:hAnsi="Times New Roman" w:cs="Times New Roman"/>
          <w:sz w:val="24"/>
          <w:szCs w:val="24"/>
        </w:rPr>
        <w:t>—</w:t>
      </w:r>
      <w:r w:rsidRPr="0035198B">
        <w:rPr>
          <w:rFonts w:ascii="Times New Roman" w:hAnsi="Times New Roman" w:cs="Times New Roman"/>
          <w:sz w:val="24"/>
          <w:szCs w:val="24"/>
        </w:rPr>
        <w:t xml:space="preserve">  Locations of Lake Superior Pygmy Whitefish collections</w:t>
      </w:r>
      <w:r w:rsidRPr="0091512E">
        <w:rPr>
          <w:rFonts w:ascii="Times New Roman" w:hAnsi="Times New Roman" w:cs="Times New Roman"/>
          <w:sz w:val="24"/>
          <w:szCs w:val="24"/>
        </w:rPr>
        <w:t xml:space="preserve"> in </w:t>
      </w:r>
      <w:commentRangeStart w:id="83"/>
      <w:r w:rsidRPr="0091512E">
        <w:rPr>
          <w:rFonts w:ascii="Times New Roman" w:hAnsi="Times New Roman" w:cs="Times New Roman"/>
          <w:sz w:val="24"/>
          <w:szCs w:val="24"/>
        </w:rPr>
        <w:t>2013</w:t>
      </w:r>
      <w:commentRangeEnd w:id="83"/>
      <w:r w:rsidR="0035402D">
        <w:rPr>
          <w:rStyle w:val="CommentReference"/>
        </w:rPr>
        <w:commentReference w:id="83"/>
      </w:r>
    </w:p>
    <w:p w14:paraId="5B20C4E0" w14:textId="77777777" w:rsidR="00F84236" w:rsidRPr="004C2752" w:rsidRDefault="003A25A5" w:rsidP="00F84236">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drawing>
          <wp:inline distT="0" distB="0" distL="0" distR="0" wp14:anchorId="67704269" wp14:editId="58B093A7">
            <wp:extent cx="4572009" cy="4572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70AC9D34" w14:textId="7F540C43" w:rsidR="003A25A5"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2.</w:t>
      </w:r>
      <w:r w:rsidR="00060DE2" w:rsidRPr="0035198B">
        <w:rPr>
          <w:rFonts w:ascii="Times New Roman" w:hAnsi="Times New Roman" w:cs="Times New Roman"/>
          <w:sz w:val="24"/>
          <w:szCs w:val="24"/>
        </w:rPr>
        <w:t>—</w:t>
      </w:r>
      <w:r w:rsidRPr="0091512E">
        <w:rPr>
          <w:rFonts w:ascii="Times New Roman" w:hAnsi="Times New Roman" w:cs="Times New Roman"/>
          <w:sz w:val="24"/>
          <w:szCs w:val="24"/>
        </w:rPr>
        <w:t xml:space="preserve">  Mean (and 95% confidence intervals) consensus scale age at paired consensus otolith ages (</w:t>
      </w:r>
      <w:r w:rsidRPr="0091512E">
        <w:rPr>
          <w:rFonts w:ascii="Times New Roman" w:hAnsi="Times New Roman" w:cs="Times New Roman"/>
          <w:i/>
          <w:sz w:val="24"/>
          <w:szCs w:val="24"/>
        </w:rPr>
        <w:t>i.e.,</w:t>
      </w:r>
      <w:r w:rsidRPr="0091512E">
        <w:rPr>
          <w:rFonts w:ascii="Times New Roman" w:hAnsi="Times New Roman" w:cs="Times New Roman"/>
          <w:sz w:val="24"/>
          <w:szCs w:val="24"/>
        </w:rPr>
        <w:t xml:space="preserve"> an age-bias plot) for Lake Superior Pygmy Whitefish. The diagonal dashed line is the age-agreement line.  Sample size</w:t>
      </w:r>
      <w:r w:rsidR="006F5DE1">
        <w:rPr>
          <w:rFonts w:ascii="Times New Roman" w:hAnsi="Times New Roman" w:cs="Times New Roman"/>
          <w:sz w:val="24"/>
          <w:szCs w:val="24"/>
        </w:rPr>
        <w:t>s</w:t>
      </w:r>
      <w:r w:rsidRPr="0091512E">
        <w:rPr>
          <w:rFonts w:ascii="Times New Roman" w:hAnsi="Times New Roman" w:cs="Times New Roman"/>
          <w:sz w:val="24"/>
          <w:szCs w:val="24"/>
        </w:rPr>
        <w:t xml:space="preserve"> for each </w:t>
      </w:r>
      <w:r w:rsidR="00896186" w:rsidRPr="0091512E">
        <w:rPr>
          <w:rFonts w:ascii="Times New Roman" w:hAnsi="Times New Roman" w:cs="Times New Roman"/>
          <w:sz w:val="24"/>
          <w:szCs w:val="24"/>
        </w:rPr>
        <w:t xml:space="preserve">estimated </w:t>
      </w:r>
      <w:r w:rsidRPr="0091512E">
        <w:rPr>
          <w:rFonts w:ascii="Times New Roman" w:hAnsi="Times New Roman" w:cs="Times New Roman"/>
          <w:sz w:val="24"/>
          <w:szCs w:val="24"/>
        </w:rPr>
        <w:t xml:space="preserve">otolith age </w:t>
      </w:r>
      <w:r w:rsidR="006F5DE1">
        <w:rPr>
          <w:rFonts w:ascii="Times New Roman" w:hAnsi="Times New Roman" w:cs="Times New Roman"/>
          <w:sz w:val="24"/>
          <w:szCs w:val="24"/>
        </w:rPr>
        <w:t>are</w:t>
      </w:r>
      <w:r w:rsidR="006F5DE1" w:rsidRPr="0091512E">
        <w:rPr>
          <w:rFonts w:ascii="Times New Roman" w:hAnsi="Times New Roman" w:cs="Times New Roman"/>
          <w:sz w:val="24"/>
          <w:szCs w:val="24"/>
        </w:rPr>
        <w:t xml:space="preserve"> </w:t>
      </w:r>
      <w:r w:rsidRPr="0091512E">
        <w:rPr>
          <w:rFonts w:ascii="Times New Roman" w:hAnsi="Times New Roman" w:cs="Times New Roman"/>
          <w:sz w:val="24"/>
          <w:szCs w:val="24"/>
        </w:rPr>
        <w:t>shown above the x-axis</w:t>
      </w:r>
      <w:r w:rsidR="003A25A5" w:rsidRPr="0091512E">
        <w:rPr>
          <w:rFonts w:ascii="Times New Roman" w:hAnsi="Times New Roman" w:cs="Times New Roman"/>
          <w:sz w:val="24"/>
          <w:szCs w:val="24"/>
        </w:rPr>
        <w:br w:type="page"/>
      </w:r>
    </w:p>
    <w:p w14:paraId="0FAACE36" w14:textId="77777777" w:rsidR="00F84236" w:rsidRPr="0091512E" w:rsidRDefault="00F84236" w:rsidP="004432B6">
      <w:pPr>
        <w:spacing w:after="0" w:line="480" w:lineRule="auto"/>
        <w:rPr>
          <w:rFonts w:ascii="Times New Roman" w:hAnsi="Times New Roman" w:cs="Times New Roman"/>
          <w:sz w:val="24"/>
          <w:szCs w:val="24"/>
        </w:rPr>
      </w:pPr>
    </w:p>
    <w:p w14:paraId="607341EB" w14:textId="3480D084" w:rsidR="00F84236" w:rsidRPr="004C2752" w:rsidRDefault="00060052" w:rsidP="002D2899">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drawing>
          <wp:inline distT="0" distB="0" distL="0" distR="0" wp14:anchorId="4CCC26DA" wp14:editId="1C37203A">
            <wp:extent cx="4572009" cy="5029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3.PNG"/>
                    <pic:cNvPicPr/>
                  </pic:nvPicPr>
                  <pic:blipFill>
                    <a:blip r:embed="rId12">
                      <a:extLst>
                        <a:ext uri="{28A0092B-C50C-407E-A947-70E740481C1C}">
                          <a14:useLocalDpi xmlns:a14="http://schemas.microsoft.com/office/drawing/2010/main" val="0"/>
                        </a:ext>
                      </a:extLst>
                    </a:blip>
                    <a:stretch>
                      <a:fillRect/>
                    </a:stretch>
                  </pic:blipFill>
                  <pic:spPr>
                    <a:xfrm>
                      <a:off x="0" y="0"/>
                      <a:ext cx="4572009" cy="5029210"/>
                    </a:xfrm>
                    <a:prstGeom prst="rect">
                      <a:avLst/>
                    </a:prstGeom>
                  </pic:spPr>
                </pic:pic>
              </a:graphicData>
            </a:graphic>
          </wp:inline>
        </w:drawing>
      </w:r>
    </w:p>
    <w:p w14:paraId="615CD870" w14:textId="1D096502"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3.</w:t>
      </w:r>
      <w:r w:rsidR="00060DE2" w:rsidRPr="0035198B">
        <w:rPr>
          <w:rFonts w:ascii="Times New Roman" w:hAnsi="Times New Roman" w:cs="Times New Roman"/>
          <w:sz w:val="24"/>
          <w:szCs w:val="24"/>
        </w:rPr>
        <w:t>—</w:t>
      </w:r>
      <w:r w:rsidRPr="0035198B">
        <w:rPr>
          <w:rFonts w:ascii="Times New Roman" w:hAnsi="Times New Roman" w:cs="Times New Roman"/>
          <w:sz w:val="24"/>
          <w:szCs w:val="24"/>
        </w:rPr>
        <w:t xml:space="preserve">  Length frequency histograms (2 </w:t>
      </w:r>
      <w:r w:rsidRPr="0091512E">
        <w:rPr>
          <w:rFonts w:ascii="Times New Roman" w:hAnsi="Times New Roman" w:cs="Times New Roman"/>
          <w:sz w:val="24"/>
          <w:szCs w:val="24"/>
        </w:rPr>
        <w:t>mm wide bins) for Lake Superior Pygmy Whitefish by year from 2006-2013.  The vertical dashed line at 75 mm</w:t>
      </w:r>
      <w:r w:rsidR="00F517FC" w:rsidRPr="00F517FC">
        <w:rPr>
          <w:rFonts w:ascii="Times New Roman" w:hAnsi="Times New Roman" w:cs="Times New Roman"/>
          <w:sz w:val="24"/>
          <w:szCs w:val="24"/>
        </w:rPr>
        <w:t xml:space="preserve"> </w:t>
      </w:r>
      <w:r w:rsidR="00F517FC" w:rsidRPr="0091512E">
        <w:rPr>
          <w:rFonts w:ascii="Times New Roman" w:hAnsi="Times New Roman" w:cs="Times New Roman"/>
          <w:sz w:val="24"/>
          <w:szCs w:val="24"/>
        </w:rPr>
        <w:t xml:space="preserve">represents the </w:t>
      </w:r>
      <w:r w:rsidR="00F517FC">
        <w:rPr>
          <w:rFonts w:ascii="Times New Roman" w:hAnsi="Times New Roman" w:cs="Times New Roman"/>
          <w:sz w:val="24"/>
          <w:szCs w:val="24"/>
        </w:rPr>
        <w:t>upper limit for age-1 fish in 201</w:t>
      </w:r>
      <w:r w:rsidR="006F5DE1">
        <w:rPr>
          <w:rFonts w:ascii="Times New Roman" w:hAnsi="Times New Roman" w:cs="Times New Roman"/>
          <w:sz w:val="24"/>
          <w:szCs w:val="24"/>
        </w:rPr>
        <w:t>3</w:t>
      </w:r>
      <w:r w:rsidRPr="0091512E">
        <w:rPr>
          <w:rFonts w:ascii="Times New Roman" w:hAnsi="Times New Roman" w:cs="Times New Roman"/>
          <w:sz w:val="24"/>
          <w:szCs w:val="24"/>
        </w:rPr>
        <w:t>.  The light gray bars in 2008 are fish collected in a once only collection in shallow</w:t>
      </w:r>
      <w:r w:rsidR="006F5DE1">
        <w:rPr>
          <w:rFonts w:ascii="Times New Roman" w:hAnsi="Times New Roman" w:cs="Times New Roman"/>
          <w:sz w:val="24"/>
          <w:szCs w:val="24"/>
        </w:rPr>
        <w:t>er</w:t>
      </w:r>
      <w:r w:rsidR="00F517FC">
        <w:rPr>
          <w:rFonts w:ascii="Times New Roman" w:hAnsi="Times New Roman" w:cs="Times New Roman"/>
          <w:sz w:val="24"/>
          <w:szCs w:val="24"/>
        </w:rPr>
        <w:t xml:space="preserve"> </w:t>
      </w:r>
      <w:r w:rsidRPr="0091512E">
        <w:rPr>
          <w:rFonts w:ascii="Times New Roman" w:hAnsi="Times New Roman" w:cs="Times New Roman"/>
          <w:sz w:val="24"/>
          <w:szCs w:val="24"/>
        </w:rPr>
        <w:t xml:space="preserve">waters in the Apostle Islands region (Gorman </w:t>
      </w:r>
      <w:r w:rsidRPr="0091512E">
        <w:rPr>
          <w:rFonts w:ascii="Times New Roman" w:hAnsi="Times New Roman" w:cs="Times New Roman"/>
          <w:i/>
          <w:sz w:val="24"/>
          <w:szCs w:val="24"/>
        </w:rPr>
        <w:t>et al.,</w:t>
      </w:r>
      <w:r w:rsidRPr="0091512E">
        <w:rPr>
          <w:rFonts w:ascii="Times New Roman" w:hAnsi="Times New Roman" w:cs="Times New Roman"/>
          <w:sz w:val="24"/>
          <w:szCs w:val="24"/>
        </w:rPr>
        <w:t xml:space="preserve"> 2012)</w:t>
      </w:r>
    </w:p>
    <w:p w14:paraId="4FE0C0CF" w14:textId="5330C17C" w:rsidR="00BF6C46" w:rsidRPr="004C2752" w:rsidRDefault="00E5242F" w:rsidP="00E5242F">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drawing>
          <wp:inline distT="0" distB="0" distL="0" distR="0" wp14:anchorId="107B96D4" wp14:editId="2EA15D24">
            <wp:extent cx="4572009" cy="4572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4.PNG"/>
                    <pic:cNvPicPr/>
                  </pic:nvPicPr>
                  <pic:blipFill>
                    <a:blip r:embed="rId13">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653B0C5A" w14:textId="0C74B2DB"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w:t>
      </w:r>
      <w:r w:rsidR="00425F66" w:rsidRPr="0035198B">
        <w:rPr>
          <w:rFonts w:ascii="Times New Roman" w:hAnsi="Times New Roman" w:cs="Times New Roman"/>
          <w:sz w:val="24"/>
          <w:szCs w:val="24"/>
        </w:rPr>
        <w:t xml:space="preserve"> 4.</w:t>
      </w:r>
      <w:r w:rsidR="00060DE2" w:rsidRPr="0035198B">
        <w:rPr>
          <w:rFonts w:ascii="Times New Roman" w:hAnsi="Times New Roman" w:cs="Times New Roman"/>
          <w:sz w:val="24"/>
          <w:szCs w:val="24"/>
        </w:rPr>
        <w:t>—</w:t>
      </w:r>
      <w:r w:rsidRPr="0035198B">
        <w:rPr>
          <w:rFonts w:ascii="Times New Roman" w:hAnsi="Times New Roman" w:cs="Times New Roman"/>
          <w:sz w:val="24"/>
          <w:szCs w:val="24"/>
        </w:rPr>
        <w:t xml:space="preserve"> The fit (solid lines) and 95% confidence bands (shaded polygon) from Von Bertalanffy Growth Models (VBGM) fit to </w:t>
      </w:r>
      <w:r w:rsidR="00F517FC">
        <w:rPr>
          <w:rFonts w:ascii="Times New Roman" w:hAnsi="Times New Roman" w:cs="Times New Roman"/>
          <w:sz w:val="24"/>
          <w:szCs w:val="24"/>
        </w:rPr>
        <w:t xml:space="preserve">total lengths and consensus otolith ages of </w:t>
      </w:r>
      <w:r w:rsidRPr="0035198B">
        <w:rPr>
          <w:rFonts w:ascii="Times New Roman" w:hAnsi="Times New Roman" w:cs="Times New Roman"/>
          <w:sz w:val="24"/>
          <w:szCs w:val="24"/>
        </w:rPr>
        <w:t xml:space="preserve">male and female Lake Superior </w:t>
      </w:r>
      <w:r w:rsidRPr="0091512E">
        <w:rPr>
          <w:rFonts w:ascii="Times New Roman" w:hAnsi="Times New Roman" w:cs="Times New Roman"/>
          <w:sz w:val="24"/>
          <w:szCs w:val="24"/>
        </w:rPr>
        <w:t xml:space="preserve">Pygmy Whitefish.  Solid symbols represent observed ages for known sex fish and open symbols are </w:t>
      </w:r>
      <w:r w:rsidR="00F517FC">
        <w:rPr>
          <w:rFonts w:ascii="Times New Roman" w:hAnsi="Times New Roman" w:cs="Times New Roman"/>
          <w:sz w:val="24"/>
          <w:szCs w:val="24"/>
        </w:rPr>
        <w:t xml:space="preserve">for </w:t>
      </w:r>
      <w:r w:rsidRPr="0091512E">
        <w:rPr>
          <w:rFonts w:ascii="Times New Roman" w:hAnsi="Times New Roman" w:cs="Times New Roman"/>
          <w:sz w:val="24"/>
          <w:szCs w:val="24"/>
        </w:rPr>
        <w:t xml:space="preserve">immature fish less than 75 mm total length that were randomly assigned to male or female </w:t>
      </w:r>
      <w:r w:rsidR="00F517FC">
        <w:rPr>
          <w:rFonts w:ascii="Times New Roman" w:hAnsi="Times New Roman" w:cs="Times New Roman"/>
          <w:sz w:val="24"/>
          <w:szCs w:val="24"/>
        </w:rPr>
        <w:t xml:space="preserve">groups </w:t>
      </w:r>
      <w:r w:rsidRPr="0091512E">
        <w:rPr>
          <w:rFonts w:ascii="Times New Roman" w:hAnsi="Times New Roman" w:cs="Times New Roman"/>
          <w:sz w:val="24"/>
          <w:szCs w:val="24"/>
        </w:rPr>
        <w:t>to assist in fitting the VBGM</w:t>
      </w:r>
    </w:p>
    <w:sectPr w:rsidR="00F84236" w:rsidRPr="0091512E" w:rsidSect="007E15C8">
      <w:headerReference w:type="default" r:id="rId1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3" w:author="student" w:date="2015-06-25T13:38:00Z" w:initials="s">
    <w:p w14:paraId="6E23D01A" w14:textId="25C8BE40" w:rsidR="0035402D" w:rsidRDefault="0035402D">
      <w:pPr>
        <w:pStyle w:val="CommentText"/>
      </w:pPr>
      <w:r>
        <w:rPr>
          <w:rStyle w:val="CommentReference"/>
        </w:rPr>
        <w:annotationRef/>
      </w:r>
      <w:r>
        <w:t>Font for scale in figure may be too small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23D0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52867D" w14:textId="77777777" w:rsidR="00C70398" w:rsidRDefault="00C70398" w:rsidP="00B015AF">
      <w:pPr>
        <w:spacing w:after="0" w:line="240" w:lineRule="auto"/>
      </w:pPr>
      <w:r>
        <w:separator/>
      </w:r>
    </w:p>
  </w:endnote>
  <w:endnote w:type="continuationSeparator" w:id="0">
    <w:p w14:paraId="30275742" w14:textId="77777777" w:rsidR="00C70398" w:rsidRDefault="00C70398"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762085"/>
      <w:docPartObj>
        <w:docPartGallery w:val="Page Numbers (Bottom of Page)"/>
        <w:docPartUnique/>
      </w:docPartObj>
    </w:sdtPr>
    <w:sdtEndPr>
      <w:rPr>
        <w:noProof/>
      </w:rPr>
    </w:sdtEndPr>
    <w:sdtContent>
      <w:p w14:paraId="1F831A49" w14:textId="67DF7279" w:rsidR="00F94167" w:rsidRDefault="00F94167">
        <w:pPr>
          <w:pStyle w:val="Footer"/>
          <w:jc w:val="center"/>
        </w:pPr>
        <w:r>
          <w:fldChar w:fldCharType="begin"/>
        </w:r>
        <w:r>
          <w:instrText xml:space="preserve"> PAGE   \* MERGEFORMAT </w:instrText>
        </w:r>
        <w:r>
          <w:fldChar w:fldCharType="separate"/>
        </w:r>
        <w:r w:rsidR="00C70398">
          <w:rPr>
            <w:noProof/>
          </w:rPr>
          <w:t>1</w:t>
        </w:r>
        <w:r>
          <w:rPr>
            <w:noProof/>
          </w:rPr>
          <w:fldChar w:fldCharType="end"/>
        </w:r>
      </w:p>
    </w:sdtContent>
  </w:sdt>
  <w:p w14:paraId="3BB22217" w14:textId="77777777" w:rsidR="00F94167" w:rsidRDefault="00F941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A94D6" w14:textId="77777777" w:rsidR="00C70398" w:rsidRDefault="00C70398" w:rsidP="00B015AF">
      <w:pPr>
        <w:spacing w:after="0" w:line="240" w:lineRule="auto"/>
      </w:pPr>
      <w:r>
        <w:separator/>
      </w:r>
    </w:p>
  </w:footnote>
  <w:footnote w:type="continuationSeparator" w:id="0">
    <w:p w14:paraId="04EE63BE" w14:textId="77777777" w:rsidR="00C70398" w:rsidRDefault="00C70398" w:rsidP="00B015AF">
      <w:pPr>
        <w:spacing w:after="0" w:line="240" w:lineRule="auto"/>
      </w:pPr>
      <w:r>
        <w:continuationSeparator/>
      </w:r>
    </w:p>
  </w:footnote>
  <w:footnote w:id="1">
    <w:p w14:paraId="340A1A4C" w14:textId="482B7156" w:rsidR="00F94167" w:rsidRPr="005B5432" w:rsidRDefault="00F94167">
      <w:pPr>
        <w:pStyle w:val="FootnoteText"/>
        <w:rPr>
          <w:rFonts w:ascii="Times New Roman" w:hAnsi="Times New Roman" w:cs="Times New Roman"/>
        </w:rPr>
      </w:pPr>
      <w:r w:rsidRPr="005B5432">
        <w:rPr>
          <w:rStyle w:val="FootnoteReference"/>
          <w:rFonts w:ascii="Times New Roman" w:hAnsi="Times New Roman" w:cs="Times New Roman"/>
        </w:rPr>
        <w:footnoteRef/>
      </w:r>
      <w:r w:rsidRPr="005B5432">
        <w:rPr>
          <w:rFonts w:ascii="Times New Roman" w:hAnsi="Times New Roman" w:cs="Times New Roman"/>
        </w:rPr>
        <w:t xml:space="preserve"> Corresponding author: e</w:t>
      </w:r>
      <w:r>
        <w:rPr>
          <w:rFonts w:ascii="Times New Roman" w:hAnsi="Times New Roman" w:cs="Times New Roman"/>
        </w:rPr>
        <w:t>-</w:t>
      </w:r>
      <w:r w:rsidRPr="005B5432">
        <w:rPr>
          <w:rFonts w:ascii="Times New Roman" w:hAnsi="Times New Roman" w:cs="Times New Roman"/>
        </w:rPr>
        <w:t>mail: dogle@northland.edu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F29F6" w14:textId="217B8EB0" w:rsidR="00F94167" w:rsidRDefault="00F94167" w:rsidP="001E70C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udent">
    <w15:presenceInfo w15:providerId="None" w15:userId="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inkAnnotations="0"/>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0449D"/>
    <w:rsid w:val="000066B2"/>
    <w:rsid w:val="00011587"/>
    <w:rsid w:val="00015F25"/>
    <w:rsid w:val="0002010E"/>
    <w:rsid w:val="00022404"/>
    <w:rsid w:val="000254C5"/>
    <w:rsid w:val="00027AB3"/>
    <w:rsid w:val="000313F0"/>
    <w:rsid w:val="00031E7C"/>
    <w:rsid w:val="0003313D"/>
    <w:rsid w:val="00034446"/>
    <w:rsid w:val="0004446C"/>
    <w:rsid w:val="00045D0B"/>
    <w:rsid w:val="00051B37"/>
    <w:rsid w:val="00054ECE"/>
    <w:rsid w:val="00060052"/>
    <w:rsid w:val="00060DE2"/>
    <w:rsid w:val="00062BE8"/>
    <w:rsid w:val="00062EE9"/>
    <w:rsid w:val="00071195"/>
    <w:rsid w:val="0007471E"/>
    <w:rsid w:val="00076EC8"/>
    <w:rsid w:val="000772C3"/>
    <w:rsid w:val="00077D39"/>
    <w:rsid w:val="00080119"/>
    <w:rsid w:val="00081B54"/>
    <w:rsid w:val="00082496"/>
    <w:rsid w:val="00082EA6"/>
    <w:rsid w:val="00084C4D"/>
    <w:rsid w:val="00086D05"/>
    <w:rsid w:val="0009021A"/>
    <w:rsid w:val="000A421B"/>
    <w:rsid w:val="000A6798"/>
    <w:rsid w:val="000B7223"/>
    <w:rsid w:val="000C07E0"/>
    <w:rsid w:val="000C2F87"/>
    <w:rsid w:val="000D51E5"/>
    <w:rsid w:val="000E0864"/>
    <w:rsid w:val="000E1F86"/>
    <w:rsid w:val="000F03AD"/>
    <w:rsid w:val="000F571F"/>
    <w:rsid w:val="000F602D"/>
    <w:rsid w:val="0010105A"/>
    <w:rsid w:val="00102883"/>
    <w:rsid w:val="0010484F"/>
    <w:rsid w:val="00121577"/>
    <w:rsid w:val="00123A54"/>
    <w:rsid w:val="001243B0"/>
    <w:rsid w:val="001277E6"/>
    <w:rsid w:val="00132726"/>
    <w:rsid w:val="0013681B"/>
    <w:rsid w:val="0014408E"/>
    <w:rsid w:val="00144990"/>
    <w:rsid w:val="00147E12"/>
    <w:rsid w:val="00160825"/>
    <w:rsid w:val="001650D6"/>
    <w:rsid w:val="00165343"/>
    <w:rsid w:val="001659BD"/>
    <w:rsid w:val="00165DF6"/>
    <w:rsid w:val="00165FB5"/>
    <w:rsid w:val="00167A11"/>
    <w:rsid w:val="0017057D"/>
    <w:rsid w:val="001830F6"/>
    <w:rsid w:val="0018382C"/>
    <w:rsid w:val="0019034F"/>
    <w:rsid w:val="001951DE"/>
    <w:rsid w:val="001A0554"/>
    <w:rsid w:val="001A101C"/>
    <w:rsid w:val="001A52C2"/>
    <w:rsid w:val="001B597A"/>
    <w:rsid w:val="001C5801"/>
    <w:rsid w:val="001C600B"/>
    <w:rsid w:val="001C6DE3"/>
    <w:rsid w:val="001D1AD1"/>
    <w:rsid w:val="001D6507"/>
    <w:rsid w:val="001E056A"/>
    <w:rsid w:val="001E3E63"/>
    <w:rsid w:val="001E5FC8"/>
    <w:rsid w:val="001E70CD"/>
    <w:rsid w:val="001F29DC"/>
    <w:rsid w:val="002004CB"/>
    <w:rsid w:val="00207318"/>
    <w:rsid w:val="00207619"/>
    <w:rsid w:val="00210B9D"/>
    <w:rsid w:val="00214B20"/>
    <w:rsid w:val="0021554E"/>
    <w:rsid w:val="002158A6"/>
    <w:rsid w:val="0021795B"/>
    <w:rsid w:val="00221595"/>
    <w:rsid w:val="00223ED4"/>
    <w:rsid w:val="0022501F"/>
    <w:rsid w:val="00226FEA"/>
    <w:rsid w:val="002276F7"/>
    <w:rsid w:val="0023161C"/>
    <w:rsid w:val="0023211C"/>
    <w:rsid w:val="00232172"/>
    <w:rsid w:val="002377DD"/>
    <w:rsid w:val="00240916"/>
    <w:rsid w:val="0024247E"/>
    <w:rsid w:val="00242948"/>
    <w:rsid w:val="00245833"/>
    <w:rsid w:val="002464EF"/>
    <w:rsid w:val="00247774"/>
    <w:rsid w:val="0025164E"/>
    <w:rsid w:val="00254319"/>
    <w:rsid w:val="002601A9"/>
    <w:rsid w:val="0026282E"/>
    <w:rsid w:val="00271D3D"/>
    <w:rsid w:val="00274B7E"/>
    <w:rsid w:val="002756E0"/>
    <w:rsid w:val="00275F1A"/>
    <w:rsid w:val="002923A5"/>
    <w:rsid w:val="002A6989"/>
    <w:rsid w:val="002A6AA3"/>
    <w:rsid w:val="002B0A97"/>
    <w:rsid w:val="002B24DD"/>
    <w:rsid w:val="002B2E92"/>
    <w:rsid w:val="002B3197"/>
    <w:rsid w:val="002B4DE0"/>
    <w:rsid w:val="002B5375"/>
    <w:rsid w:val="002C13CB"/>
    <w:rsid w:val="002C339D"/>
    <w:rsid w:val="002C34AB"/>
    <w:rsid w:val="002D1D69"/>
    <w:rsid w:val="002D2899"/>
    <w:rsid w:val="002D2D4F"/>
    <w:rsid w:val="002D3364"/>
    <w:rsid w:val="002E4266"/>
    <w:rsid w:val="002E7BE2"/>
    <w:rsid w:val="002F18CD"/>
    <w:rsid w:val="002F1A04"/>
    <w:rsid w:val="002F1FB3"/>
    <w:rsid w:val="002F3418"/>
    <w:rsid w:val="003001CF"/>
    <w:rsid w:val="003015A2"/>
    <w:rsid w:val="003064A7"/>
    <w:rsid w:val="0031102B"/>
    <w:rsid w:val="00311C73"/>
    <w:rsid w:val="00312B05"/>
    <w:rsid w:val="00313EAA"/>
    <w:rsid w:val="003165FA"/>
    <w:rsid w:val="003228A4"/>
    <w:rsid w:val="00336560"/>
    <w:rsid w:val="0033688E"/>
    <w:rsid w:val="00337169"/>
    <w:rsid w:val="003371F8"/>
    <w:rsid w:val="00345BD5"/>
    <w:rsid w:val="0034634F"/>
    <w:rsid w:val="0035198B"/>
    <w:rsid w:val="0035402D"/>
    <w:rsid w:val="003541BF"/>
    <w:rsid w:val="00355038"/>
    <w:rsid w:val="003566EA"/>
    <w:rsid w:val="00356DAF"/>
    <w:rsid w:val="00362DD5"/>
    <w:rsid w:val="003642EB"/>
    <w:rsid w:val="003665DB"/>
    <w:rsid w:val="003740BC"/>
    <w:rsid w:val="003807A2"/>
    <w:rsid w:val="00380B3A"/>
    <w:rsid w:val="00382679"/>
    <w:rsid w:val="0038527B"/>
    <w:rsid w:val="00385ADF"/>
    <w:rsid w:val="00387D34"/>
    <w:rsid w:val="00390C99"/>
    <w:rsid w:val="003915B0"/>
    <w:rsid w:val="00393C39"/>
    <w:rsid w:val="00394444"/>
    <w:rsid w:val="00395EBA"/>
    <w:rsid w:val="003A2261"/>
    <w:rsid w:val="003A25A5"/>
    <w:rsid w:val="003A4DC4"/>
    <w:rsid w:val="003B2544"/>
    <w:rsid w:val="003B3237"/>
    <w:rsid w:val="003B41C8"/>
    <w:rsid w:val="003C2153"/>
    <w:rsid w:val="003C4F8E"/>
    <w:rsid w:val="003D1C1F"/>
    <w:rsid w:val="003D226D"/>
    <w:rsid w:val="003E299A"/>
    <w:rsid w:val="003E2D7F"/>
    <w:rsid w:val="003F0588"/>
    <w:rsid w:val="003F1C16"/>
    <w:rsid w:val="003F2CED"/>
    <w:rsid w:val="003F4744"/>
    <w:rsid w:val="00402B70"/>
    <w:rsid w:val="00402F58"/>
    <w:rsid w:val="00403950"/>
    <w:rsid w:val="00404E94"/>
    <w:rsid w:val="00404FC5"/>
    <w:rsid w:val="00425F66"/>
    <w:rsid w:val="00426B5A"/>
    <w:rsid w:val="00426C1C"/>
    <w:rsid w:val="004279E3"/>
    <w:rsid w:val="0043076D"/>
    <w:rsid w:val="00436ADB"/>
    <w:rsid w:val="00441D2D"/>
    <w:rsid w:val="004432B6"/>
    <w:rsid w:val="00443E99"/>
    <w:rsid w:val="0044449A"/>
    <w:rsid w:val="004479F2"/>
    <w:rsid w:val="004516AF"/>
    <w:rsid w:val="0045222E"/>
    <w:rsid w:val="00452459"/>
    <w:rsid w:val="0045254C"/>
    <w:rsid w:val="00456037"/>
    <w:rsid w:val="00460F75"/>
    <w:rsid w:val="004675B8"/>
    <w:rsid w:val="00470D96"/>
    <w:rsid w:val="00472601"/>
    <w:rsid w:val="00475E40"/>
    <w:rsid w:val="004769A7"/>
    <w:rsid w:val="004769FA"/>
    <w:rsid w:val="00481CF7"/>
    <w:rsid w:val="004928D6"/>
    <w:rsid w:val="00492EFA"/>
    <w:rsid w:val="00495DFE"/>
    <w:rsid w:val="004B1AB7"/>
    <w:rsid w:val="004C2752"/>
    <w:rsid w:val="004C5359"/>
    <w:rsid w:val="004D0C42"/>
    <w:rsid w:val="004D57D2"/>
    <w:rsid w:val="004D68FC"/>
    <w:rsid w:val="004D7C4D"/>
    <w:rsid w:val="004D7F1A"/>
    <w:rsid w:val="004E2124"/>
    <w:rsid w:val="004E5C6C"/>
    <w:rsid w:val="004F18A6"/>
    <w:rsid w:val="004F5FE8"/>
    <w:rsid w:val="00502A8B"/>
    <w:rsid w:val="00507BA0"/>
    <w:rsid w:val="005120FB"/>
    <w:rsid w:val="005122A2"/>
    <w:rsid w:val="00512DC8"/>
    <w:rsid w:val="00517D0B"/>
    <w:rsid w:val="005213D3"/>
    <w:rsid w:val="00521910"/>
    <w:rsid w:val="00522BA8"/>
    <w:rsid w:val="00522C72"/>
    <w:rsid w:val="0052744A"/>
    <w:rsid w:val="00527EAA"/>
    <w:rsid w:val="00531065"/>
    <w:rsid w:val="00533DF1"/>
    <w:rsid w:val="0053426E"/>
    <w:rsid w:val="00542191"/>
    <w:rsid w:val="00542C55"/>
    <w:rsid w:val="00543CCA"/>
    <w:rsid w:val="0054771A"/>
    <w:rsid w:val="00564159"/>
    <w:rsid w:val="00564C28"/>
    <w:rsid w:val="00583AE1"/>
    <w:rsid w:val="00586173"/>
    <w:rsid w:val="0058766F"/>
    <w:rsid w:val="005929C8"/>
    <w:rsid w:val="005A33EF"/>
    <w:rsid w:val="005A4AD5"/>
    <w:rsid w:val="005A74A7"/>
    <w:rsid w:val="005B2DC7"/>
    <w:rsid w:val="005B358F"/>
    <w:rsid w:val="005B3C9D"/>
    <w:rsid w:val="005B4282"/>
    <w:rsid w:val="005B45A4"/>
    <w:rsid w:val="005B4A20"/>
    <w:rsid w:val="005B5432"/>
    <w:rsid w:val="005B6488"/>
    <w:rsid w:val="005C139C"/>
    <w:rsid w:val="005C1AD4"/>
    <w:rsid w:val="005C235D"/>
    <w:rsid w:val="005C490F"/>
    <w:rsid w:val="005C7489"/>
    <w:rsid w:val="005C78D3"/>
    <w:rsid w:val="005D5D83"/>
    <w:rsid w:val="005E0519"/>
    <w:rsid w:val="005E1C0B"/>
    <w:rsid w:val="005F2991"/>
    <w:rsid w:val="005F4815"/>
    <w:rsid w:val="005F5865"/>
    <w:rsid w:val="005F632D"/>
    <w:rsid w:val="005F77D7"/>
    <w:rsid w:val="00602F57"/>
    <w:rsid w:val="0060391F"/>
    <w:rsid w:val="00603BAF"/>
    <w:rsid w:val="006042EC"/>
    <w:rsid w:val="00604627"/>
    <w:rsid w:val="00610EE5"/>
    <w:rsid w:val="00611A55"/>
    <w:rsid w:val="0062558D"/>
    <w:rsid w:val="0063056A"/>
    <w:rsid w:val="00631FBE"/>
    <w:rsid w:val="00632944"/>
    <w:rsid w:val="006359FE"/>
    <w:rsid w:val="006409F9"/>
    <w:rsid w:val="00645CA2"/>
    <w:rsid w:val="006471C7"/>
    <w:rsid w:val="00655468"/>
    <w:rsid w:val="00656B2D"/>
    <w:rsid w:val="006609ED"/>
    <w:rsid w:val="00667D22"/>
    <w:rsid w:val="006727DE"/>
    <w:rsid w:val="006732F9"/>
    <w:rsid w:val="00675AFA"/>
    <w:rsid w:val="006765A3"/>
    <w:rsid w:val="006807BD"/>
    <w:rsid w:val="006817CE"/>
    <w:rsid w:val="00690E7E"/>
    <w:rsid w:val="00695175"/>
    <w:rsid w:val="006A3E15"/>
    <w:rsid w:val="006A48A2"/>
    <w:rsid w:val="006A586A"/>
    <w:rsid w:val="006A6EA6"/>
    <w:rsid w:val="006B1C50"/>
    <w:rsid w:val="006B1D49"/>
    <w:rsid w:val="006B4D18"/>
    <w:rsid w:val="006C236D"/>
    <w:rsid w:val="006C5C1E"/>
    <w:rsid w:val="006C6095"/>
    <w:rsid w:val="006D13D1"/>
    <w:rsid w:val="006D606E"/>
    <w:rsid w:val="006E0A30"/>
    <w:rsid w:val="006F28B0"/>
    <w:rsid w:val="006F5DE1"/>
    <w:rsid w:val="006F7805"/>
    <w:rsid w:val="00703AD7"/>
    <w:rsid w:val="00707043"/>
    <w:rsid w:val="007119D5"/>
    <w:rsid w:val="00711B4D"/>
    <w:rsid w:val="00712416"/>
    <w:rsid w:val="007157F3"/>
    <w:rsid w:val="0071593A"/>
    <w:rsid w:val="007211FC"/>
    <w:rsid w:val="0072422D"/>
    <w:rsid w:val="007260E2"/>
    <w:rsid w:val="007267F6"/>
    <w:rsid w:val="00730A2F"/>
    <w:rsid w:val="007338A8"/>
    <w:rsid w:val="00736A45"/>
    <w:rsid w:val="00742AE2"/>
    <w:rsid w:val="00744149"/>
    <w:rsid w:val="00744554"/>
    <w:rsid w:val="00745EB8"/>
    <w:rsid w:val="007504F1"/>
    <w:rsid w:val="00756C6F"/>
    <w:rsid w:val="00764F33"/>
    <w:rsid w:val="00765B5F"/>
    <w:rsid w:val="0076754D"/>
    <w:rsid w:val="00773B0D"/>
    <w:rsid w:val="007756F6"/>
    <w:rsid w:val="00777AAC"/>
    <w:rsid w:val="00781B35"/>
    <w:rsid w:val="00782F9D"/>
    <w:rsid w:val="0078365D"/>
    <w:rsid w:val="00787463"/>
    <w:rsid w:val="00790D25"/>
    <w:rsid w:val="00793A59"/>
    <w:rsid w:val="00796C76"/>
    <w:rsid w:val="007A4D58"/>
    <w:rsid w:val="007B106B"/>
    <w:rsid w:val="007C0800"/>
    <w:rsid w:val="007C741F"/>
    <w:rsid w:val="007D0A3E"/>
    <w:rsid w:val="007D113B"/>
    <w:rsid w:val="007D34A0"/>
    <w:rsid w:val="007D6640"/>
    <w:rsid w:val="007E15C8"/>
    <w:rsid w:val="007E27B7"/>
    <w:rsid w:val="007E3C7D"/>
    <w:rsid w:val="007F5096"/>
    <w:rsid w:val="007F5358"/>
    <w:rsid w:val="007F7D5E"/>
    <w:rsid w:val="0080295C"/>
    <w:rsid w:val="00811099"/>
    <w:rsid w:val="0081206B"/>
    <w:rsid w:val="00813361"/>
    <w:rsid w:val="008150CA"/>
    <w:rsid w:val="00827D31"/>
    <w:rsid w:val="0083565C"/>
    <w:rsid w:val="00835C91"/>
    <w:rsid w:val="00837930"/>
    <w:rsid w:val="00840153"/>
    <w:rsid w:val="00844E84"/>
    <w:rsid w:val="008469AB"/>
    <w:rsid w:val="008472D2"/>
    <w:rsid w:val="00850779"/>
    <w:rsid w:val="00851757"/>
    <w:rsid w:val="008545F1"/>
    <w:rsid w:val="00854BFF"/>
    <w:rsid w:val="008555E7"/>
    <w:rsid w:val="00856238"/>
    <w:rsid w:val="00863F03"/>
    <w:rsid w:val="00864FA8"/>
    <w:rsid w:val="00874EC0"/>
    <w:rsid w:val="00882086"/>
    <w:rsid w:val="00891575"/>
    <w:rsid w:val="00892D97"/>
    <w:rsid w:val="00896186"/>
    <w:rsid w:val="008A174C"/>
    <w:rsid w:val="008B191B"/>
    <w:rsid w:val="008B36EF"/>
    <w:rsid w:val="008B7B23"/>
    <w:rsid w:val="008C0919"/>
    <w:rsid w:val="008C72DA"/>
    <w:rsid w:val="008D2E1A"/>
    <w:rsid w:val="008D441E"/>
    <w:rsid w:val="008D442F"/>
    <w:rsid w:val="008D5315"/>
    <w:rsid w:val="008D59A2"/>
    <w:rsid w:val="008E3635"/>
    <w:rsid w:val="008E418D"/>
    <w:rsid w:val="008F5F3C"/>
    <w:rsid w:val="00900D5A"/>
    <w:rsid w:val="00903823"/>
    <w:rsid w:val="00905928"/>
    <w:rsid w:val="00907A58"/>
    <w:rsid w:val="0091512E"/>
    <w:rsid w:val="00916831"/>
    <w:rsid w:val="00921A27"/>
    <w:rsid w:val="00924832"/>
    <w:rsid w:val="00926E1C"/>
    <w:rsid w:val="00932C7D"/>
    <w:rsid w:val="00932C9C"/>
    <w:rsid w:val="009368E7"/>
    <w:rsid w:val="00937B4A"/>
    <w:rsid w:val="00947848"/>
    <w:rsid w:val="00951212"/>
    <w:rsid w:val="00951D2C"/>
    <w:rsid w:val="0095553E"/>
    <w:rsid w:val="00967FC1"/>
    <w:rsid w:val="00974F80"/>
    <w:rsid w:val="00976631"/>
    <w:rsid w:val="00977E1E"/>
    <w:rsid w:val="00983823"/>
    <w:rsid w:val="00985163"/>
    <w:rsid w:val="00987A46"/>
    <w:rsid w:val="009927AF"/>
    <w:rsid w:val="0099330B"/>
    <w:rsid w:val="0099482B"/>
    <w:rsid w:val="00996907"/>
    <w:rsid w:val="009A0E57"/>
    <w:rsid w:val="009A2C43"/>
    <w:rsid w:val="009A33B1"/>
    <w:rsid w:val="009B1C80"/>
    <w:rsid w:val="009B23AE"/>
    <w:rsid w:val="009B2683"/>
    <w:rsid w:val="009B3C0D"/>
    <w:rsid w:val="009B41BA"/>
    <w:rsid w:val="009B6881"/>
    <w:rsid w:val="009C518E"/>
    <w:rsid w:val="009C7CEF"/>
    <w:rsid w:val="009D1096"/>
    <w:rsid w:val="009D6104"/>
    <w:rsid w:val="009E3325"/>
    <w:rsid w:val="009E3C01"/>
    <w:rsid w:val="009E404C"/>
    <w:rsid w:val="009E5A53"/>
    <w:rsid w:val="009E5B80"/>
    <w:rsid w:val="009F2709"/>
    <w:rsid w:val="009F4F2C"/>
    <w:rsid w:val="00A04500"/>
    <w:rsid w:val="00A07624"/>
    <w:rsid w:val="00A162B2"/>
    <w:rsid w:val="00A176C8"/>
    <w:rsid w:val="00A21055"/>
    <w:rsid w:val="00A30E54"/>
    <w:rsid w:val="00A35C42"/>
    <w:rsid w:val="00A36116"/>
    <w:rsid w:val="00A36A6E"/>
    <w:rsid w:val="00A41577"/>
    <w:rsid w:val="00A4230E"/>
    <w:rsid w:val="00A4386B"/>
    <w:rsid w:val="00A45ACB"/>
    <w:rsid w:val="00A52C81"/>
    <w:rsid w:val="00A56963"/>
    <w:rsid w:val="00A56E86"/>
    <w:rsid w:val="00A614EE"/>
    <w:rsid w:val="00A727D1"/>
    <w:rsid w:val="00A7389A"/>
    <w:rsid w:val="00A7435B"/>
    <w:rsid w:val="00A84510"/>
    <w:rsid w:val="00A845B6"/>
    <w:rsid w:val="00A85252"/>
    <w:rsid w:val="00A879B0"/>
    <w:rsid w:val="00A9083A"/>
    <w:rsid w:val="00A9355C"/>
    <w:rsid w:val="00A93889"/>
    <w:rsid w:val="00A9418D"/>
    <w:rsid w:val="00AA1E2E"/>
    <w:rsid w:val="00AA2C32"/>
    <w:rsid w:val="00AA64B4"/>
    <w:rsid w:val="00AA7528"/>
    <w:rsid w:val="00AB15DE"/>
    <w:rsid w:val="00AB6754"/>
    <w:rsid w:val="00AC08EE"/>
    <w:rsid w:val="00AC0CB4"/>
    <w:rsid w:val="00AC18E3"/>
    <w:rsid w:val="00AC5F71"/>
    <w:rsid w:val="00AD3653"/>
    <w:rsid w:val="00AD5174"/>
    <w:rsid w:val="00AD58A8"/>
    <w:rsid w:val="00AD69F2"/>
    <w:rsid w:val="00AD7F0A"/>
    <w:rsid w:val="00AE344F"/>
    <w:rsid w:val="00AF676F"/>
    <w:rsid w:val="00AF78DD"/>
    <w:rsid w:val="00B015AF"/>
    <w:rsid w:val="00B06722"/>
    <w:rsid w:val="00B11FAE"/>
    <w:rsid w:val="00B22E3B"/>
    <w:rsid w:val="00B23AF5"/>
    <w:rsid w:val="00B255D8"/>
    <w:rsid w:val="00B261B0"/>
    <w:rsid w:val="00B30F6C"/>
    <w:rsid w:val="00B40D6E"/>
    <w:rsid w:val="00B450C1"/>
    <w:rsid w:val="00B530EA"/>
    <w:rsid w:val="00B572B0"/>
    <w:rsid w:val="00B66C8D"/>
    <w:rsid w:val="00B66F92"/>
    <w:rsid w:val="00B6781E"/>
    <w:rsid w:val="00B70B50"/>
    <w:rsid w:val="00B7275B"/>
    <w:rsid w:val="00B742F4"/>
    <w:rsid w:val="00B76494"/>
    <w:rsid w:val="00B809A0"/>
    <w:rsid w:val="00B81215"/>
    <w:rsid w:val="00B82509"/>
    <w:rsid w:val="00B86FE0"/>
    <w:rsid w:val="00B908D4"/>
    <w:rsid w:val="00B94D38"/>
    <w:rsid w:val="00B95BC0"/>
    <w:rsid w:val="00BA3E7B"/>
    <w:rsid w:val="00BA5111"/>
    <w:rsid w:val="00BB5DC5"/>
    <w:rsid w:val="00BB68C0"/>
    <w:rsid w:val="00BB6923"/>
    <w:rsid w:val="00BC157A"/>
    <w:rsid w:val="00BC24D6"/>
    <w:rsid w:val="00BC4E8A"/>
    <w:rsid w:val="00BD10C3"/>
    <w:rsid w:val="00BD380C"/>
    <w:rsid w:val="00BD3E31"/>
    <w:rsid w:val="00BD75F5"/>
    <w:rsid w:val="00BE11EF"/>
    <w:rsid w:val="00BE4948"/>
    <w:rsid w:val="00BF19E6"/>
    <w:rsid w:val="00BF3460"/>
    <w:rsid w:val="00BF6C46"/>
    <w:rsid w:val="00BF71F6"/>
    <w:rsid w:val="00C016A6"/>
    <w:rsid w:val="00C02640"/>
    <w:rsid w:val="00C0297C"/>
    <w:rsid w:val="00C060FD"/>
    <w:rsid w:val="00C14329"/>
    <w:rsid w:val="00C171B4"/>
    <w:rsid w:val="00C171FB"/>
    <w:rsid w:val="00C178AD"/>
    <w:rsid w:val="00C179C0"/>
    <w:rsid w:val="00C17F95"/>
    <w:rsid w:val="00C2460F"/>
    <w:rsid w:val="00C26231"/>
    <w:rsid w:val="00C306C4"/>
    <w:rsid w:val="00C4526F"/>
    <w:rsid w:val="00C50C10"/>
    <w:rsid w:val="00C52C67"/>
    <w:rsid w:val="00C579EF"/>
    <w:rsid w:val="00C612A6"/>
    <w:rsid w:val="00C61F8E"/>
    <w:rsid w:val="00C63314"/>
    <w:rsid w:val="00C6446B"/>
    <w:rsid w:val="00C6491E"/>
    <w:rsid w:val="00C64E39"/>
    <w:rsid w:val="00C671C6"/>
    <w:rsid w:val="00C701F0"/>
    <w:rsid w:val="00C70398"/>
    <w:rsid w:val="00C914E8"/>
    <w:rsid w:val="00C9153A"/>
    <w:rsid w:val="00CA2621"/>
    <w:rsid w:val="00CA56C2"/>
    <w:rsid w:val="00CA6667"/>
    <w:rsid w:val="00CB5602"/>
    <w:rsid w:val="00CB5701"/>
    <w:rsid w:val="00CB79D8"/>
    <w:rsid w:val="00CC532D"/>
    <w:rsid w:val="00CC62D4"/>
    <w:rsid w:val="00CD0B5F"/>
    <w:rsid w:val="00CD2B33"/>
    <w:rsid w:val="00CD4108"/>
    <w:rsid w:val="00CD7C93"/>
    <w:rsid w:val="00CE28CA"/>
    <w:rsid w:val="00CE5487"/>
    <w:rsid w:val="00CE7292"/>
    <w:rsid w:val="00CF3D59"/>
    <w:rsid w:val="00CF4EE6"/>
    <w:rsid w:val="00CF58AF"/>
    <w:rsid w:val="00D0005B"/>
    <w:rsid w:val="00D042E6"/>
    <w:rsid w:val="00D07A1D"/>
    <w:rsid w:val="00D1101D"/>
    <w:rsid w:val="00D11A1F"/>
    <w:rsid w:val="00D12CE3"/>
    <w:rsid w:val="00D13A49"/>
    <w:rsid w:val="00D15856"/>
    <w:rsid w:val="00D16DA4"/>
    <w:rsid w:val="00D1765C"/>
    <w:rsid w:val="00D216F9"/>
    <w:rsid w:val="00D224A6"/>
    <w:rsid w:val="00D244FA"/>
    <w:rsid w:val="00D30E20"/>
    <w:rsid w:val="00D31FB5"/>
    <w:rsid w:val="00D341BF"/>
    <w:rsid w:val="00D34209"/>
    <w:rsid w:val="00D42D88"/>
    <w:rsid w:val="00D440FF"/>
    <w:rsid w:val="00D450E0"/>
    <w:rsid w:val="00D4797A"/>
    <w:rsid w:val="00D505AC"/>
    <w:rsid w:val="00D5580D"/>
    <w:rsid w:val="00D605F3"/>
    <w:rsid w:val="00D60989"/>
    <w:rsid w:val="00D62047"/>
    <w:rsid w:val="00D66E4A"/>
    <w:rsid w:val="00D702EA"/>
    <w:rsid w:val="00D722CF"/>
    <w:rsid w:val="00D737A7"/>
    <w:rsid w:val="00D75DF6"/>
    <w:rsid w:val="00D824B1"/>
    <w:rsid w:val="00D86DF5"/>
    <w:rsid w:val="00D91625"/>
    <w:rsid w:val="00D91794"/>
    <w:rsid w:val="00D92386"/>
    <w:rsid w:val="00D92E1A"/>
    <w:rsid w:val="00D932BA"/>
    <w:rsid w:val="00DA081F"/>
    <w:rsid w:val="00DB1024"/>
    <w:rsid w:val="00DB1160"/>
    <w:rsid w:val="00DB3A39"/>
    <w:rsid w:val="00DB534E"/>
    <w:rsid w:val="00DB674B"/>
    <w:rsid w:val="00DB7BAB"/>
    <w:rsid w:val="00DD419E"/>
    <w:rsid w:val="00DE3814"/>
    <w:rsid w:val="00DF0A2D"/>
    <w:rsid w:val="00DF6A86"/>
    <w:rsid w:val="00DF7BA4"/>
    <w:rsid w:val="00E13ED9"/>
    <w:rsid w:val="00E219E6"/>
    <w:rsid w:val="00E248C0"/>
    <w:rsid w:val="00E32FAB"/>
    <w:rsid w:val="00E410D2"/>
    <w:rsid w:val="00E424BE"/>
    <w:rsid w:val="00E42660"/>
    <w:rsid w:val="00E42ACF"/>
    <w:rsid w:val="00E43C98"/>
    <w:rsid w:val="00E47A3F"/>
    <w:rsid w:val="00E5242F"/>
    <w:rsid w:val="00E525F7"/>
    <w:rsid w:val="00E563B0"/>
    <w:rsid w:val="00E6098A"/>
    <w:rsid w:val="00E65B97"/>
    <w:rsid w:val="00E76381"/>
    <w:rsid w:val="00E81CCC"/>
    <w:rsid w:val="00E83F48"/>
    <w:rsid w:val="00E8496E"/>
    <w:rsid w:val="00E8623A"/>
    <w:rsid w:val="00E90C79"/>
    <w:rsid w:val="00E92A86"/>
    <w:rsid w:val="00E92B68"/>
    <w:rsid w:val="00E935D1"/>
    <w:rsid w:val="00E951CC"/>
    <w:rsid w:val="00EA3739"/>
    <w:rsid w:val="00EA39B2"/>
    <w:rsid w:val="00EA5425"/>
    <w:rsid w:val="00EB2CBD"/>
    <w:rsid w:val="00EB35D7"/>
    <w:rsid w:val="00EB39A1"/>
    <w:rsid w:val="00EB3A63"/>
    <w:rsid w:val="00EC0030"/>
    <w:rsid w:val="00EC1A87"/>
    <w:rsid w:val="00EC2E13"/>
    <w:rsid w:val="00EC4BB3"/>
    <w:rsid w:val="00EC4CCD"/>
    <w:rsid w:val="00EC7DE3"/>
    <w:rsid w:val="00EC7FD0"/>
    <w:rsid w:val="00ED1008"/>
    <w:rsid w:val="00ED20AB"/>
    <w:rsid w:val="00ED2781"/>
    <w:rsid w:val="00ED3767"/>
    <w:rsid w:val="00ED7541"/>
    <w:rsid w:val="00EE01BF"/>
    <w:rsid w:val="00EE1E00"/>
    <w:rsid w:val="00EE1FAA"/>
    <w:rsid w:val="00EF4126"/>
    <w:rsid w:val="00EF4156"/>
    <w:rsid w:val="00EF59F0"/>
    <w:rsid w:val="00F072AA"/>
    <w:rsid w:val="00F11953"/>
    <w:rsid w:val="00F14272"/>
    <w:rsid w:val="00F158FA"/>
    <w:rsid w:val="00F16CB2"/>
    <w:rsid w:val="00F17FFE"/>
    <w:rsid w:val="00F23E4B"/>
    <w:rsid w:val="00F30A39"/>
    <w:rsid w:val="00F3246F"/>
    <w:rsid w:val="00F37097"/>
    <w:rsid w:val="00F40172"/>
    <w:rsid w:val="00F4049B"/>
    <w:rsid w:val="00F43B57"/>
    <w:rsid w:val="00F44FB1"/>
    <w:rsid w:val="00F517FC"/>
    <w:rsid w:val="00F51B5E"/>
    <w:rsid w:val="00F5514D"/>
    <w:rsid w:val="00F604E7"/>
    <w:rsid w:val="00F61796"/>
    <w:rsid w:val="00F65E13"/>
    <w:rsid w:val="00F74134"/>
    <w:rsid w:val="00F832A8"/>
    <w:rsid w:val="00F84236"/>
    <w:rsid w:val="00F94167"/>
    <w:rsid w:val="00F948AB"/>
    <w:rsid w:val="00F95B14"/>
    <w:rsid w:val="00FA26CB"/>
    <w:rsid w:val="00FA4CB0"/>
    <w:rsid w:val="00FA5AC3"/>
    <w:rsid w:val="00FB4924"/>
    <w:rsid w:val="00FB4E26"/>
    <w:rsid w:val="00FC01F0"/>
    <w:rsid w:val="00FC2958"/>
    <w:rsid w:val="00FC3E55"/>
    <w:rsid w:val="00FC4210"/>
    <w:rsid w:val="00FC4777"/>
    <w:rsid w:val="00FC6607"/>
    <w:rsid w:val="00FC7BA9"/>
    <w:rsid w:val="00FC7C44"/>
    <w:rsid w:val="00FD2AF0"/>
    <w:rsid w:val="00FD3232"/>
    <w:rsid w:val="00FD35EE"/>
    <w:rsid w:val="00FD5B2D"/>
    <w:rsid w:val="00FD7F70"/>
    <w:rsid w:val="00FE3898"/>
    <w:rsid w:val="00FE75E0"/>
    <w:rsid w:val="00FF2DEE"/>
    <w:rsid w:val="00FF311E"/>
    <w:rsid w:val="00FF6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05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01705133">
      <w:bodyDiv w:val="1"/>
      <w:marLeft w:val="0"/>
      <w:marRight w:val="0"/>
      <w:marTop w:val="0"/>
      <w:marBottom w:val="0"/>
      <w:divBdr>
        <w:top w:val="none" w:sz="0" w:space="0" w:color="auto"/>
        <w:left w:val="none" w:sz="0" w:space="0" w:color="auto"/>
        <w:bottom w:val="none" w:sz="0" w:space="0" w:color="auto"/>
        <w:right w:val="none" w:sz="0" w:space="0" w:color="auto"/>
      </w:divBdr>
      <w:divsChild>
        <w:div w:id="1531338656">
          <w:marLeft w:val="0"/>
          <w:marRight w:val="0"/>
          <w:marTop w:val="0"/>
          <w:marBottom w:val="0"/>
          <w:divBdr>
            <w:top w:val="none" w:sz="0" w:space="0" w:color="auto"/>
            <w:left w:val="none" w:sz="0" w:space="0" w:color="auto"/>
            <w:bottom w:val="none" w:sz="0" w:space="0" w:color="auto"/>
            <w:right w:val="none" w:sz="0" w:space="0" w:color="auto"/>
          </w:divBdr>
          <w:divsChild>
            <w:div w:id="1031882719">
              <w:marLeft w:val="0"/>
              <w:marRight w:val="0"/>
              <w:marTop w:val="0"/>
              <w:marBottom w:val="0"/>
              <w:divBdr>
                <w:top w:val="none" w:sz="0" w:space="0" w:color="auto"/>
                <w:left w:val="none" w:sz="0" w:space="0" w:color="auto"/>
                <w:bottom w:val="none" w:sz="0" w:space="0" w:color="auto"/>
                <w:right w:val="none" w:sz="0" w:space="0" w:color="auto"/>
              </w:divBdr>
              <w:divsChild>
                <w:div w:id="1086196131">
                  <w:marLeft w:val="0"/>
                  <w:marRight w:val="0"/>
                  <w:marTop w:val="0"/>
                  <w:marBottom w:val="0"/>
                  <w:divBdr>
                    <w:top w:val="none" w:sz="0" w:space="0" w:color="auto"/>
                    <w:left w:val="none" w:sz="0" w:space="0" w:color="auto"/>
                    <w:bottom w:val="none" w:sz="0" w:space="0" w:color="auto"/>
                    <w:right w:val="none" w:sz="0" w:space="0" w:color="auto"/>
                  </w:divBdr>
                  <w:divsChild>
                    <w:div w:id="14822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400325908">
      <w:bodyDiv w:val="1"/>
      <w:marLeft w:val="0"/>
      <w:marRight w:val="0"/>
      <w:marTop w:val="0"/>
      <w:marBottom w:val="0"/>
      <w:divBdr>
        <w:top w:val="none" w:sz="0" w:space="0" w:color="auto"/>
        <w:left w:val="none" w:sz="0" w:space="0" w:color="auto"/>
        <w:bottom w:val="none" w:sz="0" w:space="0" w:color="auto"/>
        <w:right w:val="none" w:sz="0" w:space="0" w:color="auto"/>
      </w:divBdr>
      <w:divsChild>
        <w:div w:id="1017073381">
          <w:marLeft w:val="0"/>
          <w:marRight w:val="0"/>
          <w:marTop w:val="0"/>
          <w:marBottom w:val="0"/>
          <w:divBdr>
            <w:top w:val="none" w:sz="0" w:space="0" w:color="auto"/>
            <w:left w:val="none" w:sz="0" w:space="0" w:color="auto"/>
            <w:bottom w:val="none" w:sz="0" w:space="0" w:color="auto"/>
            <w:right w:val="none" w:sz="0" w:space="0" w:color="auto"/>
          </w:divBdr>
          <w:divsChild>
            <w:div w:id="426466302">
              <w:marLeft w:val="0"/>
              <w:marRight w:val="0"/>
              <w:marTop w:val="0"/>
              <w:marBottom w:val="0"/>
              <w:divBdr>
                <w:top w:val="none" w:sz="0" w:space="0" w:color="auto"/>
                <w:left w:val="none" w:sz="0" w:space="0" w:color="auto"/>
                <w:bottom w:val="none" w:sz="0" w:space="0" w:color="auto"/>
                <w:right w:val="none" w:sz="0" w:space="0" w:color="auto"/>
              </w:divBdr>
              <w:divsChild>
                <w:div w:id="1628924893">
                  <w:marLeft w:val="0"/>
                  <w:marRight w:val="0"/>
                  <w:marTop w:val="0"/>
                  <w:marBottom w:val="0"/>
                  <w:divBdr>
                    <w:top w:val="none" w:sz="0" w:space="0" w:color="auto"/>
                    <w:left w:val="none" w:sz="0" w:space="0" w:color="auto"/>
                    <w:bottom w:val="none" w:sz="0" w:space="0" w:color="auto"/>
                    <w:right w:val="none" w:sz="0" w:space="0" w:color="auto"/>
                  </w:divBdr>
                  <w:divsChild>
                    <w:div w:id="10827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2C299DA-6F20-453B-BADE-AF9F0E4AC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5537</Words>
  <Characters>31562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AMID</cp:lastModifiedBy>
  <cp:revision>2</cp:revision>
  <cp:lastPrinted>2015-03-24T21:00:00Z</cp:lastPrinted>
  <dcterms:created xsi:type="dcterms:W3CDTF">2015-06-29T21:03:00Z</dcterms:created>
  <dcterms:modified xsi:type="dcterms:W3CDTF">2015-06-29T21:03:00Z</dcterms:modified>
</cp:coreProperties>
</file>