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BD1" w:rsidRDefault="000B7BD1" w:rsidP="000B7BD1">
      <w:pPr>
        <w:pStyle w:val="NormalWeb"/>
        <w:shd w:val="clear" w:color="auto" w:fill="FFFFFF"/>
        <w:spacing w:before="0" w:beforeAutospacing="0" w:after="0" w:afterAutospacing="0"/>
        <w:rPr>
          <w:color w:val="222222"/>
        </w:rPr>
      </w:pPr>
    </w:p>
    <w:p w:rsidR="000B7BD1" w:rsidRDefault="000B7BD1" w:rsidP="000B7BD1">
      <w:pPr>
        <w:pStyle w:val="NormalWeb"/>
        <w:shd w:val="clear" w:color="auto" w:fill="FFFFFF"/>
        <w:spacing w:before="0" w:beforeAutospacing="0" w:after="0" w:afterAutospacing="0"/>
        <w:rPr>
          <w:color w:val="222222"/>
        </w:rPr>
      </w:pPr>
    </w:p>
    <w:p w:rsidR="000B7BD1" w:rsidRDefault="00202D79" w:rsidP="000B7BD1">
      <w:pPr>
        <w:pStyle w:val="NormalWeb"/>
        <w:shd w:val="clear" w:color="auto" w:fill="FFFFFF"/>
        <w:spacing w:before="0" w:beforeAutospacing="0" w:after="0" w:afterAutospacing="0"/>
        <w:rPr>
          <w:color w:val="222222"/>
        </w:rPr>
      </w:pPr>
      <w:r>
        <w:rPr>
          <w:color w:val="222222"/>
        </w:rPr>
        <w:t>3</w:t>
      </w:r>
      <w:r w:rsidR="00220AA7">
        <w:rPr>
          <w:color w:val="222222"/>
        </w:rPr>
        <w:t>0</w:t>
      </w:r>
      <w:r>
        <w:rPr>
          <w:color w:val="222222"/>
        </w:rPr>
        <w:t xml:space="preserve"> </w:t>
      </w:r>
      <w:r w:rsidR="00220AA7">
        <w:rPr>
          <w:color w:val="222222"/>
        </w:rPr>
        <w:t>August 2015</w:t>
      </w:r>
    </w:p>
    <w:p w:rsidR="00202D79" w:rsidRDefault="00202D79" w:rsidP="000B7BD1">
      <w:pPr>
        <w:pStyle w:val="NormalWeb"/>
        <w:shd w:val="clear" w:color="auto" w:fill="FFFFFF"/>
        <w:spacing w:before="0" w:beforeAutospacing="0" w:after="0" w:afterAutospacing="0"/>
        <w:rPr>
          <w:color w:val="222222"/>
        </w:rPr>
      </w:pPr>
    </w:p>
    <w:p w:rsidR="000B7BD1" w:rsidRPr="00FC1DD4" w:rsidRDefault="000B7BD1" w:rsidP="000B7BD1">
      <w:pPr>
        <w:pStyle w:val="NormalWeb"/>
        <w:shd w:val="clear" w:color="auto" w:fill="FFFFFF"/>
        <w:spacing w:before="0" w:beforeAutospacing="0" w:after="0" w:afterAutospacing="0"/>
        <w:rPr>
          <w:color w:val="222222"/>
        </w:rPr>
      </w:pPr>
      <w:r w:rsidRPr="00FC1DD4">
        <w:rPr>
          <w:color w:val="222222"/>
        </w:rPr>
        <w:t xml:space="preserve">Dr. </w:t>
      </w:r>
      <w:proofErr w:type="spellStart"/>
      <w:r w:rsidR="00BE1CB6">
        <w:rPr>
          <w:color w:val="222222"/>
        </w:rPr>
        <w:t>Hollocher</w:t>
      </w:r>
      <w:proofErr w:type="spellEnd"/>
      <w:r w:rsidRPr="00FC1DD4">
        <w:rPr>
          <w:color w:val="222222"/>
        </w:rPr>
        <w:t>,</w:t>
      </w:r>
    </w:p>
    <w:p w:rsidR="000B7BD1" w:rsidRPr="00FC1DD4" w:rsidRDefault="000B7BD1" w:rsidP="000B7BD1">
      <w:pPr>
        <w:pStyle w:val="NormalWeb"/>
        <w:shd w:val="clear" w:color="auto" w:fill="FFFFFF"/>
        <w:spacing w:before="0" w:beforeAutospacing="0" w:after="0" w:afterAutospacing="0"/>
        <w:rPr>
          <w:color w:val="222222"/>
        </w:rPr>
      </w:pPr>
    </w:p>
    <w:p w:rsidR="000B7BD1" w:rsidRPr="00FC1DD4" w:rsidRDefault="000B7BD1" w:rsidP="000B7BD1">
      <w:pPr>
        <w:pStyle w:val="NormalWeb"/>
        <w:shd w:val="clear" w:color="auto" w:fill="FFFFFF"/>
        <w:spacing w:before="0" w:beforeAutospacing="0" w:after="0" w:afterAutospacing="0"/>
        <w:rPr>
          <w:color w:val="222222"/>
        </w:rPr>
      </w:pPr>
      <w:r w:rsidRPr="00FC1DD4">
        <w:rPr>
          <w:color w:val="222222"/>
        </w:rPr>
        <w:t>Enclosed is a modified version of our manuscript entitled “</w:t>
      </w:r>
      <w:r w:rsidR="00220AA7" w:rsidRPr="004C2752">
        <w:t>Age, Growth, and Size of Lake Superior Pygmy Whitefish (</w:t>
      </w:r>
      <w:proofErr w:type="spellStart"/>
      <w:r w:rsidR="00220AA7" w:rsidRPr="00220AA7">
        <w:rPr>
          <w:i/>
        </w:rPr>
        <w:t>Prosopium</w:t>
      </w:r>
      <w:proofErr w:type="spellEnd"/>
      <w:r w:rsidR="00220AA7" w:rsidRPr="00220AA7">
        <w:rPr>
          <w:i/>
        </w:rPr>
        <w:t xml:space="preserve"> </w:t>
      </w:r>
      <w:proofErr w:type="spellStart"/>
      <w:r w:rsidR="00220AA7" w:rsidRPr="00220AA7">
        <w:rPr>
          <w:i/>
        </w:rPr>
        <w:t>coulterii</w:t>
      </w:r>
      <w:proofErr w:type="spellEnd"/>
      <w:r w:rsidR="00220AA7" w:rsidRPr="004C2752">
        <w:t>)</w:t>
      </w:r>
      <w:r w:rsidR="00B56845">
        <w:t>.</w:t>
      </w:r>
      <w:r w:rsidRPr="00FC1DD4">
        <w:rPr>
          <w:color w:val="222222"/>
        </w:rPr>
        <w:t xml:space="preserve">”  The manuscript </w:t>
      </w:r>
      <w:r w:rsidR="00202D79">
        <w:rPr>
          <w:color w:val="222222"/>
        </w:rPr>
        <w:t>was</w:t>
      </w:r>
      <w:r w:rsidRPr="00FC1DD4">
        <w:rPr>
          <w:color w:val="222222"/>
        </w:rPr>
        <w:t xml:space="preserve"> modified based on the suggestions of </w:t>
      </w:r>
      <w:r w:rsidR="00B56845">
        <w:rPr>
          <w:color w:val="222222"/>
        </w:rPr>
        <w:t xml:space="preserve">Associate Editor </w:t>
      </w:r>
      <w:r w:rsidR="00BE1CB6">
        <w:rPr>
          <w:color w:val="222222"/>
        </w:rPr>
        <w:t xml:space="preserve">Dr. </w:t>
      </w:r>
      <w:proofErr w:type="spellStart"/>
      <w:r w:rsidR="00BE1CB6">
        <w:rPr>
          <w:color w:val="222222"/>
        </w:rPr>
        <w:t>P</w:t>
      </w:r>
      <w:r w:rsidR="00220AA7">
        <w:rPr>
          <w:color w:val="222222"/>
        </w:rPr>
        <w:t>y</w:t>
      </w:r>
      <w:r w:rsidR="00BE1CB6">
        <w:rPr>
          <w:color w:val="222222"/>
        </w:rPr>
        <w:t>r</w:t>
      </w:r>
      <w:r w:rsidR="00B56845">
        <w:rPr>
          <w:color w:val="222222"/>
        </w:rPr>
        <w:t>on</w:t>
      </w:r>
      <w:proofErr w:type="spellEnd"/>
      <w:r w:rsidR="00B56845">
        <w:rPr>
          <w:color w:val="222222"/>
        </w:rPr>
        <w:t>,</w:t>
      </w:r>
      <w:r w:rsidR="00220AA7">
        <w:rPr>
          <w:color w:val="222222"/>
        </w:rPr>
        <w:t xml:space="preserve"> </w:t>
      </w:r>
      <w:r w:rsidRPr="00FC1DD4">
        <w:rPr>
          <w:color w:val="222222"/>
        </w:rPr>
        <w:t xml:space="preserve">two </w:t>
      </w:r>
      <w:r w:rsidR="00B56845">
        <w:rPr>
          <w:color w:val="222222"/>
        </w:rPr>
        <w:t xml:space="preserve">anonymous </w:t>
      </w:r>
      <w:r w:rsidRPr="00FC1DD4">
        <w:rPr>
          <w:color w:val="222222"/>
        </w:rPr>
        <w:t xml:space="preserve">reviewers </w:t>
      </w:r>
      <w:r w:rsidR="00B56845">
        <w:rPr>
          <w:color w:val="222222"/>
        </w:rPr>
        <w:t>for the journal</w:t>
      </w:r>
      <w:r w:rsidR="00050617">
        <w:rPr>
          <w:color w:val="222222"/>
        </w:rPr>
        <w:t>,</w:t>
      </w:r>
      <w:r w:rsidR="00202D79">
        <w:rPr>
          <w:color w:val="222222"/>
        </w:rPr>
        <w:t xml:space="preserve"> </w:t>
      </w:r>
      <w:r w:rsidRPr="00FC1DD4">
        <w:rPr>
          <w:color w:val="222222"/>
        </w:rPr>
        <w:t xml:space="preserve">and </w:t>
      </w:r>
      <w:r w:rsidR="00B56845">
        <w:rPr>
          <w:color w:val="222222"/>
        </w:rPr>
        <w:t xml:space="preserve">our </w:t>
      </w:r>
      <w:r w:rsidRPr="00FC1DD4">
        <w:rPr>
          <w:color w:val="222222"/>
        </w:rPr>
        <w:t>further proofing of the manuscript.  Each change to the manuscript or our rationale for not mak</w:t>
      </w:r>
      <w:bookmarkStart w:id="0" w:name="_GoBack"/>
      <w:bookmarkEnd w:id="0"/>
      <w:r w:rsidRPr="00FC1DD4">
        <w:rPr>
          <w:color w:val="222222"/>
        </w:rPr>
        <w:t>ing changes suggested by the reviewers are detailed below</w:t>
      </w:r>
      <w:r w:rsidR="00220AA7">
        <w:rPr>
          <w:color w:val="222222"/>
        </w:rPr>
        <w:t xml:space="preserve"> in comment-by-comment format</w:t>
      </w:r>
      <w:r w:rsidRPr="00FC1DD4">
        <w:rPr>
          <w:color w:val="222222"/>
        </w:rPr>
        <w:t>.  We hope that you will find our edits both easy to follow and acceptable.</w:t>
      </w:r>
    </w:p>
    <w:p w:rsidR="000B7BD1" w:rsidRPr="00FC1DD4" w:rsidRDefault="000B7BD1" w:rsidP="000B7BD1">
      <w:pPr>
        <w:pStyle w:val="NormalWeb"/>
        <w:shd w:val="clear" w:color="auto" w:fill="FFFFFF"/>
        <w:spacing w:before="0" w:beforeAutospacing="0" w:after="0" w:afterAutospacing="0"/>
        <w:rPr>
          <w:color w:val="222222"/>
        </w:rPr>
      </w:pPr>
    </w:p>
    <w:p w:rsidR="000B7BD1" w:rsidRDefault="000B7BD1" w:rsidP="000B7BD1">
      <w:pPr>
        <w:spacing w:after="120" w:line="276" w:lineRule="auto"/>
        <w:rPr>
          <w:rStyle w:val="Strong"/>
          <w:b w:val="0"/>
        </w:rPr>
      </w:pPr>
      <w:r w:rsidRPr="000B7BD1">
        <w:rPr>
          <w:rStyle w:val="Strong"/>
          <w:b w:val="0"/>
        </w:rPr>
        <w:t xml:space="preserve">Thank you for your continued consideration of our manuscript.  We look forward to your response </w:t>
      </w:r>
      <w:r w:rsidR="00B56845">
        <w:rPr>
          <w:rStyle w:val="Strong"/>
          <w:b w:val="0"/>
        </w:rPr>
        <w:t>regarding</w:t>
      </w:r>
      <w:r w:rsidRPr="000B7BD1">
        <w:rPr>
          <w:rStyle w:val="Strong"/>
          <w:b w:val="0"/>
        </w:rPr>
        <w:t xml:space="preserve"> the suitability of the revised manuscript for publication in the </w:t>
      </w:r>
      <w:r w:rsidR="00220AA7" w:rsidRPr="00220AA7">
        <w:rPr>
          <w:rStyle w:val="Strong"/>
          <w:b w:val="0"/>
          <w:i/>
        </w:rPr>
        <w:t>American Midland Naturalist</w:t>
      </w:r>
      <w:r w:rsidRPr="000B7BD1">
        <w:rPr>
          <w:rStyle w:val="Strong"/>
          <w:b w:val="0"/>
        </w:rPr>
        <w:t>.  Please contact me if you have any quest</w:t>
      </w:r>
      <w:r w:rsidR="00220AA7">
        <w:rPr>
          <w:rStyle w:val="Strong"/>
          <w:b w:val="0"/>
        </w:rPr>
        <w:t>ions or concerns related to the</w:t>
      </w:r>
      <w:r w:rsidRPr="000B7BD1">
        <w:rPr>
          <w:rStyle w:val="Strong"/>
          <w:b w:val="0"/>
        </w:rPr>
        <w:t xml:space="preserve"> manuscript</w:t>
      </w:r>
      <w:r w:rsidR="00220AA7">
        <w:rPr>
          <w:rStyle w:val="Strong"/>
          <w:b w:val="0"/>
        </w:rPr>
        <w:t xml:space="preserve"> or our responses to the reviewer’s suggestions</w:t>
      </w:r>
      <w:r w:rsidRPr="000B7BD1">
        <w:rPr>
          <w:rStyle w:val="Strong"/>
          <w:b w:val="0"/>
        </w:rPr>
        <w:t>.</w:t>
      </w:r>
    </w:p>
    <w:p w:rsidR="00B56845" w:rsidRDefault="00B56845" w:rsidP="000B7BD1">
      <w:pPr>
        <w:spacing w:after="120" w:line="276" w:lineRule="auto"/>
        <w:rPr>
          <w:rStyle w:val="Strong"/>
          <w:b w:val="0"/>
        </w:rPr>
      </w:pPr>
    </w:p>
    <w:p w:rsidR="000B7BD1" w:rsidRPr="00FC1DD4" w:rsidRDefault="000B7BD1" w:rsidP="000B7BD1">
      <w:pPr>
        <w:spacing w:after="240" w:line="276" w:lineRule="auto"/>
        <w:rPr>
          <w:rStyle w:val="Strong"/>
          <w:b w:val="0"/>
        </w:rPr>
      </w:pPr>
      <w:r w:rsidRPr="00FC1DD4">
        <w:rPr>
          <w:rStyle w:val="Strong"/>
          <w:b w:val="0"/>
        </w:rPr>
        <w:t>Respectfully,</w:t>
      </w:r>
    </w:p>
    <w:p w:rsidR="000B7BD1" w:rsidRPr="00FC1DD4" w:rsidRDefault="000B7BD1" w:rsidP="000B7BD1">
      <w:pPr>
        <w:pStyle w:val="BodyText"/>
        <w:spacing w:after="240" w:line="276" w:lineRule="auto"/>
        <w:rPr>
          <w:szCs w:val="24"/>
        </w:rPr>
      </w:pPr>
      <w:r w:rsidRPr="00FC1DD4">
        <w:rPr>
          <w:rStyle w:val="Strong"/>
          <w:b w:val="0"/>
          <w:noProof/>
          <w:szCs w:val="24"/>
        </w:rPr>
        <w:drawing>
          <wp:inline distT="0" distB="0" distL="0" distR="0" wp14:anchorId="334B9DCE" wp14:editId="76F1A7F9">
            <wp:extent cx="1318260" cy="48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8260" cy="480060"/>
                    </a:xfrm>
                    <a:prstGeom prst="rect">
                      <a:avLst/>
                    </a:prstGeom>
                    <a:noFill/>
                    <a:ln>
                      <a:noFill/>
                    </a:ln>
                  </pic:spPr>
                </pic:pic>
              </a:graphicData>
            </a:graphic>
          </wp:inline>
        </w:drawing>
      </w:r>
    </w:p>
    <w:p w:rsidR="000B7BD1" w:rsidRPr="00FC1DD4" w:rsidRDefault="000B7BD1" w:rsidP="000B7BD1">
      <w:pPr>
        <w:pStyle w:val="BodyText"/>
        <w:spacing w:line="276" w:lineRule="auto"/>
        <w:rPr>
          <w:szCs w:val="24"/>
        </w:rPr>
      </w:pPr>
      <w:r w:rsidRPr="00FC1DD4">
        <w:rPr>
          <w:szCs w:val="24"/>
        </w:rPr>
        <w:t>Dr. Derek H. Ogle</w:t>
      </w:r>
    </w:p>
    <w:p w:rsidR="000B7BD1" w:rsidRPr="00FC1DD4" w:rsidRDefault="000B7BD1" w:rsidP="000B7BD1">
      <w:pPr>
        <w:spacing w:after="240" w:line="276" w:lineRule="auto"/>
      </w:pPr>
      <w:r w:rsidRPr="00FC1DD4">
        <w:t>Professor of Mathematical Sciences and Natural Resources</w:t>
      </w:r>
    </w:p>
    <w:p w:rsidR="000B7BD1" w:rsidRPr="00FC1DD4" w:rsidRDefault="000B7BD1" w:rsidP="000B7BD1">
      <w:pPr>
        <w:pStyle w:val="NormalWeb"/>
        <w:shd w:val="clear" w:color="auto" w:fill="FFFFFF"/>
        <w:spacing w:before="0" w:beforeAutospacing="0" w:after="0" w:afterAutospacing="0"/>
        <w:rPr>
          <w:color w:val="222222"/>
        </w:rPr>
      </w:pPr>
    </w:p>
    <w:p w:rsidR="000B7BD1" w:rsidRDefault="000B7BD1" w:rsidP="000B7BD1">
      <w:pPr>
        <w:pStyle w:val="NormalWeb"/>
        <w:shd w:val="clear" w:color="auto" w:fill="FFFFFF"/>
        <w:spacing w:before="0" w:beforeAutospacing="0" w:after="0" w:afterAutospacing="0"/>
        <w:rPr>
          <w:b/>
          <w:color w:val="222222"/>
          <w:sz w:val="22"/>
          <w:szCs w:val="22"/>
        </w:rPr>
      </w:pPr>
    </w:p>
    <w:p w:rsidR="000B7BD1" w:rsidRDefault="000B7BD1" w:rsidP="000B7BD1">
      <w:pPr>
        <w:rPr>
          <w:b/>
          <w:color w:val="222222"/>
        </w:rPr>
      </w:pPr>
      <w:r>
        <w:rPr>
          <w:b/>
          <w:color w:val="222222"/>
        </w:rPr>
        <w:br w:type="page"/>
      </w:r>
    </w:p>
    <w:p w:rsidR="00EC11A9" w:rsidRDefault="00EC11A9" w:rsidP="00EC11A9">
      <w:pPr>
        <w:ind w:left="360" w:hanging="360"/>
        <w:rPr>
          <w:b/>
        </w:rPr>
      </w:pPr>
      <w:r>
        <w:rPr>
          <w:b/>
        </w:rPr>
        <w:lastRenderedPageBreak/>
        <w:t>Response to Associate Editor’s Comments</w:t>
      </w:r>
    </w:p>
    <w:p w:rsidR="004F0F42" w:rsidRDefault="00B56845" w:rsidP="00EC11A9">
      <w:pPr>
        <w:ind w:left="360" w:hanging="360"/>
        <w:rPr>
          <w:b/>
        </w:rPr>
      </w:pPr>
      <w:r>
        <w:t>(First l</w:t>
      </w:r>
      <w:r w:rsidR="004F0F42">
        <w:t>ine numbers refer to the Stewart et al 15 AE track changes.docx document</w:t>
      </w:r>
      <w:r>
        <w:t>.  Trailing line numbers refer to the newly submitted manuscript.</w:t>
      </w:r>
      <w:r w:rsidR="004F0F42">
        <w:t>)</w:t>
      </w:r>
    </w:p>
    <w:p w:rsidR="00EC11A9" w:rsidRDefault="00EC11A9" w:rsidP="00EC11A9">
      <w:pPr>
        <w:ind w:left="360" w:hanging="360"/>
      </w:pPr>
      <w:r>
        <w:t>Accepted all suggested edits except for the</w:t>
      </w:r>
      <w:r w:rsidR="004F0F42">
        <w:t xml:space="preserve"> following</w:t>
      </w:r>
      <w:r>
        <w:t>:</w:t>
      </w:r>
    </w:p>
    <w:p w:rsidR="00EC11A9" w:rsidRDefault="00EC11A9" w:rsidP="00EC11A9">
      <w:pPr>
        <w:ind w:left="360" w:hanging="360"/>
      </w:pPr>
      <w:r>
        <w:rPr>
          <w:i/>
        </w:rPr>
        <w:t>Lines 12-14 –</w:t>
      </w:r>
      <w:r>
        <w:t xml:space="preserve"> The suggested changes are not consistent with our sampling process.  We measured the TL for all fish collected.  We then recorded weight and sex and extracted scales and </w:t>
      </w:r>
      <w:proofErr w:type="spellStart"/>
      <w:r>
        <w:t>otoliths</w:t>
      </w:r>
      <w:proofErr w:type="spellEnd"/>
      <w:r>
        <w:t xml:space="preserve"> from a subsample of those fish.  The suggested changes implied that we recorded weight and sex for all collected fish, which is not true.</w:t>
      </w:r>
      <w:r w:rsidR="00B56845">
        <w:t xml:space="preserve"> [</w:t>
      </w:r>
      <w:r w:rsidR="00B56845" w:rsidRPr="00B56845">
        <w:rPr>
          <w:i/>
        </w:rPr>
        <w:t>Lines 12-13</w:t>
      </w:r>
      <w:r w:rsidR="00B56845">
        <w:t>]</w:t>
      </w:r>
    </w:p>
    <w:p w:rsidR="00EC11A9" w:rsidRDefault="00EC11A9" w:rsidP="00EC11A9">
      <w:pPr>
        <w:ind w:left="360" w:hanging="360"/>
      </w:pPr>
      <w:r>
        <w:rPr>
          <w:i/>
        </w:rPr>
        <w:t>Line 130 –</w:t>
      </w:r>
      <w:r>
        <w:t xml:space="preserve"> We prefer to keep “most” in front of “obvious.”  </w:t>
      </w:r>
      <w:r w:rsidR="00050617">
        <w:t>Remo</w:t>
      </w:r>
      <w:r>
        <w:t>ving “most” implies that the marks were clearly obvious in that region and that was not always the case.  Leaving “most” suggests that the marks were not always clearly obvious</w:t>
      </w:r>
      <w:r w:rsidR="00050617">
        <w:t>,</w:t>
      </w:r>
      <w:r>
        <w:t xml:space="preserve"> which was the case.</w:t>
      </w:r>
      <w:r w:rsidR="00B56845" w:rsidRPr="00B56845">
        <w:t xml:space="preserve"> </w:t>
      </w:r>
      <w:r w:rsidR="00B56845">
        <w:t>[</w:t>
      </w:r>
      <w:r w:rsidR="00B56845">
        <w:rPr>
          <w:i/>
        </w:rPr>
        <w:t>Lines 116</w:t>
      </w:r>
      <w:r w:rsidR="00B56845">
        <w:t>]</w:t>
      </w:r>
    </w:p>
    <w:p w:rsidR="00EC11A9" w:rsidRDefault="00EC11A9" w:rsidP="00EC11A9">
      <w:pPr>
        <w:ind w:left="360" w:hanging="360"/>
      </w:pPr>
      <w:r>
        <w:t xml:space="preserve"> </w:t>
      </w:r>
    </w:p>
    <w:p w:rsidR="00EC11A9" w:rsidRDefault="00EC11A9" w:rsidP="00EC11A9">
      <w:pPr>
        <w:ind w:left="360" w:hanging="360"/>
        <w:rPr>
          <w:b/>
        </w:rPr>
      </w:pPr>
      <w:r>
        <w:rPr>
          <w:b/>
        </w:rPr>
        <w:t>Response to Reviewer 1’s Comments</w:t>
      </w:r>
    </w:p>
    <w:p w:rsidR="00EC11A9" w:rsidRDefault="00EC11A9" w:rsidP="00EC11A9">
      <w:pPr>
        <w:ind w:left="360" w:hanging="360"/>
      </w:pPr>
      <w:r>
        <w:t>(</w:t>
      </w:r>
      <w:r w:rsidR="00B56845">
        <w:t>First l</w:t>
      </w:r>
      <w:r>
        <w:t>ine numbers refer to our original submission … which are the line numbers that the reviewer refer</w:t>
      </w:r>
      <w:r w:rsidR="00050617">
        <w:t>red</w:t>
      </w:r>
      <w:r>
        <w:t xml:space="preserve"> to</w:t>
      </w:r>
      <w:r w:rsidR="00B56845">
        <w:t>.  Trailing line numbers refer to the newly submitted manuscript.)</w:t>
      </w:r>
    </w:p>
    <w:p w:rsidR="00EC11A9" w:rsidRDefault="00EC11A9" w:rsidP="00EC11A9">
      <w:pPr>
        <w:ind w:left="360" w:hanging="360"/>
      </w:pPr>
      <w:r>
        <w:rPr>
          <w:i/>
        </w:rPr>
        <w:t>Major Comment 1</w:t>
      </w:r>
      <w:r>
        <w:t xml:space="preserve"> – We moved the weight-length relationship results paragraph to the end of the results to make a parallel organization with the introduction.  We kept a fish size section in the results as it </w:t>
      </w:r>
      <w:r w:rsidR="00050617">
        <w:t>i</w:t>
      </w:r>
      <w:r>
        <w:t>s important to characterize the lengths of fish observed prior to discussing growth.  Thus, the results now has four sections – 1) Age, 2) Size, 3) Growth, and 4) Length-Weight relationships.</w:t>
      </w:r>
    </w:p>
    <w:p w:rsidR="00EC11A9" w:rsidRDefault="00EC11A9" w:rsidP="00EC11A9">
      <w:pPr>
        <w:ind w:left="360" w:hanging="360"/>
      </w:pPr>
      <w:r>
        <w:rPr>
          <w:i/>
        </w:rPr>
        <w:t>Major Comment 2</w:t>
      </w:r>
      <w:r>
        <w:t xml:space="preserve"> – As the reviewer noted, the extra sums-of-squares method and the information criterion method (e.g., AIC) are both valid model selection methods (as is the likelihood ratio test).  However, we disagree that the IC methods will be more familiar to readers.  The extra sum-of-squares test is simply an analysis-of-variance.  In addition, the likelihood ratio test has been put forward by Kimu</w:t>
      </w:r>
      <w:r w:rsidR="00050617">
        <w:t>r</w:t>
      </w:r>
      <w:r>
        <w:t xml:space="preserve">a (1980) for testing differences in VBGF parameters among groups.  Kimura (1990) later showed that the extra sum-of-squares and likelihood ratio tests are functionally equivalent.  Thus, our extra sum-of-squares tests will be familiar to readers who are familiar with analysis of variance and to readers that are familiar with the statistical literature on comparing VBGF parameters.  Furthermore, we feel that using IC is fundamentally in contrast to the hypothesis/significance testing methods used elsewhere in the paper.  Finally, we did not defend our </w:t>
      </w:r>
      <w:r w:rsidR="00050617">
        <w:t>use of</w:t>
      </w:r>
      <w:r>
        <w:t xml:space="preserve"> the extra sums-of-squares tests </w:t>
      </w:r>
      <w:r w:rsidR="00050617">
        <w:t xml:space="preserve">in the manuscript </w:t>
      </w:r>
      <w:r>
        <w:t>because we feel that doing so would distract the reader.</w:t>
      </w:r>
    </w:p>
    <w:p w:rsidR="00EC11A9" w:rsidRDefault="00EC11A9" w:rsidP="00EC11A9">
      <w:pPr>
        <w:ind w:left="360" w:hanging="360"/>
      </w:pPr>
      <w:r>
        <w:rPr>
          <w:i/>
        </w:rPr>
        <w:t>Major Comment 3</w:t>
      </w:r>
      <w:r>
        <w:t xml:space="preserve"> – We added the last paragraph in the discussion.  This required adding the </w:t>
      </w:r>
      <w:proofErr w:type="spellStart"/>
      <w:r>
        <w:t>Vecsei</w:t>
      </w:r>
      <w:proofErr w:type="spellEnd"/>
      <w:r>
        <w:t xml:space="preserve"> and </w:t>
      </w:r>
      <w:proofErr w:type="spellStart"/>
      <w:r>
        <w:t>Panayi</w:t>
      </w:r>
      <w:proofErr w:type="spellEnd"/>
      <w:r>
        <w:t xml:space="preserve"> (2015) reference.</w:t>
      </w:r>
      <w:r w:rsidR="00B56845" w:rsidRPr="00B56845">
        <w:t xml:space="preserve"> </w:t>
      </w:r>
      <w:r w:rsidR="00B56845">
        <w:t>[</w:t>
      </w:r>
      <w:r w:rsidR="00B56845">
        <w:rPr>
          <w:i/>
        </w:rPr>
        <w:t xml:space="preserve">Lines </w:t>
      </w:r>
      <w:r w:rsidR="00B56845" w:rsidRPr="00B56845">
        <w:rPr>
          <w:i/>
        </w:rPr>
        <w:t>2</w:t>
      </w:r>
      <w:r w:rsidR="00B56845">
        <w:rPr>
          <w:i/>
        </w:rPr>
        <w:t>76-285</w:t>
      </w:r>
      <w:r w:rsidR="00B56845">
        <w:t>]</w:t>
      </w:r>
    </w:p>
    <w:p w:rsidR="00EC11A9" w:rsidRDefault="00EC11A9" w:rsidP="00EC11A9">
      <w:pPr>
        <w:ind w:left="360" w:hanging="360"/>
        <w:rPr>
          <w:rFonts w:cstheme="minorBidi"/>
        </w:rPr>
      </w:pPr>
      <w:r>
        <w:rPr>
          <w:i/>
        </w:rPr>
        <w:t xml:space="preserve">Line 10 </w:t>
      </w:r>
      <w:r>
        <w:t>– Done.</w:t>
      </w:r>
      <w:r w:rsidR="00B56845" w:rsidRPr="00B56845">
        <w:t xml:space="preserve"> </w:t>
      </w:r>
      <w:r w:rsidR="00B56845">
        <w:t>[</w:t>
      </w:r>
      <w:r w:rsidR="00B56845">
        <w:rPr>
          <w:i/>
        </w:rPr>
        <w:t>Line 10</w:t>
      </w:r>
      <w:r w:rsidR="00B56845">
        <w:t>]</w:t>
      </w:r>
    </w:p>
    <w:p w:rsidR="00EC11A9" w:rsidRDefault="00EC11A9" w:rsidP="00EC11A9">
      <w:pPr>
        <w:ind w:left="360" w:hanging="360"/>
      </w:pPr>
      <w:r>
        <w:rPr>
          <w:i/>
        </w:rPr>
        <w:t xml:space="preserve">Line 23 </w:t>
      </w:r>
      <w:r>
        <w:t xml:space="preserve">– Fixed. </w:t>
      </w:r>
      <w:r w:rsidR="00B56845">
        <w:t>[</w:t>
      </w:r>
      <w:r w:rsidR="00B56845">
        <w:rPr>
          <w:i/>
        </w:rPr>
        <w:t>Line 2</w:t>
      </w:r>
      <w:r w:rsidR="00B56845" w:rsidRPr="00B56845">
        <w:rPr>
          <w:i/>
        </w:rPr>
        <w:t>3</w:t>
      </w:r>
      <w:r w:rsidR="00B56845">
        <w:t>]</w:t>
      </w:r>
    </w:p>
    <w:p w:rsidR="00EC11A9" w:rsidRDefault="00EC11A9" w:rsidP="00EC11A9">
      <w:pPr>
        <w:ind w:left="360" w:hanging="360"/>
      </w:pPr>
      <w:r>
        <w:rPr>
          <w:i/>
        </w:rPr>
        <w:t xml:space="preserve">Line 62 </w:t>
      </w:r>
      <w:r>
        <w:t>– Fixed.</w:t>
      </w:r>
      <w:r w:rsidR="000C1F72" w:rsidRPr="000C1F72">
        <w:t xml:space="preserve"> </w:t>
      </w:r>
      <w:r w:rsidR="000C1F72">
        <w:t>[</w:t>
      </w:r>
      <w:r w:rsidR="000C1F72">
        <w:rPr>
          <w:i/>
        </w:rPr>
        <w:t>Line 62</w:t>
      </w:r>
      <w:r w:rsidR="000C1F72">
        <w:t>]</w:t>
      </w:r>
    </w:p>
    <w:p w:rsidR="00EC11A9" w:rsidRDefault="00EC11A9" w:rsidP="00EC11A9">
      <w:pPr>
        <w:ind w:left="360" w:hanging="360"/>
      </w:pPr>
      <w:r>
        <w:rPr>
          <w:i/>
        </w:rPr>
        <w:t>Line 68-70</w:t>
      </w:r>
      <w:r>
        <w:t xml:space="preserve"> – We agree with the reviewer’s comment.  We have attempted to address this problem by removing the last phrase (“to determine if growth of Pygmy Whitefish from Lake Superior changed in 60 y”) o</w:t>
      </w:r>
      <w:r w:rsidR="00050617">
        <w:t>f</w:t>
      </w:r>
      <w:r>
        <w:t xml:space="preserve"> this sentence.  This change clarifies that we only c</w:t>
      </w:r>
      <w:r w:rsidR="00050617">
        <w:t>ompared the 1953 and 2013</w:t>
      </w:r>
      <w:r>
        <w:t xml:space="preserve"> sampling even</w:t>
      </w:r>
      <w:r w:rsidR="00050617">
        <w:t>ts.  Please also see our</w:t>
      </w:r>
      <w:r>
        <w:t xml:space="preserve"> response </w:t>
      </w:r>
      <w:r w:rsidR="00050617">
        <w:t xml:space="preserve">below </w:t>
      </w:r>
      <w:r>
        <w:t>to the related comment for Lines 274-276.</w:t>
      </w:r>
      <w:r w:rsidR="000C1F72" w:rsidRPr="000C1F72">
        <w:t xml:space="preserve"> </w:t>
      </w:r>
      <w:r w:rsidR="000C1F72">
        <w:t>[</w:t>
      </w:r>
      <w:r w:rsidR="000C1F72">
        <w:rPr>
          <w:i/>
        </w:rPr>
        <w:t>Lines 68-69</w:t>
      </w:r>
      <w:r w:rsidR="000C1F72">
        <w:t>]</w:t>
      </w:r>
    </w:p>
    <w:p w:rsidR="00EC11A9" w:rsidRDefault="00EC11A9" w:rsidP="00EC11A9">
      <w:pPr>
        <w:ind w:left="360" w:hanging="360"/>
      </w:pPr>
      <w:r>
        <w:rPr>
          <w:i/>
        </w:rPr>
        <w:t>Lines 85-87</w:t>
      </w:r>
      <w:r>
        <w:t xml:space="preserve"> -- Trawl distance was determined using the ship’s navigational computer system (Computerized American Practical Navigator, </w:t>
      </w:r>
      <w:hyperlink r:id="rId8" w:history="1">
        <w:r>
          <w:rPr>
            <w:rStyle w:val="Hyperlink"/>
          </w:rPr>
          <w:t>www.thecapn.com</w:t>
        </w:r>
      </w:hyperlink>
      <w:r>
        <w:t xml:space="preserve">) that relies on a geographical positioning system (GPS).  This is standard equipment for a ship of this size.  We do not think it needs to be described in the paper, similarly as depth is not described as being determined using a fathometer or trawl time is not described as having been measured using the ships computer.  </w:t>
      </w:r>
    </w:p>
    <w:p w:rsidR="00EC11A9" w:rsidRDefault="00EC11A9" w:rsidP="00EC11A9">
      <w:pPr>
        <w:ind w:left="360" w:hanging="360"/>
        <w:rPr>
          <w:rFonts w:cstheme="minorBidi"/>
        </w:rPr>
      </w:pPr>
      <w:r>
        <w:rPr>
          <w:i/>
        </w:rPr>
        <w:t>Lines 164-166</w:t>
      </w:r>
      <w:r>
        <w:t xml:space="preserve"> – The proper fitting of VBGFs require young and old fish so that </w:t>
      </w:r>
      <w:r w:rsidR="00C511E4">
        <w:t>L</w:t>
      </w:r>
      <w:r w:rsidR="00C511E4" w:rsidRPr="00C511E4">
        <w:rPr>
          <w:vertAlign w:val="subscript"/>
        </w:rPr>
        <w:t>1</w:t>
      </w:r>
      <w:r w:rsidR="00C511E4">
        <w:t>, L</w:t>
      </w:r>
      <w:r w:rsidR="00C511E4" w:rsidRPr="00C511E4">
        <w:rPr>
          <w:vertAlign w:val="subscript"/>
        </w:rPr>
        <w:t>2</w:t>
      </w:r>
      <w:r w:rsidR="00C511E4">
        <w:t>, and L</w:t>
      </w:r>
      <w:r w:rsidR="00C511E4" w:rsidRPr="00C511E4">
        <w:rPr>
          <w:vertAlign w:val="subscript"/>
        </w:rPr>
        <w:t>3</w:t>
      </w:r>
      <w:r>
        <w:t xml:space="preserve"> </w:t>
      </w:r>
      <w:r w:rsidR="00C511E4">
        <w:t xml:space="preserve">(i.e., using the Francis parameterization) </w:t>
      </w:r>
      <w:r>
        <w:t>can be re</w:t>
      </w:r>
      <w:r w:rsidR="00C511E4">
        <w:t>lia</w:t>
      </w:r>
      <w:r>
        <w:t>bly estimated.  We could not determine the sex of age-1 fish, so if these fish were excluded from the analysis</w:t>
      </w:r>
      <w:r w:rsidR="00C511E4">
        <w:t>,</w:t>
      </w:r>
      <w:r>
        <w:t xml:space="preserve"> then young fish would not be present to help fit the VBGF for both sexes.  We do not have data on the sex ratio of age-1 Pygmy Whitefish</w:t>
      </w:r>
      <w:r w:rsidR="00C511E4">
        <w:t xml:space="preserve"> as t</w:t>
      </w:r>
      <w:r>
        <w:t xml:space="preserve">he sex of age-1 fish cannot be determined for Pygmy Whitefish and other </w:t>
      </w:r>
      <w:proofErr w:type="spellStart"/>
      <w:r>
        <w:t>Coregonids</w:t>
      </w:r>
      <w:proofErr w:type="spellEnd"/>
      <w:r>
        <w:t xml:space="preserve"> in Lake Superior and elsewhere.  Our method of assigning sex to age-1 fish would not affect the overall results of the VBGF model fitting unless the sex </w:t>
      </w:r>
      <w:r>
        <w:lastRenderedPageBreak/>
        <w:t xml:space="preserve">ratios were dramatically skewed such that the randomizations </w:t>
      </w:r>
      <w:r w:rsidR="00C511E4">
        <w:t xml:space="preserve">would </w:t>
      </w:r>
      <w:r>
        <w:t xml:space="preserve">result in a small number of age-1 fish from one end of the distribution being allocated to one sex or the other.  </w:t>
      </w:r>
      <w:r w:rsidR="00C511E4">
        <w:t>It is unlikely that the sex distribution for age-1 Pygmy Whitefish is strongly skewed and that an extreme randomization would occur</w:t>
      </w:r>
      <w:r>
        <w:t xml:space="preserve">.  We could perform a sensitivity analysis that addresses this question but we believe that </w:t>
      </w:r>
      <w:r w:rsidR="00C511E4">
        <w:t xml:space="preserve">that analysis </w:t>
      </w:r>
      <w:r>
        <w:t>is beyond the scope of this paper.  Finally, we feel that our method for anchoring the left-side of the VBGF is more defensible (and less draconian) then setting model parameters to constants as has been done in the literature (e.</w:t>
      </w:r>
      <w:r w:rsidR="00782FF5">
        <w:t xml:space="preserve">g., see </w:t>
      </w:r>
      <w:proofErr w:type="spellStart"/>
      <w:r w:rsidR="00782FF5">
        <w:t>Cailliet</w:t>
      </w:r>
      <w:proofErr w:type="spellEnd"/>
      <w:r w:rsidR="00782FF5">
        <w:t xml:space="preserve"> et al (2006)).</w:t>
      </w:r>
    </w:p>
    <w:p w:rsidR="00EC11A9" w:rsidRDefault="00EC11A9" w:rsidP="00EC11A9">
      <w:pPr>
        <w:ind w:left="360" w:hanging="360"/>
      </w:pPr>
      <w:r>
        <w:rPr>
          <w:i/>
        </w:rPr>
        <w:t>Lines 170-176</w:t>
      </w:r>
      <w:r>
        <w:t xml:space="preserve"> – The reviewer noted that APE was only found in Table 1</w:t>
      </w:r>
      <w:r w:rsidR="00782FF5">
        <w:t xml:space="preserve"> and was not mentioned in the text</w:t>
      </w:r>
      <w:r>
        <w:t>.  As APE is a constant proportion of ACV, it is a redundant measure.  Given this and the reviewer’s comment we removed APE from the manuscript.  This required removing a statement in the me</w:t>
      </w:r>
      <w:r w:rsidR="000C1F72">
        <w:t xml:space="preserve">thods (Lines 135-136), </w:t>
      </w:r>
      <w:r>
        <w:t xml:space="preserve">a statement in the label for and </w:t>
      </w:r>
      <w:r w:rsidR="000C1F72">
        <w:t xml:space="preserve">a column in Table 1, and </w:t>
      </w:r>
      <w:r>
        <w:t>the Beamish and Fournier citation.  We mo</w:t>
      </w:r>
      <w:r w:rsidR="00782FF5">
        <w:t>ved the sentence that summarized</w:t>
      </w:r>
      <w:r>
        <w:t xml:space="preserve"> ACV to the second sentence in that paragraph to have a parallel construction with the table (the reviewer suggested changing the table, but we have accomplished the same end result).</w:t>
      </w:r>
      <w:r w:rsidR="000C1F72" w:rsidRPr="000C1F72">
        <w:t xml:space="preserve"> </w:t>
      </w:r>
      <w:r w:rsidR="000C1F72">
        <w:t>[</w:t>
      </w:r>
      <w:r w:rsidR="000C1F72">
        <w:rPr>
          <w:i/>
        </w:rPr>
        <w:t>Lines 169</w:t>
      </w:r>
      <w:r w:rsidR="000C1F72" w:rsidRPr="00B56845">
        <w:rPr>
          <w:i/>
        </w:rPr>
        <w:t>-1</w:t>
      </w:r>
      <w:r w:rsidR="000C1F72">
        <w:rPr>
          <w:i/>
        </w:rPr>
        <w:t>70</w:t>
      </w:r>
      <w:r w:rsidR="000C1F72">
        <w:t>]</w:t>
      </w:r>
    </w:p>
    <w:p w:rsidR="00EC11A9" w:rsidRDefault="00EC11A9" w:rsidP="00EC11A9">
      <w:pPr>
        <w:ind w:left="360" w:hanging="360"/>
      </w:pPr>
      <w:r>
        <w:rPr>
          <w:i/>
        </w:rPr>
        <w:t xml:space="preserve">Line 183 </w:t>
      </w:r>
      <w:r>
        <w:t>– Done.</w:t>
      </w:r>
      <w:r w:rsidR="000C1F72" w:rsidRPr="000C1F72">
        <w:t xml:space="preserve"> </w:t>
      </w:r>
      <w:r w:rsidR="000C1F72">
        <w:t>[</w:t>
      </w:r>
      <w:r w:rsidR="000C1F72">
        <w:rPr>
          <w:i/>
        </w:rPr>
        <w:t>Line 181</w:t>
      </w:r>
      <w:r w:rsidR="000C1F72">
        <w:t>]</w:t>
      </w:r>
    </w:p>
    <w:p w:rsidR="00EC11A9" w:rsidRDefault="00EC11A9" w:rsidP="00EC11A9">
      <w:pPr>
        <w:ind w:left="360" w:hanging="360"/>
      </w:pPr>
      <w:r>
        <w:rPr>
          <w:i/>
        </w:rPr>
        <w:t xml:space="preserve">Line 191 </w:t>
      </w:r>
      <w:r>
        <w:t>– Done.</w:t>
      </w:r>
      <w:r w:rsidR="000C1F72" w:rsidRPr="000C1F72">
        <w:t xml:space="preserve"> </w:t>
      </w:r>
      <w:r w:rsidR="000C1F72">
        <w:t>[</w:t>
      </w:r>
      <w:r w:rsidR="000C1F72">
        <w:rPr>
          <w:i/>
        </w:rPr>
        <w:t>Line 189</w:t>
      </w:r>
      <w:r w:rsidR="000C1F72">
        <w:t>]</w:t>
      </w:r>
    </w:p>
    <w:p w:rsidR="00EC11A9" w:rsidRDefault="00EC11A9" w:rsidP="00EC11A9">
      <w:pPr>
        <w:ind w:left="360" w:hanging="360"/>
      </w:pPr>
      <w:r>
        <w:rPr>
          <w:i/>
        </w:rPr>
        <w:t>Line 197-198</w:t>
      </w:r>
      <w:r>
        <w:t xml:space="preserve"> – Done.  Required a significantly re-organized sentence.</w:t>
      </w:r>
      <w:r w:rsidR="000C1F72" w:rsidRPr="000C1F72">
        <w:t xml:space="preserve"> </w:t>
      </w:r>
      <w:r w:rsidR="000C1F72">
        <w:t>[</w:t>
      </w:r>
      <w:r w:rsidR="000C1F72">
        <w:rPr>
          <w:i/>
        </w:rPr>
        <w:t>Lines 193</w:t>
      </w:r>
      <w:r w:rsidR="000C1F72" w:rsidRPr="00B56845">
        <w:rPr>
          <w:i/>
        </w:rPr>
        <w:t>-1</w:t>
      </w:r>
      <w:r w:rsidR="000C1F72">
        <w:rPr>
          <w:i/>
        </w:rPr>
        <w:t>96</w:t>
      </w:r>
      <w:r w:rsidR="000C1F72">
        <w:t>]</w:t>
      </w:r>
    </w:p>
    <w:p w:rsidR="00EC11A9" w:rsidRDefault="00EC11A9" w:rsidP="00EC11A9">
      <w:pPr>
        <w:ind w:left="360" w:hanging="360"/>
      </w:pPr>
      <w:r>
        <w:rPr>
          <w:i/>
        </w:rPr>
        <w:t xml:space="preserve">Line 197 and elsewhere </w:t>
      </w:r>
      <w:r>
        <w:t>– Done.</w:t>
      </w:r>
    </w:p>
    <w:p w:rsidR="00EC11A9" w:rsidRDefault="00EC11A9" w:rsidP="00EC11A9">
      <w:pPr>
        <w:ind w:left="360" w:hanging="360"/>
      </w:pPr>
      <w:r>
        <w:rPr>
          <w:i/>
        </w:rPr>
        <w:t xml:space="preserve">Line 203 </w:t>
      </w:r>
      <w:r>
        <w:t xml:space="preserve">– Done.  We also had an error in our back-transformed intercept (used base e instead of base 10).  Thus, the back-transformed intercept was not within the intervals provided by </w:t>
      </w:r>
      <w:proofErr w:type="spellStart"/>
      <w:r>
        <w:t>FishBase</w:t>
      </w:r>
      <w:proofErr w:type="spellEnd"/>
      <w:r>
        <w:t xml:space="preserve">.  We have corrected the text to reflect this </w:t>
      </w:r>
      <w:r w:rsidR="00477040">
        <w:t xml:space="preserve">corrected </w:t>
      </w:r>
      <w:r>
        <w:t>result.</w:t>
      </w:r>
      <w:r w:rsidR="000C1F72" w:rsidRPr="000C1F72">
        <w:t xml:space="preserve"> </w:t>
      </w:r>
      <w:r w:rsidR="000C1F72">
        <w:t>[</w:t>
      </w:r>
      <w:r w:rsidR="000C1F72">
        <w:rPr>
          <w:i/>
        </w:rPr>
        <w:t>Lines 213</w:t>
      </w:r>
      <w:r w:rsidR="000C1F72" w:rsidRPr="00B56845">
        <w:rPr>
          <w:i/>
        </w:rPr>
        <w:t>-</w:t>
      </w:r>
      <w:r w:rsidR="000C1F72">
        <w:rPr>
          <w:i/>
        </w:rPr>
        <w:t>2</w:t>
      </w:r>
      <w:r w:rsidR="000C1F72" w:rsidRPr="00B56845">
        <w:rPr>
          <w:i/>
        </w:rPr>
        <w:t>1</w:t>
      </w:r>
      <w:r w:rsidR="000C1F72">
        <w:rPr>
          <w:i/>
        </w:rPr>
        <w:t>5</w:t>
      </w:r>
      <w:r w:rsidR="000C1F72">
        <w:t>]</w:t>
      </w:r>
    </w:p>
    <w:p w:rsidR="00EC11A9" w:rsidRDefault="00EC11A9" w:rsidP="00EC11A9">
      <w:pPr>
        <w:ind w:left="360" w:hanging="360"/>
      </w:pPr>
      <w:r>
        <w:rPr>
          <w:i/>
        </w:rPr>
        <w:t>Line 205</w:t>
      </w:r>
      <w:r>
        <w:t xml:space="preserve"> – Modified sentence but somewhat differently than the reviewer’s suggestions.  Deleting “quite” as suggested by the reviewer does not effectively communicate that there was high variability in assigned ages within length bins.</w:t>
      </w:r>
      <w:r w:rsidR="000C1F72" w:rsidRPr="000C1F72">
        <w:t xml:space="preserve"> </w:t>
      </w:r>
      <w:r w:rsidR="000C1F72">
        <w:t>[</w:t>
      </w:r>
      <w:r w:rsidR="000C1F72">
        <w:rPr>
          <w:i/>
        </w:rPr>
        <w:t>Line 198</w:t>
      </w:r>
      <w:r w:rsidR="000C1F72">
        <w:t>]</w:t>
      </w:r>
    </w:p>
    <w:p w:rsidR="00EC11A9" w:rsidRDefault="00EC11A9" w:rsidP="00EC11A9">
      <w:pPr>
        <w:ind w:left="360" w:hanging="360"/>
      </w:pPr>
      <w:r>
        <w:rPr>
          <w:i/>
        </w:rPr>
        <w:t xml:space="preserve">Line 215 </w:t>
      </w:r>
      <w:r>
        <w:t>– Done.</w:t>
      </w:r>
      <w:r w:rsidR="00923B43" w:rsidRPr="00923B43">
        <w:t xml:space="preserve"> </w:t>
      </w:r>
      <w:r w:rsidR="00923B43">
        <w:t>[</w:t>
      </w:r>
      <w:r w:rsidR="00923B43">
        <w:rPr>
          <w:i/>
        </w:rPr>
        <w:t>Lines 208</w:t>
      </w:r>
      <w:r w:rsidR="00923B43">
        <w:t>]</w:t>
      </w:r>
    </w:p>
    <w:p w:rsidR="00EC11A9" w:rsidRDefault="00EC11A9" w:rsidP="00EC11A9">
      <w:pPr>
        <w:ind w:left="360" w:hanging="360"/>
      </w:pPr>
      <w:r>
        <w:rPr>
          <w:i/>
        </w:rPr>
        <w:t>Lines 227-231</w:t>
      </w:r>
      <w:r>
        <w:t xml:space="preserve"> – Fixed.  It appears that our intent was not clear with the last sentence in this paragraph.  The paragraph is about problems </w:t>
      </w:r>
      <w:del w:id="1" w:author="Stewart, Taylor Robert" w:date="2015-08-27T14:11:00Z">
        <w:r w:rsidDel="00B63750">
          <w:delText>ageing</w:delText>
        </w:r>
      </w:del>
      <w:ins w:id="2" w:author="Stewart, Taylor Robert" w:date="2015-08-27T14:11:00Z">
        <w:r w:rsidR="00B63750">
          <w:t>estimating ages of</w:t>
        </w:r>
      </w:ins>
      <w:r>
        <w:t xml:space="preserve"> fish with scales and how that is likely related to crowded </w:t>
      </w:r>
      <w:proofErr w:type="spellStart"/>
      <w:r>
        <w:t>circuli</w:t>
      </w:r>
      <w:proofErr w:type="spellEnd"/>
      <w:r>
        <w:t xml:space="preserve"> at the scale margin.  The last sentence is intended to provide credence that </w:t>
      </w:r>
      <w:r w:rsidR="003C54B6">
        <w:t xml:space="preserve">somatic fish </w:t>
      </w:r>
      <w:r>
        <w:t xml:space="preserve">growth is slow and thus growth of the scale would be slow and would result in crowded </w:t>
      </w:r>
      <w:proofErr w:type="spellStart"/>
      <w:r>
        <w:t>circuli</w:t>
      </w:r>
      <w:proofErr w:type="spellEnd"/>
      <w:r>
        <w:t xml:space="preserve">.  We have modified the start of the last sentence to more directly tie the rest of the sentence to the concept of crowded </w:t>
      </w:r>
      <w:proofErr w:type="spellStart"/>
      <w:r>
        <w:t>circuli</w:t>
      </w:r>
      <w:proofErr w:type="spellEnd"/>
      <w:r>
        <w:t xml:space="preserve"> and, thus, the topic sentence for the paragraph.  This should address the reviewer’s concern.</w:t>
      </w:r>
      <w:r w:rsidR="00923B43" w:rsidRPr="00923B43">
        <w:t xml:space="preserve"> </w:t>
      </w:r>
      <w:r w:rsidR="00923B43">
        <w:t>[</w:t>
      </w:r>
      <w:r w:rsidR="00923B43">
        <w:rPr>
          <w:i/>
        </w:rPr>
        <w:t>Lines 228-230</w:t>
      </w:r>
      <w:r w:rsidR="00923B43">
        <w:t>]</w:t>
      </w:r>
    </w:p>
    <w:p w:rsidR="00EC11A9" w:rsidRDefault="00EC11A9" w:rsidP="00EC11A9">
      <w:pPr>
        <w:ind w:left="360" w:hanging="360"/>
      </w:pPr>
      <w:r>
        <w:rPr>
          <w:i/>
        </w:rPr>
        <w:t>Line 232-239</w:t>
      </w:r>
      <w:r>
        <w:t xml:space="preserve"> – We do not feel that this paragraph needs to be augmented per the reviewer’s request.  Our intent here is to be as transparent as possible about the problems that we encountered while </w:t>
      </w:r>
      <w:del w:id="3" w:author="Stewart, Taylor Robert" w:date="2015-08-27T14:12:00Z">
        <w:r w:rsidDel="00B63750">
          <w:delText>ageing</w:delText>
        </w:r>
      </w:del>
      <w:ins w:id="4" w:author="Stewart, Taylor Robert" w:date="2015-08-27T14:12:00Z">
        <w:r w:rsidR="00B63750">
          <w:t>estimating ages of</w:t>
        </w:r>
      </w:ins>
      <w:r>
        <w:t xml:space="preserve"> these fish so that the reader can be cognizant of this while interpreting our results and planning future studies.  We </w:t>
      </w:r>
      <w:r w:rsidR="003C54B6">
        <w:t>believe that</w:t>
      </w:r>
      <w:r>
        <w:t xml:space="preserve"> the original paragraph accomplishes this intent.</w:t>
      </w:r>
    </w:p>
    <w:p w:rsidR="00EC11A9" w:rsidRDefault="00EC11A9" w:rsidP="00EC11A9">
      <w:pPr>
        <w:ind w:left="360" w:hanging="360"/>
      </w:pPr>
      <w:r>
        <w:rPr>
          <w:i/>
        </w:rPr>
        <w:t xml:space="preserve">Line 260 </w:t>
      </w:r>
      <w:r>
        <w:t>– Done.</w:t>
      </w:r>
      <w:r w:rsidR="00923B43" w:rsidRPr="00923B43">
        <w:t xml:space="preserve"> </w:t>
      </w:r>
      <w:r w:rsidR="00923B43">
        <w:t>[</w:t>
      </w:r>
      <w:r w:rsidR="00923B43">
        <w:rPr>
          <w:i/>
        </w:rPr>
        <w:t>Line 259</w:t>
      </w:r>
      <w:r w:rsidR="00923B43">
        <w:t>]</w:t>
      </w:r>
    </w:p>
    <w:p w:rsidR="00EC11A9" w:rsidRDefault="00EC11A9" w:rsidP="00EC11A9">
      <w:pPr>
        <w:ind w:left="360" w:hanging="360"/>
      </w:pPr>
      <w:r>
        <w:rPr>
          <w:i/>
        </w:rPr>
        <w:t xml:space="preserve">Line 269 </w:t>
      </w:r>
      <w:r>
        <w:t>– Done.</w:t>
      </w:r>
      <w:r w:rsidR="00923B43" w:rsidRPr="00923B43">
        <w:t xml:space="preserve"> </w:t>
      </w:r>
      <w:r w:rsidR="00923B43">
        <w:t>[</w:t>
      </w:r>
      <w:r w:rsidR="00923B43">
        <w:rPr>
          <w:i/>
        </w:rPr>
        <w:t>Line 268</w:t>
      </w:r>
      <w:r w:rsidR="00923B43">
        <w:t>]</w:t>
      </w:r>
    </w:p>
    <w:p w:rsidR="00EC11A9" w:rsidRDefault="00EC11A9" w:rsidP="00EC11A9">
      <w:pPr>
        <w:ind w:left="360" w:hanging="360"/>
      </w:pPr>
      <w:r>
        <w:rPr>
          <w:i/>
        </w:rPr>
        <w:t xml:space="preserve">Line 270 </w:t>
      </w:r>
      <w:r>
        <w:t>– We did not change this.  The actual values are in the results and they depend on the age examined.  The general statement that we use seems warranted for the discussion.</w:t>
      </w:r>
    </w:p>
    <w:p w:rsidR="00EC11A9" w:rsidRDefault="00EC11A9" w:rsidP="00EC11A9">
      <w:pPr>
        <w:ind w:left="360" w:hanging="360"/>
      </w:pPr>
      <w:r>
        <w:rPr>
          <w:i/>
        </w:rPr>
        <w:t>Lines 274-276</w:t>
      </w:r>
      <w:r>
        <w:t>.  Agai</w:t>
      </w:r>
      <w:r w:rsidR="00050617">
        <w:t>n (please also see our response to L</w:t>
      </w:r>
      <w:r>
        <w:t xml:space="preserve">ines 68-70), we agree with the reviewer’s comment.  We have re-written the last sentence primarily by changing the word “change” to “differ” to more clearly articulate that we compared two sampling events.  We have attempted to say that these two events do not “differ” and do not make implied statements about whether any of the metrics have “changed” in 60 years.  In other words, as the reviewer noted, the metrics could have changed without our two data points being different.  We </w:t>
      </w:r>
      <w:r w:rsidR="00050617">
        <w:t>believe</w:t>
      </w:r>
      <w:r>
        <w:t xml:space="preserve"> that the “differs” language is more accurate and addresses this concern.</w:t>
      </w:r>
      <w:r w:rsidR="009F008B" w:rsidRPr="009F008B">
        <w:t xml:space="preserve"> </w:t>
      </w:r>
      <w:r w:rsidR="009F008B">
        <w:t>[</w:t>
      </w:r>
      <w:r w:rsidR="009F008B">
        <w:rPr>
          <w:i/>
        </w:rPr>
        <w:t>Lines 274-275</w:t>
      </w:r>
      <w:r w:rsidR="009F008B">
        <w:t>]</w:t>
      </w:r>
    </w:p>
    <w:p w:rsidR="00EC11A9" w:rsidRDefault="00EC11A9" w:rsidP="00EC11A9">
      <w:pPr>
        <w:ind w:left="360" w:hanging="360"/>
      </w:pPr>
    </w:p>
    <w:p w:rsidR="00EC11A9" w:rsidRDefault="00EC11A9" w:rsidP="00EC11A9">
      <w:pPr>
        <w:ind w:left="360" w:hanging="360"/>
      </w:pPr>
    </w:p>
    <w:p w:rsidR="00EC11A9" w:rsidRDefault="00EC11A9" w:rsidP="00EC11A9">
      <w:pPr>
        <w:ind w:left="360" w:hanging="360"/>
        <w:rPr>
          <w:b/>
        </w:rPr>
      </w:pPr>
      <w:r>
        <w:rPr>
          <w:b/>
        </w:rPr>
        <w:t>Response to Reviewer 2’s Comments</w:t>
      </w:r>
    </w:p>
    <w:p w:rsidR="00B56845" w:rsidRDefault="00B56845" w:rsidP="00B56845">
      <w:pPr>
        <w:ind w:left="360" w:hanging="360"/>
      </w:pPr>
      <w:r>
        <w:lastRenderedPageBreak/>
        <w:t>(First line numbers refer to our original submission … which are the line numbers that the reviewer referred to.  Trailing line numbers refer to the newly submitted manuscript.)</w:t>
      </w:r>
    </w:p>
    <w:p w:rsidR="00EC11A9" w:rsidRDefault="00EC11A9" w:rsidP="00EC11A9">
      <w:pPr>
        <w:ind w:left="360" w:hanging="360"/>
      </w:pPr>
      <w:r>
        <w:rPr>
          <w:i/>
        </w:rPr>
        <w:t>Line 289</w:t>
      </w:r>
      <w:r>
        <w:t xml:space="preserve"> – Fixed, changed “Norway” to “Sweden”.</w:t>
      </w:r>
      <w:r w:rsidR="009F008B" w:rsidRPr="009F008B">
        <w:t xml:space="preserve"> </w:t>
      </w:r>
      <w:r w:rsidR="009F008B">
        <w:t>[</w:t>
      </w:r>
      <w:r w:rsidR="009F008B">
        <w:rPr>
          <w:i/>
        </w:rPr>
        <w:t>Line 298</w:t>
      </w:r>
      <w:r w:rsidR="009F008B">
        <w:t>]</w:t>
      </w:r>
    </w:p>
    <w:p w:rsidR="00EC11A9" w:rsidRDefault="00EC11A9" w:rsidP="00EC11A9">
      <w:pPr>
        <w:ind w:left="360" w:hanging="360"/>
      </w:pPr>
      <w:r>
        <w:rPr>
          <w:i/>
        </w:rPr>
        <w:t>Table 3</w:t>
      </w:r>
      <w:r>
        <w:t xml:space="preserve"> – Done.  We added the state/province information and a note </w:t>
      </w:r>
      <w:r w:rsidR="003C54B6">
        <w:t xml:space="preserve">that scales were </w:t>
      </w:r>
      <w:r>
        <w:t xml:space="preserve">used for </w:t>
      </w:r>
      <w:r w:rsidR="003C54B6">
        <w:t>all studies</w:t>
      </w:r>
      <w:r>
        <w:t>.</w:t>
      </w:r>
    </w:p>
    <w:p w:rsidR="00EC11A9" w:rsidRDefault="00EC11A9" w:rsidP="00EC11A9">
      <w:pPr>
        <w:ind w:left="360" w:hanging="360"/>
      </w:pPr>
      <w:r>
        <w:rPr>
          <w:i/>
        </w:rPr>
        <w:t>Figure 1</w:t>
      </w:r>
      <w:r>
        <w:t xml:space="preserve"> – We added the </w:t>
      </w:r>
      <w:proofErr w:type="spellStart"/>
      <w:r>
        <w:t>Eschmeyer</w:t>
      </w:r>
      <w:proofErr w:type="spellEnd"/>
      <w:r>
        <w:t xml:space="preserve"> and Bailey </w:t>
      </w:r>
      <w:r w:rsidR="003C54B6">
        <w:t xml:space="preserve">(1955) </w:t>
      </w:r>
      <w:r>
        <w:t>sampling locations.</w:t>
      </w:r>
    </w:p>
    <w:p w:rsidR="00EC11A9" w:rsidRDefault="00EC11A9" w:rsidP="00EC11A9">
      <w:pPr>
        <w:ind w:left="360" w:hanging="360"/>
        <w:rPr>
          <w:b/>
        </w:rPr>
      </w:pPr>
    </w:p>
    <w:p w:rsidR="00EC11A9" w:rsidRDefault="00EC11A9" w:rsidP="00EC11A9">
      <w:pPr>
        <w:ind w:left="360" w:hanging="360"/>
        <w:rPr>
          <w:b/>
        </w:rPr>
      </w:pPr>
      <w:r>
        <w:rPr>
          <w:b/>
        </w:rPr>
        <w:t>Additional Changes</w:t>
      </w:r>
      <w:r w:rsidR="003C54B6">
        <w:rPr>
          <w:b/>
        </w:rPr>
        <w:t xml:space="preserve"> per Our Review</w:t>
      </w:r>
    </w:p>
    <w:p w:rsidR="00B56845" w:rsidRDefault="00B56845" w:rsidP="00B56845">
      <w:pPr>
        <w:ind w:left="360" w:hanging="360"/>
      </w:pPr>
      <w:r>
        <w:t>(First line numbers refer to our original submission … which are the line numbers that the reviewer referred to.  Trailing line numbers refer to the newly submitted manuscript.)</w:t>
      </w:r>
    </w:p>
    <w:p w:rsidR="00EC11A9" w:rsidRDefault="00EC11A9" w:rsidP="00EC11A9">
      <w:pPr>
        <w:ind w:left="360" w:hanging="360"/>
      </w:pPr>
      <w:r>
        <w:rPr>
          <w:i/>
        </w:rPr>
        <w:t xml:space="preserve">Throughout </w:t>
      </w:r>
      <w:r>
        <w:t xml:space="preserve">-- Changed “von </w:t>
      </w:r>
      <w:proofErr w:type="spellStart"/>
      <w:r>
        <w:t>Bertalanffy</w:t>
      </w:r>
      <w:proofErr w:type="spellEnd"/>
      <w:r>
        <w:t xml:space="preserve"> growth model” to “von </w:t>
      </w:r>
      <w:proofErr w:type="spellStart"/>
      <w:r>
        <w:t>Bertalanffy</w:t>
      </w:r>
      <w:proofErr w:type="spellEnd"/>
      <w:r>
        <w:t xml:space="preserve"> growth function” and “VBGM” to “VBGF”.</w:t>
      </w:r>
    </w:p>
    <w:p w:rsidR="00EC11A9" w:rsidRDefault="00EC11A9" w:rsidP="00EC11A9">
      <w:pPr>
        <w:ind w:left="360" w:hanging="360"/>
      </w:pPr>
      <w:r>
        <w:rPr>
          <w:i/>
        </w:rPr>
        <w:t xml:space="preserve">Throughout </w:t>
      </w:r>
      <w:r>
        <w:t>-- Changed “coefficient of variation” to “average coefficient of variation” and “CV” to “ACV” when referring to precision of age estimates.</w:t>
      </w:r>
    </w:p>
    <w:p w:rsidR="00EC11A9" w:rsidRDefault="00EC11A9" w:rsidP="00EC11A9">
      <w:pPr>
        <w:ind w:left="360" w:hanging="360"/>
      </w:pPr>
      <w:r>
        <w:rPr>
          <w:i/>
        </w:rPr>
        <w:t>Line 29</w:t>
      </w:r>
      <w:r>
        <w:t xml:space="preserve"> – Changed “but are” to “and”.</w:t>
      </w:r>
      <w:r w:rsidR="009F008B" w:rsidRPr="009F008B">
        <w:t xml:space="preserve"> </w:t>
      </w:r>
      <w:r w:rsidR="009F008B">
        <w:t>[</w:t>
      </w:r>
      <w:r w:rsidR="009F008B">
        <w:rPr>
          <w:i/>
        </w:rPr>
        <w:t>Line 29</w:t>
      </w:r>
      <w:r w:rsidR="009F008B">
        <w:t>]</w:t>
      </w:r>
    </w:p>
    <w:p w:rsidR="00EC11A9" w:rsidRDefault="00EC11A9" w:rsidP="00EC11A9">
      <w:pPr>
        <w:ind w:left="360" w:hanging="360"/>
      </w:pPr>
      <w:r>
        <w:rPr>
          <w:i/>
        </w:rPr>
        <w:t>Line 69</w:t>
      </w:r>
      <w:r>
        <w:t xml:space="preserve">-70 – Added a reference to “Fig. 1” here given reviewer 2’s comment about wanting to see the </w:t>
      </w:r>
      <w:proofErr w:type="spellStart"/>
      <w:r>
        <w:t>Eschmeyer</w:t>
      </w:r>
      <w:proofErr w:type="spellEnd"/>
      <w:r>
        <w:t xml:space="preserve"> and Bailey (1955) sampling locations.</w:t>
      </w:r>
      <w:r w:rsidR="009F008B" w:rsidRPr="009F008B">
        <w:t xml:space="preserve"> </w:t>
      </w:r>
      <w:r w:rsidR="009F008B">
        <w:t>[</w:t>
      </w:r>
      <w:r w:rsidR="009F008B">
        <w:rPr>
          <w:i/>
        </w:rPr>
        <w:t>Line 69</w:t>
      </w:r>
      <w:r w:rsidR="009F008B">
        <w:t>]</w:t>
      </w:r>
    </w:p>
    <w:p w:rsidR="00EC11A9" w:rsidRDefault="00EC11A9" w:rsidP="00EC11A9">
      <w:pPr>
        <w:ind w:left="360" w:hanging="360"/>
      </w:pPr>
      <w:r>
        <w:rPr>
          <w:i/>
        </w:rPr>
        <w:t xml:space="preserve">Lines 85-88 </w:t>
      </w:r>
      <w:r>
        <w:t xml:space="preserve">– Added </w:t>
      </w:r>
      <w:r w:rsidR="003C54B6">
        <w:t xml:space="preserve">the </w:t>
      </w:r>
      <w:r>
        <w:t>italicized words</w:t>
      </w:r>
      <w:r w:rsidR="003C54B6">
        <w:t xml:space="preserve"> in the following</w:t>
      </w:r>
      <w:r>
        <w:t xml:space="preserve"> … “Trawls were towed across depth contours beginning in shallower water at </w:t>
      </w:r>
      <w:r>
        <w:rPr>
          <w:i/>
        </w:rPr>
        <w:t>a speed of</w:t>
      </w:r>
      <w:r>
        <w:t xml:space="preserve"> approximately 3.5 km/h.  The tows had a mean beginning depth of 41.8 m (range: 10.6-140.0), ending depth of 91.5 m (range: 37.6-156.0), and </w:t>
      </w:r>
      <w:r>
        <w:rPr>
          <w:i/>
        </w:rPr>
        <w:t>the</w:t>
      </w:r>
      <w:r>
        <w:t xml:space="preserve"> mean distance covered </w:t>
      </w:r>
      <w:r>
        <w:rPr>
          <w:i/>
        </w:rPr>
        <w:t>was</w:t>
      </w:r>
      <w:r>
        <w:t xml:space="preserve"> 1.77 km (range: 0.64-3.22).”</w:t>
      </w:r>
      <w:r w:rsidR="009F008B" w:rsidRPr="009F008B">
        <w:t xml:space="preserve"> </w:t>
      </w:r>
      <w:r w:rsidR="009F008B">
        <w:t>[</w:t>
      </w:r>
      <w:r w:rsidR="009F008B">
        <w:rPr>
          <w:i/>
        </w:rPr>
        <w:t>Lines 84-87</w:t>
      </w:r>
      <w:r w:rsidR="009F008B">
        <w:t>]</w:t>
      </w:r>
    </w:p>
    <w:p w:rsidR="00EC11A9" w:rsidRDefault="00EC11A9" w:rsidP="00EC11A9">
      <w:pPr>
        <w:ind w:left="360" w:hanging="360"/>
      </w:pPr>
      <w:r>
        <w:rPr>
          <w:i/>
        </w:rPr>
        <w:t xml:space="preserve">Line 124 </w:t>
      </w:r>
      <w:r>
        <w:t>– Removed “then” after comma.</w:t>
      </w:r>
      <w:r w:rsidR="009F008B" w:rsidRPr="009F008B">
        <w:t xml:space="preserve"> </w:t>
      </w:r>
      <w:r w:rsidR="009F008B">
        <w:t>[</w:t>
      </w:r>
      <w:r w:rsidR="009F008B">
        <w:rPr>
          <w:i/>
        </w:rPr>
        <w:t>Line 12</w:t>
      </w:r>
      <w:r w:rsidR="009F008B" w:rsidRPr="00B56845">
        <w:rPr>
          <w:i/>
        </w:rPr>
        <w:t>3</w:t>
      </w:r>
      <w:r w:rsidR="009F008B">
        <w:t>]</w:t>
      </w:r>
    </w:p>
    <w:p w:rsidR="00EC11A9" w:rsidRDefault="00EC11A9" w:rsidP="00EC11A9">
      <w:pPr>
        <w:ind w:left="360" w:hanging="360"/>
      </w:pPr>
      <w:r>
        <w:rPr>
          <w:i/>
        </w:rPr>
        <w:t>Line 175</w:t>
      </w:r>
      <w:r>
        <w:t xml:space="preserve"> – Changed “but only” to “and”.</w:t>
      </w:r>
      <w:r w:rsidR="009F008B" w:rsidRPr="009F008B">
        <w:t xml:space="preserve"> </w:t>
      </w:r>
      <w:r w:rsidR="009F008B">
        <w:t>[</w:t>
      </w:r>
      <w:r w:rsidR="009F008B">
        <w:rPr>
          <w:i/>
        </w:rPr>
        <w:t>Line 17</w:t>
      </w:r>
      <w:r w:rsidR="009F008B" w:rsidRPr="00B56845">
        <w:rPr>
          <w:i/>
        </w:rPr>
        <w:t>3</w:t>
      </w:r>
      <w:r w:rsidR="009F008B">
        <w:t>]</w:t>
      </w:r>
    </w:p>
    <w:p w:rsidR="00EC11A9" w:rsidRDefault="00EC11A9" w:rsidP="00EC11A9">
      <w:pPr>
        <w:ind w:left="360" w:hanging="360"/>
      </w:pPr>
      <w:r>
        <w:rPr>
          <w:i/>
        </w:rPr>
        <w:t>Line 188</w:t>
      </w:r>
      <w:r>
        <w:t xml:space="preserve"> – Fixed misspelled </w:t>
      </w:r>
      <w:proofErr w:type="spellStart"/>
      <w:r>
        <w:t>Eschmeyer</w:t>
      </w:r>
      <w:proofErr w:type="spellEnd"/>
      <w:r>
        <w:t>.</w:t>
      </w:r>
      <w:r w:rsidR="009F008B" w:rsidRPr="009F008B">
        <w:t xml:space="preserve"> </w:t>
      </w:r>
      <w:r w:rsidR="009F008B">
        <w:t>[</w:t>
      </w:r>
      <w:r w:rsidR="009F008B">
        <w:rPr>
          <w:i/>
        </w:rPr>
        <w:t>Line 186</w:t>
      </w:r>
      <w:r w:rsidR="009F008B">
        <w:t>]</w:t>
      </w:r>
    </w:p>
    <w:p w:rsidR="00EC11A9" w:rsidRDefault="00EC11A9" w:rsidP="00EC11A9">
      <w:pPr>
        <w:ind w:left="360" w:hanging="360"/>
      </w:pPr>
      <w:r>
        <w:rPr>
          <w:i/>
        </w:rPr>
        <w:t xml:space="preserve">Line 261 </w:t>
      </w:r>
      <w:r>
        <w:t>– Changed “Tables 3 and 4” to “Tables 3</w:t>
      </w:r>
      <w:proofErr w:type="gramStart"/>
      <w:r>
        <w:t>,4</w:t>
      </w:r>
      <w:proofErr w:type="gramEnd"/>
      <w:r>
        <w:t>” for consistency and per journal format.</w:t>
      </w:r>
      <w:r w:rsidR="009F008B" w:rsidRPr="009F008B">
        <w:t xml:space="preserve"> </w:t>
      </w:r>
      <w:r w:rsidR="009F008B">
        <w:t>[</w:t>
      </w:r>
      <w:r w:rsidR="009F008B">
        <w:rPr>
          <w:i/>
        </w:rPr>
        <w:t>Line 258</w:t>
      </w:r>
      <w:r w:rsidR="009F008B">
        <w:t>]</w:t>
      </w:r>
    </w:p>
    <w:p w:rsidR="00EC11A9" w:rsidRDefault="00EC11A9" w:rsidP="00EC11A9">
      <w:pPr>
        <w:ind w:left="360" w:hanging="360"/>
      </w:pPr>
      <w:r>
        <w:rPr>
          <w:i/>
        </w:rPr>
        <w:t xml:space="preserve">Line 270 </w:t>
      </w:r>
      <w:r>
        <w:t>– Added “(Tables 3</w:t>
      </w:r>
      <w:proofErr w:type="gramStart"/>
      <w:r>
        <w:t>,4</w:t>
      </w:r>
      <w:proofErr w:type="gramEnd"/>
      <w:r>
        <w:t>)” at end of sentences to refer the reader.</w:t>
      </w:r>
      <w:r w:rsidR="009F008B" w:rsidRPr="009F008B">
        <w:t xml:space="preserve"> </w:t>
      </w:r>
      <w:r w:rsidR="009F008B">
        <w:t>[</w:t>
      </w:r>
      <w:r w:rsidR="009F008B">
        <w:rPr>
          <w:i/>
        </w:rPr>
        <w:t>Lines 260</w:t>
      </w:r>
      <w:r w:rsidR="009F008B">
        <w:t>]</w:t>
      </w:r>
    </w:p>
    <w:p w:rsidR="00EC11A9" w:rsidRDefault="00EC11A9" w:rsidP="00EC11A9">
      <w:pPr>
        <w:ind w:left="360" w:hanging="360"/>
      </w:pPr>
      <w:r>
        <w:rPr>
          <w:i/>
        </w:rPr>
        <w:t>Lines 299-300</w:t>
      </w:r>
      <w:r>
        <w:t xml:space="preserve"> -- Fixed hanging indent for Becker reference.</w:t>
      </w:r>
      <w:r w:rsidR="009F008B" w:rsidRPr="009F008B">
        <w:t xml:space="preserve"> </w:t>
      </w:r>
      <w:r w:rsidR="009F008B">
        <w:t>[</w:t>
      </w:r>
      <w:r w:rsidR="009F008B">
        <w:rPr>
          <w:i/>
        </w:rPr>
        <w:t>Lines 306-307</w:t>
      </w:r>
      <w:r w:rsidR="009F008B">
        <w:t>]</w:t>
      </w:r>
    </w:p>
    <w:p w:rsidR="00EC11A9" w:rsidRDefault="00EC11A9" w:rsidP="00EC11A9">
      <w:pPr>
        <w:ind w:left="360" w:hanging="360"/>
      </w:pPr>
    </w:p>
    <w:p w:rsidR="00EC11A9" w:rsidRDefault="00EC11A9" w:rsidP="00EC11A9">
      <w:pPr>
        <w:ind w:left="360" w:hanging="360"/>
        <w:rPr>
          <w:b/>
        </w:rPr>
      </w:pPr>
      <w:r>
        <w:rPr>
          <w:b/>
        </w:rPr>
        <w:t>References</w:t>
      </w:r>
      <w:r w:rsidR="003C54B6">
        <w:rPr>
          <w:b/>
        </w:rPr>
        <w:t xml:space="preserve"> Mentioned in these Responses</w:t>
      </w:r>
    </w:p>
    <w:p w:rsidR="00EC11A9" w:rsidRDefault="00EC11A9" w:rsidP="00220AA7">
      <w:pPr>
        <w:pStyle w:val="Bibliography"/>
        <w:spacing w:line="276" w:lineRule="auto"/>
        <w:ind w:left="360" w:hanging="360"/>
      </w:pPr>
      <w:proofErr w:type="spellStart"/>
      <w:r w:rsidRPr="00220AA7">
        <w:rPr>
          <w:smallCaps/>
        </w:rPr>
        <w:t>Cailliet</w:t>
      </w:r>
      <w:proofErr w:type="spellEnd"/>
      <w:r w:rsidRPr="00220AA7">
        <w:rPr>
          <w:smallCaps/>
        </w:rPr>
        <w:t xml:space="preserve">, G. M., W. D. Smith, H. F. </w:t>
      </w:r>
      <w:proofErr w:type="spellStart"/>
      <w:r w:rsidRPr="00220AA7">
        <w:rPr>
          <w:smallCaps/>
        </w:rPr>
        <w:t>Mollet</w:t>
      </w:r>
      <w:proofErr w:type="spellEnd"/>
      <w:r w:rsidRPr="00220AA7">
        <w:rPr>
          <w:smallCaps/>
        </w:rPr>
        <w:t>, and K. J. Goldman</w:t>
      </w:r>
      <w:r>
        <w:t xml:space="preserve">.  2006.  Age and growth studies of </w:t>
      </w:r>
      <w:proofErr w:type="spellStart"/>
      <w:r>
        <w:t>chondrichthyan</w:t>
      </w:r>
      <w:proofErr w:type="spellEnd"/>
      <w:r>
        <w:t xml:space="preserve"> fishes: the need for consistency in terminology, verification, validation, and growth function fitting.  </w:t>
      </w:r>
      <w:proofErr w:type="spellStart"/>
      <w:r>
        <w:t>Env</w:t>
      </w:r>
      <w:proofErr w:type="spellEnd"/>
      <w:r w:rsidR="00220AA7">
        <w:t>.</w:t>
      </w:r>
      <w:r>
        <w:t xml:space="preserve"> Biol</w:t>
      </w:r>
      <w:r w:rsidR="00220AA7">
        <w:t>.</w:t>
      </w:r>
      <w:r>
        <w:t xml:space="preserve"> Fish</w:t>
      </w:r>
      <w:r w:rsidR="00220AA7">
        <w:t>.,</w:t>
      </w:r>
      <w:r>
        <w:t xml:space="preserve"> 77:211-228.</w:t>
      </w:r>
    </w:p>
    <w:p w:rsidR="00EC11A9" w:rsidRDefault="00220AA7" w:rsidP="00220AA7">
      <w:pPr>
        <w:pStyle w:val="Bibliography"/>
        <w:spacing w:line="276" w:lineRule="auto"/>
        <w:ind w:left="360" w:hanging="360"/>
      </w:pPr>
      <w:proofErr w:type="spellStart"/>
      <w:r>
        <w:rPr>
          <w:smallCaps/>
        </w:rPr>
        <w:t>Eschmeyer</w:t>
      </w:r>
      <w:proofErr w:type="spellEnd"/>
      <w:r>
        <w:rPr>
          <w:smallCaps/>
        </w:rPr>
        <w:t>, P. H. a</w:t>
      </w:r>
      <w:r w:rsidR="00EC11A9" w:rsidRPr="00220AA7">
        <w:rPr>
          <w:smallCaps/>
        </w:rPr>
        <w:t>nd R. M. Bailey</w:t>
      </w:r>
      <w:r w:rsidR="00EC11A9">
        <w:t xml:space="preserve">. 1955. The pygmy whitefish, </w:t>
      </w:r>
      <w:proofErr w:type="spellStart"/>
      <w:r w:rsidR="00EC11A9">
        <w:rPr>
          <w:i/>
        </w:rPr>
        <w:t>Coregonus</w:t>
      </w:r>
      <w:proofErr w:type="spellEnd"/>
      <w:r w:rsidR="00EC11A9">
        <w:rPr>
          <w:i/>
        </w:rPr>
        <w:t xml:space="preserve"> </w:t>
      </w:r>
      <w:proofErr w:type="spellStart"/>
      <w:r w:rsidR="00EC11A9">
        <w:rPr>
          <w:i/>
        </w:rPr>
        <w:t>coulteri</w:t>
      </w:r>
      <w:proofErr w:type="spellEnd"/>
      <w:r w:rsidR="00EC11A9">
        <w:t>, in Lake Superior. Trans. Am. Fish. Soc., 84:161-199.</w:t>
      </w:r>
    </w:p>
    <w:p w:rsidR="00EC11A9" w:rsidRDefault="00EC11A9" w:rsidP="00220AA7">
      <w:pPr>
        <w:pStyle w:val="Bibliography"/>
        <w:spacing w:line="276" w:lineRule="auto"/>
        <w:ind w:left="360" w:hanging="360"/>
      </w:pPr>
      <w:r w:rsidRPr="00220AA7">
        <w:rPr>
          <w:smallCaps/>
        </w:rPr>
        <w:t>Kimura, D. K.</w:t>
      </w:r>
      <w:r>
        <w:t xml:space="preserve"> 1980.  Likelihood methods for the von </w:t>
      </w:r>
      <w:proofErr w:type="spellStart"/>
      <w:r>
        <w:t>Bertala</w:t>
      </w:r>
      <w:r w:rsidR="00220AA7">
        <w:t>nffy</w:t>
      </w:r>
      <w:proofErr w:type="spellEnd"/>
      <w:r w:rsidR="00220AA7">
        <w:t xml:space="preserve"> growth curve. U. S. Fish. Bull/,</w:t>
      </w:r>
      <w:r>
        <w:t xml:space="preserve"> 77:765-776</w:t>
      </w:r>
    </w:p>
    <w:p w:rsidR="00617746" w:rsidRPr="000B7BD1" w:rsidRDefault="00EC11A9" w:rsidP="009F008B">
      <w:pPr>
        <w:pStyle w:val="Bibliography"/>
        <w:spacing w:line="276" w:lineRule="auto"/>
        <w:ind w:left="360" w:hanging="360"/>
      </w:pPr>
      <w:r w:rsidRPr="00220AA7">
        <w:rPr>
          <w:smallCaps/>
        </w:rPr>
        <w:t>Kimura, D. K</w:t>
      </w:r>
      <w:r>
        <w:t xml:space="preserve">.  1990.  Testing nonlinear regression parameters under </w:t>
      </w:r>
      <w:proofErr w:type="spellStart"/>
      <w:r>
        <w:t>heteroscedastic</w:t>
      </w:r>
      <w:proofErr w:type="spellEnd"/>
      <w:r>
        <w:t>, normally distributed errors.  Biometrics</w:t>
      </w:r>
      <w:r w:rsidR="00220AA7">
        <w:t>,</w:t>
      </w:r>
      <w:r>
        <w:t xml:space="preserve"> 46:697-708.</w:t>
      </w:r>
    </w:p>
    <w:sectPr w:rsidR="00617746" w:rsidRPr="000B7BD1" w:rsidSect="0031136D">
      <w:footerReference w:type="even" r:id="rId9"/>
      <w:footerReference w:type="default" r:id="rId10"/>
      <w:headerReference w:type="first" r:id="rId11"/>
      <w:pgSz w:w="12240" w:h="15840" w:code="1"/>
      <w:pgMar w:top="1008" w:right="720" w:bottom="864" w:left="72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BD9" w:rsidRDefault="00120BD9">
      <w:r>
        <w:separator/>
      </w:r>
    </w:p>
  </w:endnote>
  <w:endnote w:type="continuationSeparator" w:id="0">
    <w:p w:rsidR="00120BD9" w:rsidRDefault="00120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04" w:rsidRDefault="00C24F61" w:rsidP="00E87804">
    <w:pPr>
      <w:pStyle w:val="Footer"/>
      <w:framePr w:wrap="around" w:vAnchor="text" w:hAnchor="margin" w:xAlign="right" w:y="1"/>
      <w:rPr>
        <w:rStyle w:val="PageNumber"/>
      </w:rPr>
    </w:pPr>
    <w:r>
      <w:rPr>
        <w:rStyle w:val="PageNumber"/>
      </w:rPr>
      <w:fldChar w:fldCharType="begin"/>
    </w:r>
    <w:r w:rsidR="00E87804">
      <w:rPr>
        <w:rStyle w:val="PageNumber"/>
      </w:rPr>
      <w:instrText xml:space="preserve">PAGE  </w:instrText>
    </w:r>
    <w:r>
      <w:rPr>
        <w:rStyle w:val="PageNumber"/>
      </w:rPr>
      <w:fldChar w:fldCharType="end"/>
    </w:r>
  </w:p>
  <w:p w:rsidR="00E87804" w:rsidRDefault="00E87804" w:rsidP="00E878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04" w:rsidRDefault="00E87804" w:rsidP="00E8780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BD9" w:rsidRDefault="00120BD9">
      <w:r>
        <w:separator/>
      </w:r>
    </w:p>
  </w:footnote>
  <w:footnote w:type="continuationSeparator" w:id="0">
    <w:p w:rsidR="00120BD9" w:rsidRDefault="00120B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36A" w:rsidRPr="00A05E56" w:rsidRDefault="007054F2" w:rsidP="00E0736A">
    <w:pPr>
      <w:pStyle w:val="Header"/>
      <w:jc w:val="right"/>
      <w:rPr>
        <w:rFonts w:ascii="Verdana" w:hAnsi="Verdana"/>
        <w:color w:val="031635"/>
        <w:sz w:val="16"/>
      </w:rPr>
    </w:pPr>
    <w:r>
      <w:rPr>
        <w:rFonts w:ascii="Verdana" w:hAnsi="Verdana"/>
        <w:noProof/>
        <w:color w:val="031635"/>
        <w:sz w:val="16"/>
      </w:rPr>
      <w:drawing>
        <wp:anchor distT="0" distB="0" distL="114300" distR="114300" simplePos="0" relativeHeight="251657728" behindDoc="0" locked="0" layoutInCell="1" allowOverlap="1">
          <wp:simplePos x="0" y="0"/>
          <wp:positionH relativeFrom="column">
            <wp:posOffset>0</wp:posOffset>
          </wp:positionH>
          <wp:positionV relativeFrom="paragraph">
            <wp:posOffset>-349250</wp:posOffset>
          </wp:positionV>
          <wp:extent cx="2667000" cy="849630"/>
          <wp:effectExtent l="0" t="0" r="0" b="7620"/>
          <wp:wrapTight wrapText="bothSides">
            <wp:wrapPolygon edited="0">
              <wp:start x="0" y="0"/>
              <wp:lineTo x="0" y="21309"/>
              <wp:lineTo x="21446" y="21309"/>
              <wp:lineTo x="21446" y="0"/>
              <wp:lineTo x="0" y="0"/>
            </wp:wrapPolygon>
          </wp:wrapTight>
          <wp:docPr id="4" name="Picture 4" descr="1-i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in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849630"/>
                  </a:xfrm>
                  <a:prstGeom prst="rect">
                    <a:avLst/>
                  </a:prstGeom>
                  <a:noFill/>
                </pic:spPr>
              </pic:pic>
            </a:graphicData>
          </a:graphic>
          <wp14:sizeRelH relativeFrom="page">
            <wp14:pctWidth>0</wp14:pctWidth>
          </wp14:sizeRelH>
          <wp14:sizeRelV relativeFrom="page">
            <wp14:pctHeight>0</wp14:pctHeight>
          </wp14:sizeRelV>
        </wp:anchor>
      </w:drawing>
    </w:r>
    <w:r w:rsidR="00E0736A" w:rsidRPr="00A05E56">
      <w:rPr>
        <w:rFonts w:ascii="Verdana" w:hAnsi="Verdana"/>
        <w:color w:val="031635"/>
        <w:sz w:val="16"/>
      </w:rPr>
      <w:t>1411 Ellis Avenue</w:t>
    </w:r>
  </w:p>
  <w:p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Ashland, Wisconsin 54806-3999</w:t>
    </w:r>
  </w:p>
  <w:p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 xml:space="preserve">Telephone: (715) 682-1699  </w:t>
    </w:r>
  </w:p>
  <w:p w:rsidR="00E0736A" w:rsidRPr="00E0736A" w:rsidRDefault="00E0736A" w:rsidP="00E0736A">
    <w:pPr>
      <w:pStyle w:val="Header"/>
      <w:jc w:val="right"/>
      <w:rPr>
        <w:color w:val="031635"/>
        <w:sz w:val="18"/>
      </w:rPr>
    </w:pPr>
    <w:r w:rsidRPr="00A05E56">
      <w:rPr>
        <w:rFonts w:ascii="Verdana" w:hAnsi="Verdana"/>
        <w:color w:val="031635"/>
        <w:sz w:val="16"/>
      </w:rPr>
      <w:t>www.northland.edu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D61E2"/>
    <w:multiLevelType w:val="hybridMultilevel"/>
    <w:tmpl w:val="5F44294C"/>
    <w:lvl w:ilvl="0" w:tplc="9BA0E28A">
      <w:start w:val="4"/>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73044"/>
    <w:multiLevelType w:val="hybridMultilevel"/>
    <w:tmpl w:val="CDE6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2376FF"/>
    <w:multiLevelType w:val="hybridMultilevel"/>
    <w:tmpl w:val="80D0409E"/>
    <w:lvl w:ilvl="0" w:tplc="4FF85DB0">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wart, Taylor Robert">
    <w15:presenceInfo w15:providerId="AD" w15:userId="S-1-5-21-3697291689-1161744426-439199626-349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781"/>
    <w:rsid w:val="00015EB4"/>
    <w:rsid w:val="0003020E"/>
    <w:rsid w:val="00050617"/>
    <w:rsid w:val="00050DFF"/>
    <w:rsid w:val="00051C3A"/>
    <w:rsid w:val="00055ABE"/>
    <w:rsid w:val="00074660"/>
    <w:rsid w:val="00094D9F"/>
    <w:rsid w:val="00096D66"/>
    <w:rsid w:val="000B7BD1"/>
    <w:rsid w:val="000C1F72"/>
    <w:rsid w:val="000C4147"/>
    <w:rsid w:val="000C6C5E"/>
    <w:rsid w:val="000C7F51"/>
    <w:rsid w:val="000D2744"/>
    <w:rsid w:val="000E2C41"/>
    <w:rsid w:val="000F1136"/>
    <w:rsid w:val="00107B9E"/>
    <w:rsid w:val="00120BD9"/>
    <w:rsid w:val="00125D94"/>
    <w:rsid w:val="00134EBC"/>
    <w:rsid w:val="0014541B"/>
    <w:rsid w:val="001935B8"/>
    <w:rsid w:val="001A0B9A"/>
    <w:rsid w:val="001E48AA"/>
    <w:rsid w:val="00202D79"/>
    <w:rsid w:val="00220AA7"/>
    <w:rsid w:val="00270214"/>
    <w:rsid w:val="0027291E"/>
    <w:rsid w:val="002E4986"/>
    <w:rsid w:val="00303E83"/>
    <w:rsid w:val="0031136D"/>
    <w:rsid w:val="00323E48"/>
    <w:rsid w:val="003440B1"/>
    <w:rsid w:val="00377A15"/>
    <w:rsid w:val="00391A62"/>
    <w:rsid w:val="00396A09"/>
    <w:rsid w:val="003A413A"/>
    <w:rsid w:val="003A6795"/>
    <w:rsid w:val="003A7536"/>
    <w:rsid w:val="003B01B0"/>
    <w:rsid w:val="003B51FC"/>
    <w:rsid w:val="003B6AF1"/>
    <w:rsid w:val="003C54B6"/>
    <w:rsid w:val="003D4AC9"/>
    <w:rsid w:val="003E44F5"/>
    <w:rsid w:val="00445498"/>
    <w:rsid w:val="0045457E"/>
    <w:rsid w:val="00477040"/>
    <w:rsid w:val="00483731"/>
    <w:rsid w:val="004D59BC"/>
    <w:rsid w:val="004D680F"/>
    <w:rsid w:val="004D6F9E"/>
    <w:rsid w:val="004F0F42"/>
    <w:rsid w:val="00501E6F"/>
    <w:rsid w:val="00520324"/>
    <w:rsid w:val="00552D60"/>
    <w:rsid w:val="00555781"/>
    <w:rsid w:val="00565EF6"/>
    <w:rsid w:val="00595113"/>
    <w:rsid w:val="005D541C"/>
    <w:rsid w:val="005E6698"/>
    <w:rsid w:val="00617746"/>
    <w:rsid w:val="00637257"/>
    <w:rsid w:val="006646FE"/>
    <w:rsid w:val="006A332D"/>
    <w:rsid w:val="007054F2"/>
    <w:rsid w:val="007103CA"/>
    <w:rsid w:val="00727552"/>
    <w:rsid w:val="00782FF5"/>
    <w:rsid w:val="007B466F"/>
    <w:rsid w:val="007C00F5"/>
    <w:rsid w:val="00843AE8"/>
    <w:rsid w:val="00845CA0"/>
    <w:rsid w:val="00860CB6"/>
    <w:rsid w:val="00884F6F"/>
    <w:rsid w:val="008E7873"/>
    <w:rsid w:val="008F126C"/>
    <w:rsid w:val="009056B0"/>
    <w:rsid w:val="00913038"/>
    <w:rsid w:val="00923B43"/>
    <w:rsid w:val="00930983"/>
    <w:rsid w:val="009369A9"/>
    <w:rsid w:val="00950194"/>
    <w:rsid w:val="00957999"/>
    <w:rsid w:val="009708C4"/>
    <w:rsid w:val="0097249D"/>
    <w:rsid w:val="00997897"/>
    <w:rsid w:val="009B75AA"/>
    <w:rsid w:val="009D1655"/>
    <w:rsid w:val="009F008B"/>
    <w:rsid w:val="009F4A46"/>
    <w:rsid w:val="00A02D98"/>
    <w:rsid w:val="00A233DB"/>
    <w:rsid w:val="00A345EC"/>
    <w:rsid w:val="00A35ABC"/>
    <w:rsid w:val="00A53A84"/>
    <w:rsid w:val="00A71D6F"/>
    <w:rsid w:val="00A75E07"/>
    <w:rsid w:val="00AA2E9B"/>
    <w:rsid w:val="00AC1E0F"/>
    <w:rsid w:val="00AF12B7"/>
    <w:rsid w:val="00B56845"/>
    <w:rsid w:val="00B60BA4"/>
    <w:rsid w:val="00B63750"/>
    <w:rsid w:val="00BE1CB6"/>
    <w:rsid w:val="00C2334C"/>
    <w:rsid w:val="00C24F61"/>
    <w:rsid w:val="00C511E4"/>
    <w:rsid w:val="00C84085"/>
    <w:rsid w:val="00C93CB2"/>
    <w:rsid w:val="00CA491F"/>
    <w:rsid w:val="00CD3EDB"/>
    <w:rsid w:val="00CD4F9C"/>
    <w:rsid w:val="00CF63E4"/>
    <w:rsid w:val="00D477FB"/>
    <w:rsid w:val="00DB31CA"/>
    <w:rsid w:val="00DC3139"/>
    <w:rsid w:val="00E01B82"/>
    <w:rsid w:val="00E0736A"/>
    <w:rsid w:val="00E11907"/>
    <w:rsid w:val="00E16090"/>
    <w:rsid w:val="00E7766B"/>
    <w:rsid w:val="00E807FD"/>
    <w:rsid w:val="00E85CED"/>
    <w:rsid w:val="00E87804"/>
    <w:rsid w:val="00EA0140"/>
    <w:rsid w:val="00EC02AB"/>
    <w:rsid w:val="00EC11A9"/>
    <w:rsid w:val="00ED06FE"/>
    <w:rsid w:val="00EF324E"/>
    <w:rsid w:val="00F35EA7"/>
    <w:rsid w:val="00F775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5:docId w15:val="{4CC052D3-7D54-4C6A-ACA3-426B981BC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873"/>
    <w:rPr>
      <w:sz w:val="24"/>
      <w:szCs w:val="24"/>
    </w:rPr>
  </w:style>
  <w:style w:type="paragraph" w:styleId="Heading1">
    <w:name w:val="heading 1"/>
    <w:basedOn w:val="Normal"/>
    <w:link w:val="Heading1Char"/>
    <w:uiPriority w:val="9"/>
    <w:qFormat/>
    <w:rsid w:val="008F126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7873"/>
    <w:pPr>
      <w:tabs>
        <w:tab w:val="center" w:pos="4320"/>
        <w:tab w:val="right" w:pos="8640"/>
      </w:tabs>
    </w:pPr>
  </w:style>
  <w:style w:type="paragraph" w:styleId="Footer">
    <w:name w:val="footer"/>
    <w:basedOn w:val="Normal"/>
    <w:rsid w:val="008E7873"/>
    <w:pPr>
      <w:tabs>
        <w:tab w:val="center" w:pos="4320"/>
        <w:tab w:val="right" w:pos="8640"/>
      </w:tabs>
    </w:pPr>
  </w:style>
  <w:style w:type="character" w:styleId="Hyperlink">
    <w:name w:val="Hyperlink"/>
    <w:rsid w:val="008E7873"/>
    <w:rPr>
      <w:color w:val="0000FF"/>
      <w:u w:val="single"/>
    </w:rPr>
  </w:style>
  <w:style w:type="paragraph" w:styleId="BalloonText">
    <w:name w:val="Balloon Text"/>
    <w:basedOn w:val="Normal"/>
    <w:semiHidden/>
    <w:rsid w:val="009C0D24"/>
    <w:rPr>
      <w:rFonts w:ascii="Tahoma" w:hAnsi="Tahoma" w:cs="Tahoma"/>
      <w:sz w:val="16"/>
      <w:szCs w:val="16"/>
    </w:rPr>
  </w:style>
  <w:style w:type="character" w:styleId="PageNumber">
    <w:name w:val="page number"/>
    <w:basedOn w:val="DefaultParagraphFont"/>
    <w:rsid w:val="002D0E5F"/>
  </w:style>
  <w:style w:type="character" w:styleId="Strong">
    <w:name w:val="Strong"/>
    <w:qFormat/>
    <w:rsid w:val="000C4147"/>
    <w:rPr>
      <w:b/>
      <w:bCs/>
    </w:rPr>
  </w:style>
  <w:style w:type="paragraph" w:styleId="BodyText">
    <w:name w:val="Body Text"/>
    <w:basedOn w:val="Normal"/>
    <w:link w:val="BodyTextChar"/>
    <w:rsid w:val="00617746"/>
    <w:rPr>
      <w:szCs w:val="20"/>
    </w:rPr>
  </w:style>
  <w:style w:type="character" w:customStyle="1" w:styleId="BodyTextChar">
    <w:name w:val="Body Text Char"/>
    <w:link w:val="BodyText"/>
    <w:rsid w:val="00617746"/>
    <w:rPr>
      <w:sz w:val="24"/>
    </w:rPr>
  </w:style>
  <w:style w:type="character" w:customStyle="1" w:styleId="listtext">
    <w:name w:val="list_text"/>
    <w:basedOn w:val="DefaultParagraphFont"/>
    <w:rsid w:val="00617746"/>
  </w:style>
  <w:style w:type="character" w:customStyle="1" w:styleId="Heading1Char">
    <w:name w:val="Heading 1 Char"/>
    <w:link w:val="Heading1"/>
    <w:uiPriority w:val="9"/>
    <w:rsid w:val="008F126C"/>
    <w:rPr>
      <w:b/>
      <w:bCs/>
      <w:kern w:val="36"/>
      <w:sz w:val="48"/>
      <w:szCs w:val="48"/>
    </w:rPr>
  </w:style>
  <w:style w:type="paragraph" w:styleId="ListParagraph">
    <w:name w:val="List Paragraph"/>
    <w:basedOn w:val="Normal"/>
    <w:uiPriority w:val="34"/>
    <w:qFormat/>
    <w:rsid w:val="00565EF6"/>
    <w:pPr>
      <w:spacing w:after="200" w:line="276" w:lineRule="auto"/>
      <w:ind w:left="720"/>
      <w:contextualSpacing/>
    </w:pPr>
    <w:rPr>
      <w:rFonts w:ascii="Calibri" w:eastAsia="Calibri" w:hAnsi="Calibri"/>
      <w:sz w:val="22"/>
      <w:szCs w:val="22"/>
    </w:rPr>
  </w:style>
  <w:style w:type="character" w:styleId="CommentReference">
    <w:name w:val="annotation reference"/>
    <w:uiPriority w:val="99"/>
    <w:semiHidden/>
    <w:unhideWhenUsed/>
    <w:rsid w:val="00483731"/>
    <w:rPr>
      <w:sz w:val="16"/>
      <w:szCs w:val="16"/>
    </w:rPr>
  </w:style>
  <w:style w:type="paragraph" w:styleId="CommentText">
    <w:name w:val="annotation text"/>
    <w:basedOn w:val="Normal"/>
    <w:link w:val="CommentTextChar"/>
    <w:uiPriority w:val="99"/>
    <w:semiHidden/>
    <w:unhideWhenUsed/>
    <w:rsid w:val="00483731"/>
    <w:pPr>
      <w:spacing w:line="480" w:lineRule="auto"/>
    </w:pPr>
    <w:rPr>
      <w:sz w:val="20"/>
      <w:szCs w:val="20"/>
      <w:lang w:val="en-GB" w:eastAsia="en-GB"/>
    </w:rPr>
  </w:style>
  <w:style w:type="character" w:customStyle="1" w:styleId="CommentTextChar">
    <w:name w:val="Comment Text Char"/>
    <w:link w:val="CommentText"/>
    <w:uiPriority w:val="99"/>
    <w:semiHidden/>
    <w:rsid w:val="00483731"/>
    <w:rPr>
      <w:lang w:val="en-GB" w:eastAsia="en-GB"/>
    </w:rPr>
  </w:style>
  <w:style w:type="paragraph" w:customStyle="1" w:styleId="Articletitle">
    <w:name w:val="Article title"/>
    <w:basedOn w:val="Normal"/>
    <w:next w:val="Normal"/>
    <w:qFormat/>
    <w:rsid w:val="00483731"/>
    <w:pPr>
      <w:spacing w:after="120" w:line="360" w:lineRule="auto"/>
    </w:pPr>
    <w:rPr>
      <w:b/>
      <w:sz w:val="28"/>
      <w:lang w:val="en-GB" w:eastAsia="en-GB"/>
    </w:rPr>
  </w:style>
  <w:style w:type="paragraph" w:styleId="NormalWeb">
    <w:name w:val="Normal (Web)"/>
    <w:basedOn w:val="Normal"/>
    <w:uiPriority w:val="99"/>
    <w:unhideWhenUsed/>
    <w:rsid w:val="000B7BD1"/>
    <w:pPr>
      <w:spacing w:before="100" w:beforeAutospacing="1" w:after="100" w:afterAutospacing="1"/>
    </w:pPr>
  </w:style>
  <w:style w:type="paragraph" w:styleId="Bibliography">
    <w:name w:val="Bibliography"/>
    <w:basedOn w:val="Normal"/>
    <w:next w:val="Normal"/>
    <w:uiPriority w:val="37"/>
    <w:unhideWhenUsed/>
    <w:rsid w:val="00EC11A9"/>
    <w:pPr>
      <w:spacing w:line="480" w:lineRule="auto"/>
      <w:ind w:firstLine="360"/>
    </w:pPr>
    <w:rPr>
      <w:rFonts w:eastAsia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866869">
      <w:bodyDiv w:val="1"/>
      <w:marLeft w:val="0"/>
      <w:marRight w:val="0"/>
      <w:marTop w:val="0"/>
      <w:marBottom w:val="0"/>
      <w:divBdr>
        <w:top w:val="none" w:sz="0" w:space="0" w:color="auto"/>
        <w:left w:val="none" w:sz="0" w:space="0" w:color="auto"/>
        <w:bottom w:val="none" w:sz="0" w:space="0" w:color="auto"/>
        <w:right w:val="none" w:sz="0" w:space="0" w:color="auto"/>
      </w:divBdr>
    </w:div>
    <w:div w:id="1121068410">
      <w:bodyDiv w:val="1"/>
      <w:marLeft w:val="0"/>
      <w:marRight w:val="0"/>
      <w:marTop w:val="0"/>
      <w:marBottom w:val="0"/>
      <w:divBdr>
        <w:top w:val="none" w:sz="0" w:space="0" w:color="auto"/>
        <w:left w:val="none" w:sz="0" w:space="0" w:color="auto"/>
        <w:bottom w:val="none" w:sz="0" w:space="0" w:color="auto"/>
        <w:right w:val="none" w:sz="0" w:space="0" w:color="auto"/>
      </w:divBdr>
      <w:divsChild>
        <w:div w:id="2117940543">
          <w:marLeft w:val="0"/>
          <w:marRight w:val="0"/>
          <w:marTop w:val="0"/>
          <w:marBottom w:val="0"/>
          <w:divBdr>
            <w:top w:val="none" w:sz="0" w:space="0" w:color="auto"/>
            <w:left w:val="none" w:sz="0" w:space="0" w:color="auto"/>
            <w:bottom w:val="none" w:sz="0" w:space="0" w:color="auto"/>
            <w:right w:val="none" w:sz="0" w:space="0" w:color="auto"/>
          </w:divBdr>
        </w:div>
      </w:divsChild>
    </w:div>
    <w:div w:id="2010254495">
      <w:bodyDiv w:val="1"/>
      <w:marLeft w:val="0"/>
      <w:marRight w:val="0"/>
      <w:marTop w:val="0"/>
      <w:marBottom w:val="0"/>
      <w:divBdr>
        <w:top w:val="none" w:sz="0" w:space="0" w:color="auto"/>
        <w:left w:val="none" w:sz="0" w:space="0" w:color="auto"/>
        <w:bottom w:val="none" w:sz="0" w:space="0" w:color="auto"/>
        <w:right w:val="none" w:sz="0" w:space="0" w:color="auto"/>
      </w:divBdr>
      <w:divsChild>
        <w:div w:id="763845114">
          <w:marLeft w:val="0"/>
          <w:marRight w:val="0"/>
          <w:marTop w:val="0"/>
          <w:marBottom w:val="0"/>
          <w:divBdr>
            <w:top w:val="none" w:sz="0" w:space="0" w:color="auto"/>
            <w:left w:val="none" w:sz="0" w:space="0" w:color="auto"/>
            <w:bottom w:val="none" w:sz="0" w:space="0" w:color="auto"/>
            <w:right w:val="none" w:sz="0" w:space="0" w:color="auto"/>
          </w:divBdr>
          <w:divsChild>
            <w:div w:id="8533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capn.com"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1893</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August 28, 2007</vt:lpstr>
    </vt:vector>
  </TitlesOfParts>
  <Company>Northland College</Company>
  <LinksUpToDate>false</LinksUpToDate>
  <CharactersWithSpaces>11852</CharactersWithSpaces>
  <SharedDoc>false</SharedDoc>
  <HLinks>
    <vt:vector size="6" baseType="variant">
      <vt:variant>
        <vt:i4>2818107</vt:i4>
      </vt:variant>
      <vt:variant>
        <vt:i4>-1</vt:i4>
      </vt:variant>
      <vt:variant>
        <vt:i4>1027</vt:i4>
      </vt:variant>
      <vt:variant>
        <vt:i4>1</vt:i4>
      </vt:variant>
      <vt:variant>
        <vt:lpwstr>1-inch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28, 2007</dc:title>
  <dc:creator>kmiller</dc:creator>
  <cp:lastModifiedBy>Stewart, Taylor Robert</cp:lastModifiedBy>
  <cp:revision>3</cp:revision>
  <cp:lastPrinted>2008-01-15T16:34:00Z</cp:lastPrinted>
  <dcterms:created xsi:type="dcterms:W3CDTF">2015-08-27T18:12:00Z</dcterms:created>
  <dcterms:modified xsi:type="dcterms:W3CDTF">2015-08-27T18:13:00Z</dcterms:modified>
</cp:coreProperties>
</file>