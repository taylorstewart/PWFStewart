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7FFAB8B1" w:rsidR="005A4AD5" w:rsidRPr="004C2752" w:rsidRDefault="00F94167" w:rsidP="005A4AD5">
      <w:pPr>
        <w:pStyle w:val="Affiliation"/>
        <w:spacing w:before="0" w:line="480" w:lineRule="auto"/>
        <w:rPr>
          <w:i w:val="0"/>
        </w:rPr>
      </w:pPr>
      <w:r>
        <w:rPr>
          <w:i w:val="0"/>
        </w:rPr>
        <w:t xml:space="preserve"> </w:t>
      </w:r>
      <w:r w:rsidR="005A4AD5" w:rsidRPr="004C2752">
        <w:rPr>
          <w:i w:val="0"/>
        </w:rPr>
        <w:t>RH:</w:t>
      </w:r>
      <w:r w:rsidR="005A4AD5" w:rsidRPr="004C2752">
        <w:t xml:space="preserve"> </w:t>
      </w:r>
      <w:r w:rsidR="005A4AD5"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proofErr w:type="spellStart"/>
      <w:r w:rsidR="001E70CD" w:rsidRPr="004C2752">
        <w:t>Prosopium</w:t>
      </w:r>
      <w:proofErr w:type="spellEnd"/>
      <w:r w:rsidR="001E70CD" w:rsidRPr="004C2752">
        <w:t xml:space="preserve"> </w:t>
      </w:r>
      <w:proofErr w:type="spellStart"/>
      <w:r w:rsidR="001E70CD" w:rsidRPr="004C2752">
        <w:t>coulterii</w:t>
      </w:r>
      <w:proofErr w:type="spellEnd"/>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 xml:space="preserve">U. S. Geological Survey, Great Lakes Science </w:t>
      </w:r>
      <w:proofErr w:type="spellStart"/>
      <w:r w:rsidRPr="004C2752">
        <w:t>Center</w:t>
      </w:r>
      <w:proofErr w:type="spellEnd"/>
      <w:r w:rsidRPr="004C2752">
        <w:t>, Lake Superior Biological Station, Ashland, Wisconsin  54806</w:t>
      </w:r>
    </w:p>
    <w:p w14:paraId="61A9AA8F" w14:textId="7022A0DC" w:rsidR="00790D25" w:rsidRPr="00FB2B9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976631">
        <w:rPr>
          <w:i w:val="0"/>
        </w:rPr>
        <w:t>Pygmy Whitefish (</w:t>
      </w:r>
      <w:proofErr w:type="spellStart"/>
      <w:r w:rsidR="0002010E" w:rsidRPr="0015374D">
        <w:t>Prosopium</w:t>
      </w:r>
      <w:proofErr w:type="spellEnd"/>
      <w:r w:rsidR="0002010E" w:rsidRPr="0015374D">
        <w:t xml:space="preserve"> </w:t>
      </w:r>
      <w:proofErr w:type="spellStart"/>
      <w:r w:rsidR="0002010E" w:rsidRPr="0015374D">
        <w:t>coulterii</w:t>
      </w:r>
      <w:proofErr w:type="spellEnd"/>
      <w:r w:rsidR="0002010E" w:rsidRPr="00976631">
        <w:rPr>
          <w:i w:val="0"/>
        </w:rPr>
        <w:t xml:space="preserve">) are a small, glacial relict species with a </w:t>
      </w:r>
      <w:proofErr w:type="spellStart"/>
      <w:r w:rsidR="0002010E" w:rsidRPr="00976631">
        <w:rPr>
          <w:i w:val="0"/>
        </w:rPr>
        <w:t>disjunct</w:t>
      </w:r>
      <w:proofErr w:type="spellEnd"/>
      <w:r w:rsidR="0002010E" w:rsidRPr="00976631">
        <w:rPr>
          <w:i w:val="0"/>
        </w:rPr>
        <w:t xml:space="preserve"> distribution in North America and Siberia.  In 2013 we collected Pygmy Whitefish at 28 stations from throughout Lake Superior. </w:t>
      </w:r>
      <w:r w:rsidR="001B597A" w:rsidRPr="00976631">
        <w:rPr>
          <w:i w:val="0"/>
        </w:rPr>
        <w:t xml:space="preserve"> </w:t>
      </w:r>
      <w:r w:rsidR="0002010E" w:rsidRPr="00976631">
        <w:rPr>
          <w:i w:val="0"/>
        </w:rPr>
        <w:t xml:space="preserve">Total length </w:t>
      </w:r>
      <w:r w:rsidR="0021795B" w:rsidRPr="00976631">
        <w:rPr>
          <w:i w:val="0"/>
        </w:rPr>
        <w:t>was recorded for</w:t>
      </w:r>
      <w:r w:rsidR="0002010E" w:rsidRPr="00976631">
        <w:rPr>
          <w:i w:val="0"/>
        </w:rPr>
        <w:t xml:space="preserve"> all fish and weight</w:t>
      </w:r>
      <w:r w:rsidR="0021795B" w:rsidRPr="00976631">
        <w:rPr>
          <w:i w:val="0"/>
        </w:rPr>
        <w:t xml:space="preserve"> and</w:t>
      </w:r>
      <w:r w:rsidR="0002010E" w:rsidRPr="00976631">
        <w:rPr>
          <w:i w:val="0"/>
        </w:rPr>
        <w:t xml:space="preserve"> sex were re</w:t>
      </w:r>
      <w:r w:rsidR="001B597A" w:rsidRPr="00976631">
        <w:rPr>
          <w:i w:val="0"/>
        </w:rPr>
        <w:t xml:space="preserve">corded and scales and </w:t>
      </w:r>
      <w:proofErr w:type="spellStart"/>
      <w:r w:rsidR="0002010E" w:rsidRPr="00976631">
        <w:rPr>
          <w:i w:val="0"/>
        </w:rPr>
        <w:t>otoliths</w:t>
      </w:r>
      <w:proofErr w:type="spellEnd"/>
      <w:r w:rsidR="0002010E" w:rsidRPr="00976631">
        <w:rPr>
          <w:i w:val="0"/>
        </w:rPr>
        <w:t xml:space="preserve"> were collected from a subsample.  We compared the precision of </w:t>
      </w:r>
      <w:r w:rsidR="005C7489" w:rsidRPr="00976631">
        <w:rPr>
          <w:i w:val="0"/>
        </w:rPr>
        <w:t xml:space="preserve">estimated </w:t>
      </w:r>
      <w:r w:rsidR="0002010E" w:rsidRPr="00976631">
        <w:rPr>
          <w:i w:val="0"/>
        </w:rPr>
        <w:t xml:space="preserve">ages between readers and between scales and </w:t>
      </w:r>
      <w:proofErr w:type="spellStart"/>
      <w:r w:rsidR="0002010E" w:rsidRPr="00976631">
        <w:rPr>
          <w:i w:val="0"/>
        </w:rPr>
        <w:t>otoliths</w:t>
      </w:r>
      <w:proofErr w:type="spellEnd"/>
      <w:r w:rsidR="0002010E" w:rsidRPr="00976631">
        <w:rPr>
          <w:i w:val="0"/>
        </w:rPr>
        <w:t xml:space="preserve">, </w:t>
      </w:r>
      <w:r w:rsidR="00C701F0" w:rsidRPr="00976631">
        <w:rPr>
          <w:i w:val="0"/>
        </w:rPr>
        <w:t>estimated v</w:t>
      </w:r>
      <w:r w:rsidR="005C7489" w:rsidRPr="00976631">
        <w:rPr>
          <w:i w:val="0"/>
        </w:rPr>
        <w:t xml:space="preserve">on </w:t>
      </w:r>
      <w:proofErr w:type="spellStart"/>
      <w:r w:rsidR="005C7489" w:rsidRPr="00976631">
        <w:rPr>
          <w:i w:val="0"/>
        </w:rPr>
        <w:t>Bertalanffy</w:t>
      </w:r>
      <w:proofErr w:type="spellEnd"/>
      <w:r w:rsidR="005C7489" w:rsidRPr="00976631">
        <w:rPr>
          <w:i w:val="0"/>
        </w:rPr>
        <w:t xml:space="preserve"> growth parameters</w:t>
      </w:r>
      <w:r w:rsidR="0002010E" w:rsidRPr="00976631">
        <w:rPr>
          <w:i w:val="0"/>
        </w:rPr>
        <w:t xml:space="preserve"> for male and female Pygmy Whitefish, and </w:t>
      </w:r>
      <w:r w:rsidR="007260E2" w:rsidRPr="00976631">
        <w:rPr>
          <w:i w:val="0"/>
        </w:rPr>
        <w:t>report</w:t>
      </w:r>
      <w:r w:rsidR="00FA5AC3" w:rsidRPr="00976631">
        <w:rPr>
          <w:i w:val="0"/>
        </w:rPr>
        <w:t>ed</w:t>
      </w:r>
      <w:r w:rsidR="007260E2" w:rsidRPr="00976631">
        <w:rPr>
          <w:i w:val="0"/>
        </w:rPr>
        <w:t xml:space="preserve"> </w:t>
      </w:r>
      <w:r w:rsidR="0002010E" w:rsidRPr="00976631">
        <w:rPr>
          <w:i w:val="0"/>
        </w:rPr>
        <w:t xml:space="preserve">the first weight-length relationship for Pygmy Whitefish. </w:t>
      </w:r>
      <w:r w:rsidR="00B11FAE" w:rsidRPr="00976631">
        <w:rPr>
          <w:i w:val="0"/>
        </w:rPr>
        <w:t xml:space="preserve"> Age </w:t>
      </w:r>
      <w:r w:rsidR="00896186" w:rsidRPr="00976631">
        <w:rPr>
          <w:i w:val="0"/>
        </w:rPr>
        <w:t xml:space="preserve">estimates </w:t>
      </w:r>
      <w:r w:rsidR="005C7489" w:rsidRPr="00976631">
        <w:rPr>
          <w:i w:val="0"/>
        </w:rPr>
        <w:t xml:space="preserve">between </w:t>
      </w:r>
      <w:r w:rsidR="00B11FAE" w:rsidRPr="00976631">
        <w:rPr>
          <w:i w:val="0"/>
        </w:rPr>
        <w:t xml:space="preserve">scales and </w:t>
      </w:r>
      <w:proofErr w:type="spellStart"/>
      <w:r w:rsidR="00B11FAE" w:rsidRPr="00976631">
        <w:rPr>
          <w:i w:val="0"/>
        </w:rPr>
        <w:t>ot</w:t>
      </w:r>
      <w:r w:rsidR="00054ECE" w:rsidRPr="00976631">
        <w:rPr>
          <w:i w:val="0"/>
        </w:rPr>
        <w:t>oliths</w:t>
      </w:r>
      <w:proofErr w:type="spellEnd"/>
      <w:r w:rsidR="00054ECE" w:rsidRPr="00976631">
        <w:rPr>
          <w:i w:val="0"/>
        </w:rPr>
        <w:t xml:space="preserve"> differed significantly (P </w:t>
      </w:r>
      <w:r w:rsidR="00B11FAE" w:rsidRPr="00976631">
        <w:rPr>
          <w:i w:val="0"/>
        </w:rPr>
        <w:t>&lt;</w:t>
      </w:r>
      <w:r w:rsidR="00054ECE" w:rsidRPr="00976631">
        <w:rPr>
          <w:i w:val="0"/>
        </w:rPr>
        <w:t xml:space="preserve"> </w:t>
      </w:r>
      <w:r w:rsidR="00B11FAE" w:rsidRPr="00976631">
        <w:rPr>
          <w:i w:val="0"/>
        </w:rPr>
        <w:t xml:space="preserve">0.001), with </w:t>
      </w:r>
      <w:proofErr w:type="spellStart"/>
      <w:r w:rsidR="00B11FAE" w:rsidRPr="00976631">
        <w:rPr>
          <w:i w:val="0"/>
        </w:rPr>
        <w:t>otolith</w:t>
      </w:r>
      <w:proofErr w:type="spellEnd"/>
      <w:r w:rsidR="00B11FAE" w:rsidRPr="00976631">
        <w:rPr>
          <w:i w:val="0"/>
        </w:rPr>
        <w:t xml:space="preserve"> ages significantly greater </w:t>
      </w:r>
      <w:r w:rsidR="007260E2" w:rsidRPr="00976631">
        <w:rPr>
          <w:i w:val="0"/>
        </w:rPr>
        <w:t>for most ages after age-3</w:t>
      </w:r>
      <w:r w:rsidR="00D75DF6" w:rsidRPr="00976631">
        <w:rPr>
          <w:i w:val="0"/>
        </w:rPr>
        <w:t>.</w:t>
      </w:r>
      <w:r w:rsidR="0002010E" w:rsidRPr="00976631">
        <w:rPr>
          <w:i w:val="0"/>
        </w:rPr>
        <w:t xml:space="preserve">  </w:t>
      </w:r>
      <w:r w:rsidR="00B11FAE" w:rsidRPr="00976631">
        <w:rPr>
          <w:i w:val="0"/>
        </w:rPr>
        <w:t xml:space="preserve">Maximum </w:t>
      </w:r>
      <w:proofErr w:type="spellStart"/>
      <w:r w:rsidR="00B11FAE" w:rsidRPr="00976631">
        <w:rPr>
          <w:i w:val="0"/>
        </w:rPr>
        <w:t>otolith</w:t>
      </w:r>
      <w:proofErr w:type="spellEnd"/>
      <w:r w:rsidR="00B11FAE" w:rsidRPr="00976631">
        <w:rPr>
          <w:i w:val="0"/>
        </w:rPr>
        <w:t xml:space="preserve"> age was </w:t>
      </w:r>
      <w:r w:rsidR="00FA5AC3" w:rsidRPr="00976631">
        <w:rPr>
          <w:i w:val="0"/>
        </w:rPr>
        <w:t>nine</w:t>
      </w:r>
      <w:r w:rsidR="00B11FAE" w:rsidRPr="00976631">
        <w:rPr>
          <w:i w:val="0"/>
        </w:rPr>
        <w:t xml:space="preserve"> for females and </w:t>
      </w:r>
      <w:r w:rsidR="00FA5AC3" w:rsidRPr="00976631">
        <w:rPr>
          <w:i w:val="0"/>
        </w:rPr>
        <w:t>seven</w:t>
      </w:r>
      <w:r w:rsidR="00B11FAE" w:rsidRPr="00976631">
        <w:rPr>
          <w:i w:val="0"/>
        </w:rPr>
        <w:t xml:space="preserve"> for males</w:t>
      </w:r>
      <w:r w:rsidR="001B597A" w:rsidRPr="00976631">
        <w:rPr>
          <w:i w:val="0"/>
        </w:rPr>
        <w:t>,</w:t>
      </w:r>
      <w:r w:rsidR="0002010E" w:rsidRPr="00976631">
        <w:rPr>
          <w:i w:val="0"/>
        </w:rPr>
        <w:t xml:space="preserve"> which </w:t>
      </w:r>
      <w:r w:rsidR="007D113B" w:rsidRPr="00976631">
        <w:rPr>
          <w:i w:val="0"/>
        </w:rPr>
        <w:t xml:space="preserve">is </w:t>
      </w:r>
      <w:r w:rsidR="0002010E" w:rsidRPr="00976631">
        <w:rPr>
          <w:i w:val="0"/>
        </w:rPr>
        <w:t xml:space="preserve">older than </w:t>
      </w:r>
      <w:r w:rsidR="000A421B" w:rsidRPr="00976631">
        <w:rPr>
          <w:i w:val="0"/>
        </w:rPr>
        <w:t>previously</w:t>
      </w:r>
      <w:r w:rsidR="0002010E" w:rsidRPr="00976631">
        <w:rPr>
          <w:i w:val="0"/>
        </w:rPr>
        <w:t xml:space="preserve"> reported for </w:t>
      </w:r>
      <w:r w:rsidR="007D113B" w:rsidRPr="00976631">
        <w:rPr>
          <w:i w:val="0"/>
        </w:rPr>
        <w:t xml:space="preserve">Pygmy Whitefish from </w:t>
      </w:r>
      <w:r w:rsidR="0002010E" w:rsidRPr="00976631">
        <w:rPr>
          <w:i w:val="0"/>
        </w:rPr>
        <w:t xml:space="preserve">Lake Superior.  Growth was initially fast but </w:t>
      </w:r>
      <w:proofErr w:type="gramStart"/>
      <w:r w:rsidR="0002010E" w:rsidRPr="00976631">
        <w:rPr>
          <w:i w:val="0"/>
        </w:rPr>
        <w:t>slowed</w:t>
      </w:r>
      <w:proofErr w:type="gramEnd"/>
      <w:r w:rsidR="00240916" w:rsidRPr="00976631">
        <w:rPr>
          <w:i w:val="0"/>
        </w:rPr>
        <w:t xml:space="preserve"> considerably</w:t>
      </w:r>
      <w:r w:rsidR="0002010E" w:rsidRPr="00976631">
        <w:rPr>
          <w:i w:val="0"/>
        </w:rPr>
        <w:t xml:space="preserve"> </w:t>
      </w:r>
      <w:r w:rsidR="00240916" w:rsidRPr="00976631">
        <w:rPr>
          <w:i w:val="0"/>
        </w:rPr>
        <w:t xml:space="preserve">after age-3 for males and age-4 for females, falling to 3-4 </w:t>
      </w:r>
      <w:r w:rsidR="0002010E" w:rsidRPr="00976631">
        <w:rPr>
          <w:i w:val="0"/>
        </w:rPr>
        <w:t xml:space="preserve">mm per year </w:t>
      </w:r>
      <w:r w:rsidR="00240916" w:rsidRPr="00976631">
        <w:rPr>
          <w:i w:val="0"/>
        </w:rPr>
        <w:t xml:space="preserve">at maximum </w:t>
      </w:r>
      <w:r w:rsidR="00896186" w:rsidRPr="00976631">
        <w:rPr>
          <w:i w:val="0"/>
        </w:rPr>
        <w:t xml:space="preserve">estimated </w:t>
      </w:r>
      <w:r w:rsidR="00240916" w:rsidRPr="00976631">
        <w:rPr>
          <w:i w:val="0"/>
        </w:rPr>
        <w:t>ages</w:t>
      </w:r>
      <w:r w:rsidR="0002010E" w:rsidRPr="00976631">
        <w:rPr>
          <w:i w:val="0"/>
        </w:rPr>
        <w:t>.  Females were longer than males after age-3</w:t>
      </w:r>
      <w:r w:rsidR="00B11FAE" w:rsidRPr="00976631">
        <w:rPr>
          <w:i w:val="0"/>
        </w:rPr>
        <w:t>.</w:t>
      </w:r>
      <w:r w:rsidR="0002010E" w:rsidRPr="00976631">
        <w:rPr>
          <w:i w:val="0"/>
        </w:rPr>
        <w:t xml:space="preserve"> </w:t>
      </w:r>
      <w:r w:rsidR="00B11FAE" w:rsidRPr="00976631">
        <w:rPr>
          <w:i w:val="0"/>
        </w:rPr>
        <w:t xml:space="preserve"> Our results suggest the </w:t>
      </w:r>
      <w:r w:rsidR="0002010E" w:rsidRPr="00976631">
        <w:rPr>
          <w:i w:val="0"/>
        </w:rPr>
        <w:lastRenderedPageBreak/>
        <w:t xml:space="preserve">size, age, and </w:t>
      </w:r>
      <w:r w:rsidR="00B11FAE" w:rsidRPr="00976631">
        <w:rPr>
          <w:i w:val="0"/>
        </w:rPr>
        <w:t>growth of Pygmy Whitefish</w:t>
      </w:r>
      <w:r w:rsidR="0002010E" w:rsidRPr="00976631">
        <w:rPr>
          <w:i w:val="0"/>
        </w:rPr>
        <w:t xml:space="preserve"> in Lake Superior</w:t>
      </w:r>
      <w:r w:rsidR="00B11FAE" w:rsidRPr="00976631">
        <w:rPr>
          <w:i w:val="0"/>
        </w:rPr>
        <w:t xml:space="preserve"> have not changed</w:t>
      </w:r>
      <w:r w:rsidR="007D113B" w:rsidRPr="00976631">
        <w:rPr>
          <w:i w:val="0"/>
        </w:rPr>
        <w:t xml:space="preserve"> appreciably</w:t>
      </w:r>
      <w:r w:rsidR="00B11FAE" w:rsidRPr="00976631">
        <w:rPr>
          <w:i w:val="0"/>
        </w:rPr>
        <w:t xml:space="preserve"> </w:t>
      </w:r>
      <w:r w:rsidR="0002010E" w:rsidRPr="00976631">
        <w:rPr>
          <w:i w:val="0"/>
        </w:rPr>
        <w:t xml:space="preserve">since </w:t>
      </w:r>
      <w:r w:rsidR="0002010E" w:rsidRPr="00FB2B9E">
        <w:rPr>
          <w:i w:val="0"/>
        </w:rPr>
        <w:t>195</w:t>
      </w:r>
      <w:r w:rsidR="0072422D" w:rsidRPr="00FB2B9E">
        <w:rPr>
          <w:i w:val="0"/>
        </w:rPr>
        <w:t>3</w:t>
      </w:r>
      <w:r w:rsidR="0002010E" w:rsidRPr="00FB2B9E">
        <w:rPr>
          <w:i w:val="0"/>
        </w:rPr>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proofErr w:type="spellStart"/>
      <w:r w:rsidR="0002010E" w:rsidRPr="0091512E">
        <w:rPr>
          <w:rFonts w:ascii="Times New Roman" w:hAnsi="Times New Roman" w:cs="Times New Roman"/>
          <w:sz w:val="24"/>
          <w:szCs w:val="24"/>
        </w:rPr>
        <w:t>otolith</w:t>
      </w:r>
      <w:proofErr w:type="spellEnd"/>
      <w:r w:rsidR="0002010E" w:rsidRPr="0091512E">
        <w:rPr>
          <w:rFonts w:ascii="Times New Roman" w:hAnsi="Times New Roman" w:cs="Times New Roman"/>
          <w:sz w:val="24"/>
          <w:szCs w:val="24"/>
        </w:rPr>
        <w:t xml:space="preserve">;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6FA9A052"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coulterii</w:t>
      </w:r>
      <w:proofErr w:type="spellEnd"/>
      <w:r w:rsidRPr="004C2752">
        <w:rPr>
          <w:rFonts w:ascii="Times New Roman" w:hAnsi="Times New Roman" w:cs="Times New Roman"/>
          <w:sz w:val="24"/>
          <w:szCs w:val="24"/>
        </w:rPr>
        <w:t xml:space="preserve">), is a small </w:t>
      </w:r>
      <w:proofErr w:type="spellStart"/>
      <w:r w:rsidRPr="004C2752">
        <w:rPr>
          <w:rFonts w:ascii="Times New Roman" w:hAnsi="Times New Roman" w:cs="Times New Roman"/>
          <w:sz w:val="24"/>
          <w:szCs w:val="24"/>
        </w:rPr>
        <w:t>coregonine</w:t>
      </w:r>
      <w:proofErr w:type="spellEnd"/>
      <w:r w:rsidRPr="004C2752">
        <w:rPr>
          <w:rFonts w:ascii="Times New Roman" w:hAnsi="Times New Roman" w:cs="Times New Roman"/>
          <w:sz w:val="24"/>
          <w:szCs w:val="24"/>
        </w:rPr>
        <w:t xml:space="preserv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disjunct</w:t>
      </w:r>
      <w:proofErr w:type="spellEnd"/>
      <w:r w:rsidRPr="004C2752">
        <w:rPr>
          <w:rFonts w:ascii="Times New Roman" w:hAnsi="Times New Roman" w:cs="Times New Roman"/>
          <w:sz w:val="24"/>
          <w:szCs w:val="24"/>
        </w:rPr>
        <w:t xml:space="preserve"> distribution.  In North America Pygmy Whitefish are widely distributed west of the Continental Divide </w:t>
      </w:r>
      <w:r w:rsidR="00302AA4">
        <w:rPr>
          <w:rFonts w:ascii="Times New Roman" w:hAnsi="Times New Roman" w:cs="Times New Roman"/>
          <w:sz w:val="24"/>
          <w:szCs w:val="24"/>
        </w:rPr>
        <w:t>and</w:t>
      </w:r>
      <w:r w:rsidRPr="004C2752">
        <w:rPr>
          <w:rFonts w:ascii="Times New Roman" w:hAnsi="Times New Roman" w:cs="Times New Roman"/>
          <w:sz w:val="24"/>
          <w:szCs w:val="24"/>
        </w:rPr>
        <w:t xml:space="preserv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w:t>
      </w:r>
      <w:proofErr w:type="spellStart"/>
      <w:r w:rsidR="009B3C0D"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t>
      </w:r>
      <w:proofErr w:type="spellStart"/>
      <w:r w:rsidR="009B3C0D" w:rsidRPr="004C2752">
        <w:rPr>
          <w:rFonts w:ascii="Times New Roman" w:hAnsi="Times New Roman" w:cs="Times New Roman"/>
          <w:sz w:val="24"/>
          <w:szCs w:val="24"/>
        </w:rPr>
        <w:t>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dmer</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n Lake Superior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r w:rsidR="00F94167">
        <w:rPr>
          <w:rFonts w:ascii="Times New Roman" w:hAnsi="Times New Roman" w:cs="Times New Roman"/>
          <w:sz w:val="24"/>
          <w:szCs w:val="24"/>
        </w:rPr>
        <w:t>-</w:t>
      </w:r>
      <w:r w:rsidR="006A3E15" w:rsidRPr="004C2752">
        <w:rPr>
          <w:rFonts w:ascii="Times New Roman" w:hAnsi="Times New Roman" w:cs="Times New Roman"/>
          <w:sz w:val="24"/>
          <w:szCs w:val="24"/>
        </w:rPr>
        <w:t>central Alaska and the Yukon Territories and as far south as central Montana and Lake Superior</w:t>
      </w:r>
      <w:r w:rsidR="006A3E15" w:rsidRPr="0035198B">
        <w:rPr>
          <w:rFonts w:ascii="Times New Roman" w:hAnsi="Times New Roman" w:cs="Times New Roman"/>
          <w:sz w:val="24"/>
          <w:szCs w:val="24"/>
        </w:rPr>
        <w:t xml:space="preserve"> (</w:t>
      </w:r>
      <w:proofErr w:type="spellStart"/>
      <w:r w:rsidR="006A3E15" w:rsidRPr="0035198B">
        <w:rPr>
          <w:rFonts w:ascii="Times New Roman" w:hAnsi="Times New Roman" w:cs="Times New Roman"/>
          <w:sz w:val="24"/>
          <w:szCs w:val="24"/>
        </w:rPr>
        <w:t>Blanchfield</w:t>
      </w:r>
      <w:proofErr w:type="spellEnd"/>
      <w:r w:rsidR="006A3E15" w:rsidRPr="0035198B">
        <w:rPr>
          <w:rFonts w:ascii="Times New Roman" w:hAnsi="Times New Roman" w:cs="Times New Roman"/>
          <w:sz w:val="24"/>
          <w:szCs w:val="24"/>
        </w:rPr>
        <w:t xml:space="preserve">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w:t>
      </w:r>
      <w:proofErr w:type="spellStart"/>
      <w:r w:rsidRPr="0091512E">
        <w:rPr>
          <w:rFonts w:ascii="Times New Roman" w:hAnsi="Times New Roman" w:cs="Times New Roman"/>
          <w:sz w:val="24"/>
          <w:szCs w:val="24"/>
        </w:rPr>
        <w:t>Chukotsk</w:t>
      </w:r>
      <w:proofErr w:type="spellEnd"/>
      <w:r w:rsidRPr="0091512E">
        <w:rPr>
          <w:rFonts w:ascii="Times New Roman" w:hAnsi="Times New Roman" w:cs="Times New Roman"/>
          <w:sz w:val="24"/>
          <w:szCs w:val="24"/>
        </w:rPr>
        <w:t xml:space="preserve"> Peninsula, Siberia (</w:t>
      </w:r>
      <w:proofErr w:type="spellStart"/>
      <w:r w:rsidRPr="0091512E">
        <w:rPr>
          <w:rFonts w:ascii="Times New Roman" w:hAnsi="Times New Roman" w:cs="Times New Roman"/>
          <w:sz w:val="24"/>
          <w:szCs w:val="24"/>
        </w:rPr>
        <w:t>Chereshnev</w:t>
      </w:r>
      <w:proofErr w:type="spellEnd"/>
      <w:r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Skopets</w:t>
      </w:r>
      <w:proofErr w:type="spellEnd"/>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6F8E2414"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Zemlak</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McPhail</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proofErr w:type="spellStart"/>
      <w:r w:rsidRPr="004C2752">
        <w:rPr>
          <w:rFonts w:ascii="Times New Roman" w:hAnsi="Times New Roman" w:cs="Times New Roman"/>
          <w:sz w:val="24"/>
          <w:szCs w:val="24"/>
        </w:rPr>
        <w:t>W</w:t>
      </w:r>
      <w:r w:rsidR="00543CCA">
        <w:rPr>
          <w:rFonts w:ascii="Times New Roman" w:hAnsi="Times New Roman" w:cs="Times New Roman"/>
          <w:sz w:val="24"/>
          <w:szCs w:val="24"/>
        </w:rPr>
        <w:t>ei</w:t>
      </w:r>
      <w:r w:rsidRPr="004C2752">
        <w:rPr>
          <w:rFonts w:ascii="Times New Roman" w:hAnsi="Times New Roman" w:cs="Times New Roman"/>
          <w:sz w:val="24"/>
          <w:szCs w:val="24"/>
        </w:rPr>
        <w:t>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2C339D"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In lakes</w:t>
      </w:r>
      <w:r w:rsidR="00880B00">
        <w:rPr>
          <w:rFonts w:ascii="Times New Roman" w:hAnsi="Times New Roman" w:cs="Times New Roman"/>
          <w:sz w:val="24"/>
          <w:szCs w:val="24"/>
        </w:rPr>
        <w:t>,</w:t>
      </w:r>
      <w:r w:rsidR="0012157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w:t>
      </w:r>
      <w:proofErr w:type="spellStart"/>
      <w:r w:rsidR="00F604E7" w:rsidRPr="004C2752">
        <w:rPr>
          <w:rFonts w:ascii="Times New Roman" w:hAnsi="Times New Roman" w:cs="Times New Roman"/>
          <w:sz w:val="24"/>
          <w:szCs w:val="24"/>
        </w:rPr>
        <w:t>diel</w:t>
      </w:r>
      <w:proofErr w:type="spellEnd"/>
      <w:r w:rsidR="00F604E7" w:rsidRPr="004C2752">
        <w:rPr>
          <w:rFonts w:ascii="Times New Roman" w:hAnsi="Times New Roman" w:cs="Times New Roman"/>
          <w:sz w:val="24"/>
          <w:szCs w:val="24"/>
        </w:rPr>
        <w:t xml:space="preserve">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00F604E7"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00F604E7"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w:t>
      </w:r>
      <w:proofErr w:type="spellStart"/>
      <w:r w:rsidR="005122A2" w:rsidRPr="004C2752">
        <w:rPr>
          <w:rFonts w:ascii="Times New Roman" w:hAnsi="Times New Roman" w:cs="Times New Roman"/>
          <w:sz w:val="24"/>
          <w:szCs w:val="24"/>
        </w:rPr>
        <w:t>Eschmeyer</w:t>
      </w:r>
      <w:proofErr w:type="spellEnd"/>
      <w:r w:rsidR="005122A2" w:rsidRPr="004C2752">
        <w:rPr>
          <w:rFonts w:ascii="Times New Roman" w:hAnsi="Times New Roman" w:cs="Times New Roman"/>
          <w:sz w:val="24"/>
          <w:szCs w:val="24"/>
        </w:rPr>
        <w:t xml:space="preserve"> and Bailey, 1955).</w:t>
      </w:r>
    </w:p>
    <w:p w14:paraId="5577697B" w14:textId="0EF7FFD3"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population dynamics of fish populations (</w:t>
      </w:r>
      <w:proofErr w:type="spellStart"/>
      <w:r w:rsidRPr="0091512E">
        <w:rPr>
          <w:rFonts w:ascii="Times New Roman" w:hAnsi="Times New Roman" w:cs="Times New Roman"/>
          <w:sz w:val="24"/>
          <w:szCs w:val="24"/>
        </w:rPr>
        <w:t>Maceina</w:t>
      </w:r>
      <w:proofErr w:type="spellEnd"/>
      <w:r w:rsidRPr="0091512E">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w:t>
      </w:r>
      <w:proofErr w:type="spellStart"/>
      <w:r w:rsidR="00611A55" w:rsidRPr="004C2752">
        <w:rPr>
          <w:rFonts w:ascii="Times New Roman" w:hAnsi="Times New Roman" w:cs="Times New Roman"/>
          <w:sz w:val="24"/>
          <w:szCs w:val="24"/>
        </w:rPr>
        <w:t>Eschmeyer</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McPhail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w:t>
      </w:r>
      <w:proofErr w:type="spellStart"/>
      <w:r w:rsidR="00611A55" w:rsidRPr="004C2752">
        <w:rPr>
          <w:rFonts w:ascii="Times New Roman" w:hAnsi="Times New Roman" w:cs="Times New Roman"/>
          <w:sz w:val="24"/>
          <w:szCs w:val="24"/>
        </w:rPr>
        <w:t>Zemlak</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Scales underestimate age for many fish (</w:t>
      </w:r>
      <w:proofErr w:type="spellStart"/>
      <w:r w:rsidRPr="004C2752">
        <w:rPr>
          <w:rFonts w:ascii="Times New Roman" w:hAnsi="Times New Roman" w:cs="Times New Roman"/>
          <w:sz w:val="24"/>
          <w:szCs w:val="24"/>
        </w:rPr>
        <w:t>Maceina</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proofErr w:type="spellStart"/>
      <w:r w:rsidRPr="004C2752">
        <w:rPr>
          <w:rFonts w:ascii="Times New Roman" w:hAnsi="Times New Roman" w:cs="Times New Roman"/>
          <w:sz w:val="24"/>
          <w:szCs w:val="24"/>
        </w:rPr>
        <w:t>coregonids</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Aass</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w:t>
      </w:r>
      <w:proofErr w:type="spellStart"/>
      <w:r w:rsidRPr="004C2752">
        <w:rPr>
          <w:rFonts w:ascii="Times New Roman" w:hAnsi="Times New Roman" w:cs="Times New Roman"/>
          <w:sz w:val="24"/>
          <w:szCs w:val="24"/>
        </w:rPr>
        <w:t>Skurdal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w:t>
      </w:r>
      <w:proofErr w:type="spellStart"/>
      <w:r w:rsidRPr="004C2752">
        <w:rPr>
          <w:rFonts w:ascii="Times New Roman" w:hAnsi="Times New Roman" w:cs="Times New Roman"/>
          <w:sz w:val="24"/>
          <w:szCs w:val="24"/>
        </w:rPr>
        <w:t>Herbst</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proofErr w:type="spellStart"/>
      <w:r w:rsidR="00896186" w:rsidRPr="004C2752">
        <w:rPr>
          <w:rFonts w:ascii="Times New Roman" w:hAnsi="Times New Roman" w:cs="Times New Roman"/>
          <w:sz w:val="24"/>
          <w:szCs w:val="24"/>
        </w:rPr>
        <w:t>otoliths</w:t>
      </w:r>
      <w:proofErr w:type="spellEnd"/>
      <w:r w:rsidR="00896186" w:rsidRPr="004C2752">
        <w:rPr>
          <w:rFonts w:ascii="Times New Roman" w:hAnsi="Times New Roman" w:cs="Times New Roman"/>
          <w:sz w:val="24"/>
          <w:szCs w:val="24"/>
        </w:rPr>
        <w:t xml:space="preserve">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w:t>
      </w:r>
      <w:r w:rsidR="00543CCA">
        <w:rPr>
          <w:rFonts w:ascii="Times New Roman" w:hAnsi="Times New Roman" w:cs="Times New Roman"/>
          <w:sz w:val="24"/>
          <w:szCs w:val="24"/>
        </w:rPr>
        <w:t>wa</w:t>
      </w:r>
      <w:r w:rsidRPr="004C2752">
        <w:rPr>
          <w:rFonts w:ascii="Times New Roman" w:hAnsi="Times New Roman" w:cs="Times New Roman"/>
          <w:sz w:val="24"/>
          <w:szCs w:val="24"/>
        </w:rPr>
        <w:t xml:space="preserve">s to examine between-reader precision for scales and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w:t>
      </w:r>
    </w:p>
    <w:p w14:paraId="61166547" w14:textId="2E2A8C44"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FB2B9E" w:rsidRPr="004C2752">
        <w:rPr>
          <w:rFonts w:ascii="Times New Roman" w:hAnsi="Times New Roman" w:cs="Times New Roman"/>
          <w:sz w:val="24"/>
          <w:szCs w:val="24"/>
        </w:rPr>
        <w:t>Heard and Hartman, 1966</w:t>
      </w:r>
      <w:r w:rsidR="00FB2B9E">
        <w:rPr>
          <w:rFonts w:ascii="Times New Roman" w:hAnsi="Times New Roman" w:cs="Times New Roman"/>
          <w:sz w:val="24"/>
          <w:szCs w:val="24"/>
        </w:rPr>
        <w:t xml:space="preserve">; </w:t>
      </w:r>
      <w:proofErr w:type="spellStart"/>
      <w:r w:rsidR="009E3C01" w:rsidRPr="004C2752">
        <w:rPr>
          <w:rFonts w:ascii="Times New Roman" w:hAnsi="Times New Roman" w:cs="Times New Roman"/>
          <w:sz w:val="24"/>
          <w:szCs w:val="24"/>
        </w:rPr>
        <w:t>Weisel</w:t>
      </w:r>
      <w:proofErr w:type="spellEnd"/>
      <w:r w:rsidR="009E3C01" w:rsidRPr="004C2752">
        <w:rPr>
          <w:rFonts w:ascii="Times New Roman" w:hAnsi="Times New Roman" w:cs="Times New Roman"/>
          <w:sz w:val="24"/>
          <w:szCs w:val="24"/>
        </w:rPr>
        <w:t xml:space="preserve">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proofErr w:type="spellStart"/>
      <w:r w:rsidR="009E3C01" w:rsidRPr="004C2752">
        <w:rPr>
          <w:rFonts w:ascii="Times New Roman" w:hAnsi="Times New Roman" w:cs="Times New Roman"/>
          <w:sz w:val="24"/>
          <w:szCs w:val="24"/>
        </w:rPr>
        <w:t>Eschmeyer</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proofErr w:type="spellStart"/>
      <w:r w:rsidR="00903823" w:rsidRPr="004C2752">
        <w:rPr>
          <w:rFonts w:ascii="Times New Roman" w:hAnsi="Times New Roman" w:cs="Times New Roman"/>
          <w:sz w:val="24"/>
          <w:szCs w:val="24"/>
        </w:rPr>
        <w:t>McPhail</w:t>
      </w:r>
      <w:proofErr w:type="spellEnd"/>
      <w:r w:rsidR="00903823"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proofErr w:type="spellStart"/>
      <w:r w:rsidR="009E3C01" w:rsidRPr="004C2752">
        <w:rPr>
          <w:rFonts w:ascii="Times New Roman" w:hAnsi="Times New Roman" w:cs="Times New Roman"/>
          <w:sz w:val="24"/>
          <w:szCs w:val="24"/>
        </w:rPr>
        <w:t>Zemlak</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E3C01"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McPhail</w:t>
      </w:r>
      <w:proofErr w:type="spellEnd"/>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xml:space="preserve">).  Our second objective </w:t>
      </w:r>
      <w:r w:rsidR="00744554">
        <w:rPr>
          <w:rFonts w:ascii="Times New Roman" w:hAnsi="Times New Roman" w:cs="Times New Roman"/>
          <w:sz w:val="24"/>
          <w:szCs w:val="24"/>
        </w:rPr>
        <w:t>wa</w:t>
      </w:r>
      <w:r w:rsidR="00045D0B" w:rsidRPr="004C2752">
        <w:rPr>
          <w:rFonts w:ascii="Times New Roman" w:hAnsi="Times New Roman" w:cs="Times New Roman"/>
          <w:sz w:val="24"/>
          <w:szCs w:val="24"/>
        </w:rPr>
        <w:t>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w:t>
      </w:r>
      <w:r w:rsidR="00744554">
        <w:rPr>
          <w:rFonts w:ascii="Times New Roman" w:hAnsi="Times New Roman" w:cs="Times New Roman"/>
          <w:sz w:val="24"/>
          <w:szCs w:val="24"/>
        </w:rPr>
        <w:t>compare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744554">
        <w:rPr>
          <w:rFonts w:ascii="Times New Roman" w:hAnsi="Times New Roman" w:cs="Times New Roman"/>
          <w:sz w:val="24"/>
          <w:szCs w:val="24"/>
        </w:rPr>
        <w:t>was</w:t>
      </w:r>
      <w:r w:rsidR="006A586A" w:rsidRPr="004C2752">
        <w:rPr>
          <w:rFonts w:ascii="Times New Roman" w:hAnsi="Times New Roman" w:cs="Times New Roman"/>
          <w:sz w:val="24"/>
          <w:szCs w:val="24"/>
        </w:rPr>
        <w:t xml:space="preserve"> with </w:t>
      </w:r>
      <w:r w:rsidR="00132726" w:rsidRPr="004C2752">
        <w:rPr>
          <w:rFonts w:ascii="Times New Roman" w:hAnsi="Times New Roman" w:cs="Times New Roman"/>
          <w:sz w:val="24"/>
          <w:szCs w:val="24"/>
        </w:rPr>
        <w:t xml:space="preserve">the </w:t>
      </w:r>
      <w:r w:rsidR="00132726" w:rsidRPr="004C2752">
        <w:rPr>
          <w:rFonts w:ascii="Times New Roman" w:hAnsi="Times New Roman" w:cs="Times New Roman"/>
          <w:sz w:val="24"/>
          <w:szCs w:val="24"/>
        </w:rPr>
        <w:lastRenderedPageBreak/>
        <w:t xml:space="preserve">first collections of Pygmy Whitefish in Lake Superior made in 1953 by </w:t>
      </w:r>
      <w:proofErr w:type="spellStart"/>
      <w:r w:rsidR="00045D0B" w:rsidRPr="004C2752">
        <w:rPr>
          <w:rFonts w:ascii="Times New Roman" w:hAnsi="Times New Roman" w:cs="Times New Roman"/>
          <w:sz w:val="24"/>
          <w:szCs w:val="24"/>
        </w:rPr>
        <w:t>Eschmeyer</w:t>
      </w:r>
      <w:proofErr w:type="spellEnd"/>
      <w:r w:rsidR="00045D0B" w:rsidRPr="004C2752">
        <w:rPr>
          <w:rFonts w:ascii="Times New Roman" w:hAnsi="Times New Roman" w:cs="Times New Roman"/>
          <w:sz w:val="24"/>
          <w:szCs w:val="24"/>
        </w:rPr>
        <w:t xml:space="preserve"> and Bailey (1955</w:t>
      </w:r>
      <w:r w:rsidR="00B477A9">
        <w:rPr>
          <w:rFonts w:ascii="Times New Roman" w:hAnsi="Times New Roman" w:cs="Times New Roman"/>
          <w:sz w:val="24"/>
          <w:szCs w:val="24"/>
        </w:rPr>
        <w:t>; Fig. 1</w:t>
      </w:r>
      <w:r w:rsidR="00045D0B" w:rsidRPr="004C2752">
        <w:rPr>
          <w:rFonts w:ascii="Times New Roman" w:hAnsi="Times New Roman" w:cs="Times New Roman"/>
          <w:sz w:val="24"/>
          <w:szCs w:val="24"/>
        </w:rPr>
        <w:t>)</w:t>
      </w:r>
      <w:r w:rsidR="00132726" w:rsidRPr="004C2752">
        <w:rPr>
          <w:rFonts w:ascii="Times New Roman" w:hAnsi="Times New Roman" w:cs="Times New Roman"/>
          <w:sz w:val="24"/>
          <w:szCs w:val="24"/>
        </w:rPr>
        <w:t>.</w:t>
      </w:r>
    </w:p>
    <w:p w14:paraId="2980C9E5" w14:textId="6391585E"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 xml:space="preserve">Finally, </w:t>
      </w:r>
      <w:proofErr w:type="spellStart"/>
      <w:r w:rsidRPr="0035198B">
        <w:rPr>
          <w:rFonts w:ascii="Times New Roman" w:hAnsi="Times New Roman" w:cs="Times New Roman"/>
          <w:sz w:val="24"/>
          <w:szCs w:val="24"/>
        </w:rPr>
        <w:t>Froese</w:t>
      </w:r>
      <w:proofErr w:type="spellEnd"/>
      <w:r w:rsidRPr="0035198B">
        <w:rPr>
          <w:rFonts w:ascii="Times New Roman" w:hAnsi="Times New Roman" w:cs="Times New Roman"/>
          <w:sz w:val="24"/>
          <w:szCs w:val="24"/>
        </w:rPr>
        <w:t xml:space="preserv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w:t>
      </w:r>
      <w:proofErr w:type="spellStart"/>
      <w:r w:rsidR="009E3C01" w:rsidRPr="0091512E">
        <w:rPr>
          <w:rFonts w:ascii="Times New Roman" w:hAnsi="Times New Roman" w:cs="Times New Roman"/>
          <w:sz w:val="24"/>
          <w:szCs w:val="24"/>
        </w:rPr>
        <w:t>Zemlak</w:t>
      </w:r>
      <w:proofErr w:type="spellEnd"/>
      <w:r w:rsidR="009E3C01" w:rsidRPr="0091512E">
        <w:rPr>
          <w:rFonts w:ascii="Times New Roman" w:hAnsi="Times New Roman" w:cs="Times New Roman"/>
          <w:sz w:val="24"/>
          <w:szCs w:val="24"/>
        </w:rPr>
        <w:t xml:space="preserve"> and </w:t>
      </w:r>
      <w:proofErr w:type="spellStart"/>
      <w:r w:rsidR="009E3C01" w:rsidRPr="0091512E">
        <w:rPr>
          <w:rFonts w:ascii="Times New Roman" w:hAnsi="Times New Roman" w:cs="Times New Roman"/>
          <w:sz w:val="24"/>
          <w:szCs w:val="24"/>
        </w:rPr>
        <w:t>McPhail</w:t>
      </w:r>
      <w:proofErr w:type="spellEnd"/>
      <w:r w:rsidR="009E3C01" w:rsidRPr="0091512E">
        <w:rPr>
          <w:rFonts w:ascii="Times New Roman" w:hAnsi="Times New Roman" w:cs="Times New Roman"/>
          <w:sz w:val="24"/>
          <w:szCs w:val="24"/>
        </w:rPr>
        <w:t xml:space="preserve">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FishBase</w:t>
      </w:r>
      <w:proofErr w:type="spellEnd"/>
      <w:r w:rsidR="001B597A" w:rsidRPr="0091512E">
        <w:rPr>
          <w:rFonts w:ascii="Times New Roman" w:hAnsi="Times New Roman" w:cs="Times New Roman"/>
          <w:sz w:val="24"/>
          <w:szCs w:val="24"/>
        </w:rPr>
        <w:t xml:space="preserve"> (</w:t>
      </w:r>
      <w:proofErr w:type="spellStart"/>
      <w:r w:rsidR="007504F1" w:rsidRPr="0091512E">
        <w:rPr>
          <w:rFonts w:ascii="Times New Roman" w:hAnsi="Times New Roman" w:cs="Times New Roman"/>
          <w:sz w:val="24"/>
          <w:szCs w:val="24"/>
        </w:rPr>
        <w:t>Froese</w:t>
      </w:r>
      <w:proofErr w:type="spellEnd"/>
      <w:r w:rsidR="007504F1"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Pauly</w:t>
      </w:r>
      <w:proofErr w:type="spellEnd"/>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a weight-length relationship that was derived from other species with a body shape similar to Pygmy Whitefish (</w:t>
      </w:r>
      <w:proofErr w:type="spellStart"/>
      <w:r w:rsidR="001B597A" w:rsidRPr="0091512E">
        <w:rPr>
          <w:rFonts w:ascii="Times New Roman" w:hAnsi="Times New Roman" w:cs="Times New Roman"/>
          <w:sz w:val="24"/>
          <w:szCs w:val="24"/>
        </w:rPr>
        <w:t>Froese</w:t>
      </w:r>
      <w:proofErr w:type="spellEnd"/>
      <w:r w:rsidR="001B597A" w:rsidRPr="0091512E">
        <w:rPr>
          <w:rFonts w:ascii="Times New Roman" w:hAnsi="Times New Roman" w:cs="Times New Roman"/>
          <w:sz w:val="24"/>
          <w:szCs w:val="24"/>
        </w:rPr>
        <w:t xml:space="preserv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w:t>
      </w:r>
      <w:r w:rsidR="00C14329">
        <w:rPr>
          <w:rFonts w:ascii="Times New Roman" w:hAnsi="Times New Roman" w:cs="Times New Roman"/>
          <w:sz w:val="24"/>
          <w:szCs w:val="24"/>
        </w:rPr>
        <w:t>wa</w:t>
      </w:r>
      <w:r w:rsidRPr="004C2752">
        <w:rPr>
          <w:rFonts w:ascii="Times New Roman" w:hAnsi="Times New Roman" w:cs="Times New Roman"/>
          <w:sz w:val="24"/>
          <w:szCs w:val="24"/>
        </w:rPr>
        <w:t xml:space="preserve">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32B6B083"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 xml:space="preserve">Research Vessel </w:t>
      </w:r>
      <w:proofErr w:type="spellStart"/>
      <w:r w:rsidR="00C17F95" w:rsidRPr="004C2752">
        <w:rPr>
          <w:rFonts w:ascii="Times New Roman" w:hAnsi="Times New Roman" w:cs="Times New Roman"/>
          <w:sz w:val="24"/>
          <w:szCs w:val="24"/>
        </w:rPr>
        <w:t>Kiyi</w:t>
      </w:r>
      <w:proofErr w:type="spellEnd"/>
      <w:r w:rsidR="00C17F9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w:t>
      </w:r>
      <w:r w:rsidR="001C2F0E">
        <w:rPr>
          <w:rFonts w:ascii="Times New Roman" w:hAnsi="Times New Roman" w:cs="Times New Roman"/>
          <w:sz w:val="24"/>
          <w:szCs w:val="24"/>
        </w:rPr>
        <w:t xml:space="preserve">a speed of </w:t>
      </w:r>
      <w:r w:rsidR="001A52C2" w:rsidRPr="004C2752">
        <w:rPr>
          <w:rFonts w:ascii="Times New Roman" w:hAnsi="Times New Roman" w:cs="Times New Roman"/>
          <w:sz w:val="24"/>
          <w:szCs w:val="24"/>
        </w:rPr>
        <w:t xml:space="preserve">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D30414">
        <w:rPr>
          <w:rFonts w:ascii="Times New Roman" w:hAnsi="Times New Roman" w:cs="Times New Roman"/>
          <w:sz w:val="24"/>
          <w:szCs w:val="24"/>
        </w:rPr>
        <w:t xml:space="preserve">the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D30414">
        <w:rPr>
          <w:rFonts w:ascii="Times New Roman" w:hAnsi="Times New Roman" w:cs="Times New Roman"/>
          <w:sz w:val="24"/>
          <w:szCs w:val="24"/>
        </w:rPr>
        <w:t>was</w:t>
      </w:r>
      <w:r w:rsidR="00B86FE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63C59120"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lastRenderedPageBreak/>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xml:space="preserve">.  </w:t>
      </w:r>
      <w:proofErr w:type="spellStart"/>
      <w:r w:rsidR="00011587" w:rsidRPr="004C2752">
        <w:rPr>
          <w:rFonts w:ascii="Times New Roman" w:hAnsi="Times New Roman" w:cs="Times New Roman"/>
          <w:sz w:val="24"/>
          <w:szCs w:val="24"/>
        </w:rPr>
        <w:t>S</w:t>
      </w:r>
      <w:r w:rsidRPr="004C2752">
        <w:rPr>
          <w:rFonts w:ascii="Times New Roman" w:hAnsi="Times New Roman" w:cs="Times New Roman"/>
          <w:sz w:val="24"/>
          <w:szCs w:val="24"/>
        </w:rPr>
        <w:t>aggital</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 xml:space="preserve">removed from </w:t>
      </w:r>
      <w:r w:rsidR="00BB5DC5">
        <w:rPr>
          <w:rFonts w:ascii="Times New Roman" w:hAnsi="Times New Roman" w:cs="Times New Roman"/>
          <w:sz w:val="24"/>
          <w:szCs w:val="24"/>
        </w:rPr>
        <w:t>up to</w:t>
      </w:r>
      <w:r w:rsidRPr="004C2752">
        <w:rPr>
          <w:rFonts w:ascii="Times New Roman" w:hAnsi="Times New Roman" w:cs="Times New Roman"/>
          <w:sz w:val="24"/>
          <w:szCs w:val="24"/>
        </w:rPr>
        <w:t xml:space="preserve">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w:t>
      </w:r>
      <w:proofErr w:type="spellStart"/>
      <w:r w:rsidR="00011587" w:rsidRPr="004C2752">
        <w:rPr>
          <w:rFonts w:ascii="Times New Roman" w:hAnsi="Times New Roman" w:cs="Times New Roman"/>
          <w:sz w:val="24"/>
          <w:szCs w:val="24"/>
        </w:rPr>
        <w:t>otoliths</w:t>
      </w:r>
      <w:proofErr w:type="spellEnd"/>
      <w:r w:rsidR="00011587" w:rsidRPr="004C2752">
        <w:rPr>
          <w:rFonts w:ascii="Times New Roman" w:hAnsi="Times New Roman" w:cs="Times New Roman"/>
          <w:sz w:val="24"/>
          <w:szCs w:val="24"/>
        </w:rPr>
        <w:t xml:space="preserve"> from </w:t>
      </w:r>
      <w:r w:rsidR="00BB5DC5">
        <w:rPr>
          <w:rFonts w:ascii="Times New Roman" w:hAnsi="Times New Roman" w:cs="Times New Roman"/>
          <w:sz w:val="24"/>
          <w:szCs w:val="24"/>
        </w:rPr>
        <w:t>additional</w:t>
      </w:r>
      <w:r w:rsidR="00B86FE0"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t>
      </w:r>
      <w:r w:rsidR="00BB5DC5">
        <w:rPr>
          <w:rFonts w:ascii="Times New Roman" w:hAnsi="Times New Roman" w:cs="Times New Roman"/>
          <w:sz w:val="24"/>
          <w:szCs w:val="24"/>
        </w:rPr>
        <w:t>identified later as</w:t>
      </w:r>
      <w:r w:rsidR="0015374D">
        <w:rPr>
          <w:rFonts w:ascii="Times New Roman" w:hAnsi="Times New Roman" w:cs="Times New Roman"/>
          <w:sz w:val="24"/>
          <w:szCs w:val="24"/>
        </w:rPr>
        <w:t xml:space="preserve"> all</w:t>
      </w:r>
      <w:r w:rsidR="00BB5DC5">
        <w:rPr>
          <w:rFonts w:ascii="Times New Roman" w:hAnsi="Times New Roman" w:cs="Times New Roman"/>
          <w:sz w:val="24"/>
          <w:szCs w:val="24"/>
        </w:rPr>
        <w:t xml:space="preserve"> </w:t>
      </w:r>
      <w:r w:rsidR="00655468" w:rsidRPr="004C2752">
        <w:rPr>
          <w:rFonts w:ascii="Times New Roman" w:hAnsi="Times New Roman" w:cs="Times New Roman"/>
          <w:sz w:val="24"/>
          <w:szCs w:val="24"/>
        </w:rPr>
        <w:t>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w:t>
      </w:r>
      <w:r w:rsidR="00BB5DC5">
        <w:rPr>
          <w:rFonts w:ascii="Times New Roman" w:hAnsi="Times New Roman" w:cs="Times New Roman"/>
          <w:sz w:val="24"/>
          <w:szCs w:val="24"/>
        </w:rPr>
        <w:t>paper</w:t>
      </w:r>
      <w:r w:rsidR="00011587" w:rsidRPr="004C2752">
        <w:rPr>
          <w:rFonts w:ascii="Times New Roman" w:hAnsi="Times New Roman" w:cs="Times New Roman"/>
          <w:sz w:val="24"/>
          <w:szCs w:val="24"/>
        </w:rPr>
        <w:t xml:space="preserve"> envelope to air dry.  </w:t>
      </w:r>
      <w:r w:rsidR="00E424BE" w:rsidRPr="004C2752">
        <w:rPr>
          <w:rFonts w:ascii="Times New Roman" w:hAnsi="Times New Roman" w:cs="Times New Roman"/>
          <w:sz w:val="24"/>
          <w:szCs w:val="24"/>
        </w:rPr>
        <w:t xml:space="preserve">Excess tissue was removed from </w:t>
      </w:r>
      <w:proofErr w:type="spellStart"/>
      <w:r w:rsidR="00E424BE" w:rsidRPr="004C2752">
        <w:rPr>
          <w:rFonts w:ascii="Times New Roman" w:hAnsi="Times New Roman" w:cs="Times New Roman"/>
          <w:sz w:val="24"/>
          <w:szCs w:val="24"/>
        </w:rPr>
        <w:t>o</w:t>
      </w:r>
      <w:r w:rsidR="00011587" w:rsidRPr="004C2752">
        <w:rPr>
          <w:rFonts w:ascii="Times New Roman" w:hAnsi="Times New Roman" w:cs="Times New Roman"/>
          <w:sz w:val="24"/>
          <w:szCs w:val="24"/>
        </w:rPr>
        <w:t>toliths</w:t>
      </w:r>
      <w:proofErr w:type="spellEnd"/>
      <w:r w:rsidR="00011587" w:rsidRPr="004C2752">
        <w:rPr>
          <w:rFonts w:ascii="Times New Roman" w:hAnsi="Times New Roman" w:cs="Times New Roman"/>
          <w:sz w:val="24"/>
          <w:szCs w:val="24"/>
        </w:rPr>
        <w:t xml:space="preserve">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6655E372"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proofErr w:type="spellStart"/>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w:t>
      </w:r>
      <w:proofErr w:type="spellEnd"/>
      <w:r w:rsidR="005D5D83" w:rsidRPr="004C2752">
        <w:rPr>
          <w:rFonts w:ascii="Times New Roman" w:hAnsi="Times New Roman" w:cs="Times New Roman"/>
          <w:sz w:val="24"/>
          <w:szCs w:val="24"/>
        </w:rPr>
        <w:t xml:space="preserve">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 xml:space="preserve">Buehler </w:t>
      </w:r>
      <w:proofErr w:type="spellStart"/>
      <w:r w:rsidR="000066B2" w:rsidRPr="004C2752">
        <w:rPr>
          <w:rFonts w:ascii="Times New Roman" w:hAnsi="Times New Roman" w:cs="Times New Roman"/>
          <w:sz w:val="24"/>
          <w:szCs w:val="24"/>
        </w:rPr>
        <w:t>EpoKwick</w:t>
      </w:r>
      <w:proofErr w:type="spellEnd"/>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w:t>
      </w:r>
      <w:proofErr w:type="spellStart"/>
      <w:r w:rsidR="005D5D83" w:rsidRPr="004C2752">
        <w:rPr>
          <w:rFonts w:ascii="Times New Roman" w:hAnsi="Times New Roman" w:cs="Times New Roman"/>
          <w:sz w:val="24"/>
          <w:szCs w:val="24"/>
        </w:rPr>
        <w:t>dorsoventral</w:t>
      </w:r>
      <w:proofErr w:type="spellEnd"/>
      <w:r w:rsidR="005D5D83" w:rsidRPr="004C2752">
        <w:rPr>
          <w:rFonts w:ascii="Times New Roman" w:hAnsi="Times New Roman" w:cs="Times New Roman"/>
          <w:sz w:val="24"/>
          <w:szCs w:val="24"/>
        </w:rPr>
        <w:t xml:space="preserve"> plane was obtained with </w:t>
      </w:r>
      <w:r w:rsidR="00495DFE" w:rsidRPr="004C2752">
        <w:rPr>
          <w:rFonts w:ascii="Times New Roman" w:hAnsi="Times New Roman" w:cs="Times New Roman"/>
          <w:sz w:val="24"/>
          <w:szCs w:val="24"/>
        </w:rPr>
        <w:t xml:space="preserve">a Buehler </w:t>
      </w:r>
      <w:proofErr w:type="spellStart"/>
      <w:r w:rsidR="00495DFE" w:rsidRPr="004C2752">
        <w:rPr>
          <w:rFonts w:ascii="Times New Roman" w:hAnsi="Times New Roman" w:cs="Times New Roman"/>
          <w:sz w:val="24"/>
          <w:szCs w:val="24"/>
        </w:rPr>
        <w:t>IsoMet</w:t>
      </w:r>
      <w:proofErr w:type="spellEnd"/>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proofErr w:type="spellStart"/>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lith</w:t>
      </w:r>
      <w:proofErr w:type="spellEnd"/>
      <w:r w:rsidR="005D5D83" w:rsidRPr="004C2752">
        <w:rPr>
          <w:rFonts w:ascii="Times New Roman" w:hAnsi="Times New Roman" w:cs="Times New Roman"/>
          <w:sz w:val="24"/>
          <w:szCs w:val="24"/>
        </w:rPr>
        <w:t xml:space="preserve">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 xml:space="preserve">x magnification).  Digital images of scales and </w:t>
      </w:r>
      <w:proofErr w:type="spellStart"/>
      <w:r w:rsidR="00495DFE" w:rsidRPr="004C2752">
        <w:rPr>
          <w:rFonts w:ascii="Times New Roman" w:hAnsi="Times New Roman" w:cs="Times New Roman"/>
          <w:sz w:val="24"/>
          <w:szCs w:val="24"/>
        </w:rPr>
        <w:t>otoliths</w:t>
      </w:r>
      <w:proofErr w:type="spellEnd"/>
      <w:r w:rsidR="00495DFE" w:rsidRPr="004C2752">
        <w:rPr>
          <w:rFonts w:ascii="Times New Roman" w:hAnsi="Times New Roman" w:cs="Times New Roman"/>
          <w:sz w:val="24"/>
          <w:szCs w:val="24"/>
        </w:rPr>
        <w:t xml:space="preserve">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0EA0E6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 xml:space="preserve">on the scales and </w:t>
      </w:r>
      <w:proofErr w:type="spellStart"/>
      <w:r w:rsidR="00495DFE" w:rsidRPr="004C2752">
        <w:rPr>
          <w:rFonts w:ascii="Times New Roman" w:hAnsi="Times New Roman" w:cs="Times New Roman"/>
          <w:sz w:val="24"/>
          <w:szCs w:val="24"/>
        </w:rPr>
        <w:t>otoliths</w:t>
      </w:r>
      <w:proofErr w:type="spellEnd"/>
      <w:r w:rsidR="00495DFE" w:rsidRPr="004C2752">
        <w:rPr>
          <w:rFonts w:ascii="Times New Roman" w:hAnsi="Times New Roman" w:cs="Times New Roman"/>
          <w:sz w:val="24"/>
          <w:szCs w:val="24"/>
        </w:rPr>
        <w:t xml:space="preserve">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w:t>
      </w:r>
      <w:proofErr w:type="spellStart"/>
      <w:r w:rsidR="00456037" w:rsidRPr="004C2752">
        <w:rPr>
          <w:rFonts w:ascii="Times New Roman" w:hAnsi="Times New Roman" w:cs="Times New Roman"/>
          <w:sz w:val="24"/>
          <w:szCs w:val="24"/>
        </w:rPr>
        <w:t>otoliths</w:t>
      </w:r>
      <w:proofErr w:type="spellEnd"/>
      <w:r w:rsidR="00456037" w:rsidRPr="004C2752">
        <w:rPr>
          <w:rFonts w:ascii="Times New Roman" w:hAnsi="Times New Roman" w:cs="Times New Roman"/>
          <w:sz w:val="24"/>
          <w:szCs w:val="24"/>
        </w:rPr>
        <w:t xml:space="preserve">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lastRenderedPageBreak/>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 xml:space="preserve">using “cutting-over” and “compaction” characteristics evident in the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proofErr w:type="spellStart"/>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w:t>
      </w:r>
      <w:proofErr w:type="spellEnd"/>
      <w:r w:rsidR="00495DFE" w:rsidRPr="004C2752">
        <w:rPr>
          <w:rFonts w:ascii="Times New Roman" w:hAnsi="Times New Roman" w:cs="Times New Roman"/>
          <w:sz w:val="24"/>
          <w:szCs w:val="24"/>
        </w:rPr>
        <w:t xml:space="preserve"> were identified by discontinuities in the </w:t>
      </w:r>
      <w:proofErr w:type="spellStart"/>
      <w:r w:rsidR="00495DFE" w:rsidRPr="004C2752">
        <w:rPr>
          <w:rFonts w:ascii="Times New Roman" w:hAnsi="Times New Roman" w:cs="Times New Roman"/>
          <w:sz w:val="24"/>
          <w:szCs w:val="24"/>
        </w:rPr>
        <w:t>otolith</w:t>
      </w:r>
      <w:proofErr w:type="spellEnd"/>
      <w:r w:rsidR="00495DFE" w:rsidRPr="004C2752">
        <w:rPr>
          <w:rFonts w:ascii="Times New Roman" w:hAnsi="Times New Roman" w:cs="Times New Roman"/>
          <w:sz w:val="24"/>
          <w:szCs w:val="24"/>
        </w:rPr>
        <w:t xml:space="preserve"> structure that were usually most obvious on the </w:t>
      </w:r>
      <w:proofErr w:type="spellStart"/>
      <w:r w:rsidR="00495DFE" w:rsidRPr="004C2752">
        <w:rPr>
          <w:rFonts w:ascii="Times New Roman" w:hAnsi="Times New Roman" w:cs="Times New Roman"/>
          <w:sz w:val="24"/>
          <w:szCs w:val="24"/>
        </w:rPr>
        <w:t>otolith</w:t>
      </w:r>
      <w:proofErr w:type="spellEnd"/>
      <w:r w:rsidR="00495DFE" w:rsidRPr="004C2752">
        <w:rPr>
          <w:rFonts w:ascii="Times New Roman" w:hAnsi="Times New Roman" w:cs="Times New Roman"/>
          <w:sz w:val="24"/>
          <w:szCs w:val="24"/>
        </w:rPr>
        <w:t xml:space="preserve">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w:t>
      </w:r>
      <w:proofErr w:type="spellStart"/>
      <w:r w:rsidR="00CB5602" w:rsidRPr="004C2752">
        <w:rPr>
          <w:rFonts w:ascii="Times New Roman" w:hAnsi="Times New Roman" w:cs="Times New Roman"/>
          <w:sz w:val="24"/>
          <w:szCs w:val="24"/>
        </w:rPr>
        <w:t>otoliths</w:t>
      </w:r>
      <w:proofErr w:type="spellEnd"/>
      <w:r w:rsidR="00CB5602" w:rsidRPr="004C2752">
        <w:rPr>
          <w:rFonts w:ascii="Times New Roman" w:hAnsi="Times New Roman" w:cs="Times New Roman"/>
          <w:sz w:val="24"/>
          <w:szCs w:val="24"/>
        </w:rPr>
        <w:t xml:space="preserve">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w:t>
      </w:r>
      <w:proofErr w:type="spellStart"/>
      <w:r w:rsidR="0021554E" w:rsidRPr="004C2752">
        <w:rPr>
          <w:rFonts w:ascii="Times New Roman" w:hAnsi="Times New Roman" w:cs="Times New Roman"/>
          <w:sz w:val="24"/>
          <w:szCs w:val="24"/>
        </w:rPr>
        <w:t>otoliths</w:t>
      </w:r>
      <w:proofErr w:type="spellEnd"/>
      <w:r w:rsidR="0021554E" w:rsidRPr="004C2752">
        <w:rPr>
          <w:rFonts w:ascii="Times New Roman" w:hAnsi="Times New Roman" w:cs="Times New Roman"/>
          <w:sz w:val="24"/>
          <w:szCs w:val="24"/>
        </w:rPr>
        <w:t xml:space="preserve"> were caused by difficulties with </w:t>
      </w:r>
      <w:r w:rsidR="007260E2" w:rsidRPr="004C2752">
        <w:rPr>
          <w:rFonts w:ascii="Times New Roman" w:hAnsi="Times New Roman" w:cs="Times New Roman"/>
          <w:sz w:val="24"/>
          <w:szCs w:val="24"/>
        </w:rPr>
        <w:t xml:space="preserve">sectioning </w:t>
      </w:r>
      <w:proofErr w:type="spellStart"/>
      <w:r w:rsidR="0021554E" w:rsidRPr="004C2752">
        <w:rPr>
          <w:rFonts w:ascii="Times New Roman" w:hAnsi="Times New Roman" w:cs="Times New Roman"/>
          <w:sz w:val="24"/>
          <w:szCs w:val="24"/>
        </w:rPr>
        <w:t>otoliths</w:t>
      </w:r>
      <w:proofErr w:type="spellEnd"/>
      <w:r w:rsidR="0021554E" w:rsidRPr="004C2752">
        <w:rPr>
          <w:rFonts w:ascii="Times New Roman" w:hAnsi="Times New Roman" w:cs="Times New Roman"/>
          <w:sz w:val="24"/>
          <w:szCs w:val="24"/>
        </w:rPr>
        <w:t xml:space="preserve"> from small fish and from an inability to get a clear, crisp image in all portions of the </w:t>
      </w:r>
      <w:proofErr w:type="spellStart"/>
      <w:r w:rsidR="0021554E" w:rsidRPr="004C2752">
        <w:rPr>
          <w:rFonts w:ascii="Times New Roman" w:hAnsi="Times New Roman" w:cs="Times New Roman"/>
          <w:sz w:val="24"/>
          <w:szCs w:val="24"/>
        </w:rPr>
        <w:t>otolith</w:t>
      </w:r>
      <w:proofErr w:type="spellEnd"/>
      <w:r w:rsidR="0021554E" w:rsidRPr="004C2752">
        <w:rPr>
          <w:rFonts w:ascii="Times New Roman" w:hAnsi="Times New Roman" w:cs="Times New Roman"/>
          <w:sz w:val="24"/>
          <w:szCs w:val="24"/>
        </w:rPr>
        <w:t xml:space="preserve">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 xml:space="preserve">from scales and </w:t>
      </w:r>
      <w:proofErr w:type="spellStart"/>
      <w:r w:rsidR="00796C76" w:rsidRPr="004C2752">
        <w:rPr>
          <w:rFonts w:ascii="Times New Roman" w:hAnsi="Times New Roman" w:cs="Times New Roman"/>
          <w:sz w:val="24"/>
          <w:szCs w:val="24"/>
        </w:rPr>
        <w:t>otoliths</w:t>
      </w:r>
      <w:proofErr w:type="spellEnd"/>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6E6A83CF"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Bias in scale ages and </w:t>
      </w:r>
      <w:proofErr w:type="spellStart"/>
      <w:r w:rsidRPr="004C2752">
        <w:rPr>
          <w:rFonts w:ascii="Times New Roman" w:hAnsi="Times New Roman" w:cs="Times New Roman"/>
          <w:sz w:val="24"/>
          <w:szCs w:val="24"/>
        </w:rPr>
        <w:t>otolith</w:t>
      </w:r>
      <w:proofErr w:type="spellEnd"/>
      <w:r w:rsidRPr="004C2752">
        <w:rPr>
          <w:rFonts w:ascii="Times New Roman" w:hAnsi="Times New Roman" w:cs="Times New Roman"/>
          <w:sz w:val="24"/>
          <w:szCs w:val="24"/>
        </w:rPr>
        <w:t xml:space="preserve">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w:t>
      </w:r>
      <w:proofErr w:type="spellStart"/>
      <w:r w:rsidRPr="004C2752">
        <w:rPr>
          <w:rFonts w:ascii="Times New Roman" w:hAnsi="Times New Roman" w:cs="Times New Roman"/>
          <w:sz w:val="24"/>
          <w:szCs w:val="24"/>
        </w:rPr>
        <w:t>otolith</w:t>
      </w:r>
      <w:proofErr w:type="spellEnd"/>
      <w:r w:rsidRPr="004C2752">
        <w:rPr>
          <w:rFonts w:ascii="Times New Roman" w:hAnsi="Times New Roman" w:cs="Times New Roman"/>
          <w:sz w:val="24"/>
          <w:szCs w:val="24"/>
        </w:rPr>
        <w:t xml:space="preserve">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with age-bias plots (</w:t>
      </w:r>
      <w:proofErr w:type="spellStart"/>
      <w:r w:rsidRPr="004C2752">
        <w:rPr>
          <w:rFonts w:ascii="Times New Roman" w:hAnsi="Times New Roman" w:cs="Times New Roman"/>
          <w:sz w:val="24"/>
          <w:szCs w:val="24"/>
        </w:rPr>
        <w:t>Campana</w:t>
      </w:r>
      <w:proofErr w:type="spellEnd"/>
      <w:r w:rsidRPr="004C2752">
        <w:rPr>
          <w:rFonts w:ascii="Times New Roman" w:hAnsi="Times New Roman" w:cs="Times New Roman"/>
          <w:sz w:val="24"/>
          <w:szCs w:val="24"/>
        </w:rPr>
        <w:t xml:space="preserve">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Hoenig</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spellStart"/>
      <w:proofErr w:type="gramStart"/>
      <w:r w:rsidRPr="004C2752">
        <w:rPr>
          <w:rFonts w:ascii="Times New Roman" w:hAnsi="Times New Roman" w:cs="Times New Roman"/>
          <w:sz w:val="24"/>
          <w:szCs w:val="24"/>
        </w:rPr>
        <w:t>ageBias</w:t>
      </w:r>
      <w:proofErr w:type="spellEnd"/>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from the FSA package v0.</w:t>
      </w:r>
      <w:r w:rsidR="0021795B">
        <w:rPr>
          <w:rFonts w:ascii="Times New Roman" w:hAnsi="Times New Roman" w:cs="Times New Roman"/>
          <w:sz w:val="24"/>
          <w:szCs w:val="24"/>
        </w:rPr>
        <w:t>6</w:t>
      </w:r>
      <w:r w:rsidRPr="004C2752">
        <w:rPr>
          <w:rFonts w:ascii="Times New Roman" w:hAnsi="Times New Roman" w:cs="Times New Roman"/>
          <w:sz w:val="24"/>
          <w:szCs w:val="24"/>
        </w:rPr>
        <w:t>.</w:t>
      </w:r>
      <w:r w:rsidR="0021795B">
        <w:rPr>
          <w:rFonts w:ascii="Times New Roman" w:hAnsi="Times New Roman" w:cs="Times New Roman"/>
          <w:sz w:val="24"/>
          <w:szCs w:val="24"/>
        </w:rPr>
        <w:t>2</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21795B">
        <w:rPr>
          <w:rFonts w:ascii="Times New Roman" w:hAnsi="Times New Roman" w:cs="Times New Roman"/>
          <w:sz w:val="24"/>
          <w:szCs w:val="24"/>
        </w:rPr>
        <w:t>3</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00A43E65">
        <w:rPr>
          <w:rFonts w:ascii="Times New Roman" w:hAnsi="Times New Roman" w:cs="Times New Roman"/>
          <w:sz w:val="24"/>
          <w:szCs w:val="24"/>
        </w:rPr>
        <w:t xml:space="preserve"> and </w:t>
      </w:r>
      <w:r w:rsidRPr="0091512E">
        <w:rPr>
          <w:rFonts w:ascii="Times New Roman" w:hAnsi="Times New Roman" w:cs="Times New Roman"/>
          <w:sz w:val="24"/>
          <w:szCs w:val="24"/>
        </w:rPr>
        <w:t xml:space="preserve">the </w:t>
      </w:r>
      <w:r w:rsidR="00E71F47">
        <w:rPr>
          <w:rFonts w:ascii="Times New Roman" w:hAnsi="Times New Roman" w:cs="Times New Roman"/>
          <w:sz w:val="24"/>
          <w:szCs w:val="24"/>
        </w:rPr>
        <w:t xml:space="preserve">average </w:t>
      </w:r>
      <w:r w:rsidRPr="0091512E">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91512E">
        <w:rPr>
          <w:rFonts w:ascii="Times New Roman" w:hAnsi="Times New Roman" w:cs="Times New Roman"/>
          <w:sz w:val="24"/>
          <w:szCs w:val="24"/>
        </w:rPr>
        <w:t>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w:t>
      </w:r>
      <w:r w:rsidRPr="004C2752">
        <w:rPr>
          <w:rFonts w:ascii="Times New Roman" w:hAnsi="Times New Roman" w:cs="Times New Roman"/>
          <w:sz w:val="24"/>
          <w:szCs w:val="24"/>
        </w:rPr>
        <w:t xml:space="preserve"> as computed with </w:t>
      </w:r>
      <w:proofErr w:type="spellStart"/>
      <w:r w:rsidRPr="004C2752">
        <w:rPr>
          <w:rFonts w:ascii="Times New Roman" w:hAnsi="Times New Roman" w:cs="Times New Roman"/>
          <w:sz w:val="24"/>
          <w:szCs w:val="24"/>
        </w:rPr>
        <w:t>agePrecision</w:t>
      </w:r>
      <w:proofErr w:type="spellEnd"/>
      <w:r w:rsidRPr="004C2752">
        <w:rPr>
          <w:rFonts w:ascii="Times New Roman" w:hAnsi="Times New Roman" w:cs="Times New Roman"/>
          <w:sz w:val="24"/>
          <w:szCs w:val="24"/>
        </w:rPr>
        <w:t>() from the FSA package.</w:t>
      </w:r>
    </w:p>
    <w:p w14:paraId="5BDBFB48" w14:textId="2CFDC650"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w:t>
      </w:r>
      <w:proofErr w:type="spellStart"/>
      <w:r w:rsidR="00BD10C3" w:rsidRPr="004C2752">
        <w:rPr>
          <w:rFonts w:ascii="Times New Roman" w:hAnsi="Times New Roman" w:cs="Times New Roman"/>
          <w:sz w:val="24"/>
          <w:szCs w:val="24"/>
        </w:rPr>
        <w:t>Campana</w:t>
      </w:r>
      <w:proofErr w:type="spellEnd"/>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to those described for the 2013 collection</w:t>
      </w:r>
      <w:r w:rsidR="00CF58AF">
        <w:rPr>
          <w:rFonts w:ascii="Times New Roman" w:hAnsi="Times New Roman" w:cs="Times New Roman"/>
          <w:sz w:val="24"/>
          <w:szCs w:val="24"/>
        </w:rPr>
        <w:t>,</w:t>
      </w:r>
      <w:r w:rsidR="008A174C" w:rsidRPr="0091512E">
        <w:rPr>
          <w:rFonts w:ascii="Times New Roman" w:hAnsi="Times New Roman" w:cs="Times New Roman"/>
          <w:sz w:val="24"/>
          <w:szCs w:val="24"/>
        </w:rPr>
        <w:t xml:space="preserve">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 xml:space="preserve">from scales and </w:t>
      </w:r>
      <w:proofErr w:type="spellStart"/>
      <w:r w:rsidR="006765A3" w:rsidRPr="004C2752">
        <w:rPr>
          <w:rFonts w:ascii="Times New Roman" w:hAnsi="Times New Roman" w:cs="Times New Roman"/>
          <w:sz w:val="24"/>
          <w:szCs w:val="24"/>
        </w:rPr>
        <w:t>otoliths</w:t>
      </w:r>
      <w:proofErr w:type="spellEnd"/>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w:t>
      </w:r>
      <w:proofErr w:type="spellStart"/>
      <w:r w:rsidR="00837930" w:rsidRPr="0091512E">
        <w:rPr>
          <w:rFonts w:ascii="Times New Roman" w:hAnsi="Times New Roman" w:cs="Times New Roman"/>
          <w:sz w:val="24"/>
          <w:szCs w:val="24"/>
        </w:rPr>
        <w:t>ks.test</w:t>
      </w:r>
      <w:proofErr w:type="spellEnd"/>
      <w:r w:rsidR="00837930" w:rsidRPr="0091512E">
        <w:rPr>
          <w:rFonts w:ascii="Times New Roman" w:hAnsi="Times New Roman" w:cs="Times New Roman"/>
          <w:sz w:val="24"/>
          <w:szCs w:val="24"/>
        </w:rPr>
        <w:t xml:space="preserve">() and the mean ranks of lengths with a Wilcoxon signed-rank test using </w:t>
      </w:r>
      <w:proofErr w:type="spellStart"/>
      <w:r w:rsidR="00837930" w:rsidRPr="0091512E">
        <w:rPr>
          <w:rFonts w:ascii="Times New Roman" w:hAnsi="Times New Roman" w:cs="Times New Roman"/>
          <w:sz w:val="24"/>
          <w:szCs w:val="24"/>
        </w:rPr>
        <w:t>wilcox.test</w:t>
      </w:r>
      <w:proofErr w:type="spellEnd"/>
      <w:r w:rsidR="00837930" w:rsidRPr="0091512E">
        <w:rPr>
          <w:rFonts w:ascii="Times New Roman" w:hAnsi="Times New Roman" w:cs="Times New Roman"/>
          <w:sz w:val="24"/>
          <w:szCs w:val="24"/>
        </w:rPr>
        <w:t xml:space="preserve">()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73753468"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xml:space="preserve">) parameterization of the von </w:t>
      </w:r>
      <w:proofErr w:type="spellStart"/>
      <w:r w:rsidRPr="0091512E">
        <w:rPr>
          <w:rFonts w:ascii="Times New Roman" w:hAnsi="Times New Roman" w:cs="Times New Roman"/>
          <w:sz w:val="24"/>
          <w:szCs w:val="24"/>
        </w:rPr>
        <w:t>Bertalanffy</w:t>
      </w:r>
      <w:proofErr w:type="spellEnd"/>
      <w:r w:rsidRPr="0091512E">
        <w:rPr>
          <w:rFonts w:ascii="Times New Roman" w:hAnsi="Times New Roman" w:cs="Times New Roman"/>
          <w:sz w:val="24"/>
          <w:szCs w:val="24"/>
        </w:rPr>
        <w:t xml:space="preserve"> growth </w:t>
      </w:r>
      <w:r w:rsidR="00EA6BDB">
        <w:rPr>
          <w:rFonts w:ascii="Times New Roman" w:hAnsi="Times New Roman" w:cs="Times New Roman"/>
          <w:sz w:val="24"/>
          <w:szCs w:val="24"/>
        </w:rPr>
        <w:t>function</w:t>
      </w:r>
      <w:r w:rsidRPr="0091512E">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91512E">
        <w:rPr>
          <w:rFonts w:ascii="Times New Roman" w:hAnsi="Times New Roman" w:cs="Times New Roman"/>
          <w:sz w:val="24"/>
          <w:szCs w:val="24"/>
        </w:rPr>
        <w:t>)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91512E">
        <w:rPr>
          <w:rFonts w:ascii="Times New Roman" w:hAnsi="Times New Roman" w:cs="Times New Roman"/>
          <w:sz w:val="24"/>
          <w:szCs w:val="24"/>
        </w:rPr>
        <w:t>Streibig</w:t>
      </w:r>
      <w:proofErr w:type="spellEnd"/>
      <w:r w:rsidRPr="0091512E">
        <w:rPr>
          <w:rFonts w:ascii="Times New Roman" w:hAnsi="Times New Roman" w:cs="Times New Roman"/>
          <w:sz w:val="24"/>
          <w:szCs w:val="24"/>
        </w:rPr>
        <w:t xml:space="preserve">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by Ogle (201</w:t>
      </w:r>
      <w:r w:rsidR="006F5DE1">
        <w:rPr>
          <w:rFonts w:ascii="Times New Roman" w:hAnsi="Times New Roman" w:cs="Times New Roman"/>
          <w:sz w:val="24"/>
          <w:szCs w:val="24"/>
        </w:rPr>
        <w:t>5</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spellStart"/>
      <w:proofErr w:type="gramStart"/>
      <w:r w:rsidR="00245833" w:rsidRPr="0091512E">
        <w:rPr>
          <w:rFonts w:ascii="Times New Roman" w:hAnsi="Times New Roman" w:cs="Times New Roman"/>
          <w:sz w:val="24"/>
          <w:szCs w:val="24"/>
        </w:rPr>
        <w:t>nls</w:t>
      </w:r>
      <w:proofErr w:type="spellEnd"/>
      <w:r w:rsidR="00245833" w:rsidRPr="0091512E">
        <w:rPr>
          <w:rFonts w:ascii="Times New Roman" w:hAnsi="Times New Roman" w:cs="Times New Roman"/>
          <w:sz w:val="24"/>
          <w:szCs w:val="24"/>
        </w:rPr>
        <w:t>(</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sidRPr="00682ED6">
        <w:rPr>
          <w:rFonts w:ascii="Times New Roman" w:hAnsi="Times New Roman" w:cs="Times New Roman"/>
          <w:sz w:val="24"/>
          <w:szCs w:val="24"/>
          <w:shd w:val="clear" w:color="auto" w:fill="FFFFFF"/>
        </w:rPr>
        <w:t xml:space="preserve">with possible parameter values constrained to a range wider than </w:t>
      </w:r>
      <w:r w:rsidR="00ED3767" w:rsidRPr="00682ED6">
        <w:rPr>
          <w:rFonts w:ascii="Times New Roman" w:hAnsi="Times New Roman" w:cs="Times New Roman"/>
          <w:sz w:val="24"/>
          <w:szCs w:val="24"/>
          <w:shd w:val="clear" w:color="auto" w:fill="FFFFFF"/>
        </w:rPr>
        <w:lastRenderedPageBreak/>
        <w:t xml:space="preserve">the observed lengths at each age </w:t>
      </w:r>
      <w:r w:rsidR="006F5DE1" w:rsidRPr="00682ED6">
        <w:rPr>
          <w:rFonts w:ascii="Times New Roman" w:hAnsi="Times New Roman" w:cs="Times New Roman"/>
          <w:sz w:val="24"/>
          <w:szCs w:val="24"/>
          <w:shd w:val="clear" w:color="auto" w:fill="FFFFFF"/>
        </w:rPr>
        <w:t>corresponding to a model</w:t>
      </w:r>
      <w:r w:rsidR="00ED3767" w:rsidRPr="00682ED6">
        <w:rPr>
          <w:rFonts w:ascii="Times New Roman" w:hAnsi="Times New Roman" w:cs="Times New Roman"/>
          <w:sz w:val="24"/>
          <w:szCs w:val="24"/>
          <w:shd w:val="clear" w:color="auto" w:fill="FFFFFF"/>
        </w:rPr>
        <w:t xml:space="preserve"> parameter.</w:t>
      </w:r>
      <w:r w:rsidR="00245833" w:rsidRPr="006471C7">
        <w:rPr>
          <w:rFonts w:ascii="Times New Roman" w:hAnsi="Times New Roman" w:cs="Times New Roman"/>
          <w:sz w:val="24"/>
          <w:szCs w:val="24"/>
        </w:rPr>
        <w:t xml:space="preserve"> </w:t>
      </w:r>
      <w:r w:rsidR="00245833" w:rsidRPr="004C2752">
        <w:rPr>
          <w:rFonts w:ascii="Times New Roman" w:hAnsi="Times New Roman" w:cs="Times New Roman"/>
          <w:sz w:val="24"/>
          <w:szCs w:val="24"/>
        </w:rPr>
        <w:t xml:space="preserve"> Parameters and lengths predicted from the </w:t>
      </w:r>
      <w:r w:rsidR="00EA6BDB">
        <w:rPr>
          <w:rFonts w:ascii="Times New Roman" w:hAnsi="Times New Roman" w:cs="Times New Roman"/>
          <w:sz w:val="24"/>
          <w:szCs w:val="24"/>
        </w:rPr>
        <w:t>VBGF</w:t>
      </w:r>
      <w:r w:rsidR="00245833" w:rsidRPr="004C2752">
        <w:rPr>
          <w:rFonts w:ascii="Times New Roman" w:hAnsi="Times New Roman" w:cs="Times New Roman"/>
          <w:sz w:val="24"/>
          <w:szCs w:val="24"/>
        </w:rPr>
        <w:t xml:space="preserve">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 xml:space="preserve">th </w:t>
      </w:r>
      <w:proofErr w:type="spellStart"/>
      <w:proofErr w:type="gramStart"/>
      <w:r w:rsidR="00790D25" w:rsidRPr="0035198B">
        <w:rPr>
          <w:rFonts w:ascii="Times New Roman" w:hAnsi="Times New Roman" w:cs="Times New Roman"/>
          <w:sz w:val="24"/>
          <w:szCs w:val="24"/>
        </w:rPr>
        <w:t>nlsBoot</w:t>
      </w:r>
      <w:proofErr w:type="spellEnd"/>
      <w:r w:rsidR="00790D25" w:rsidRPr="0035198B">
        <w:rPr>
          <w:rFonts w:ascii="Times New Roman" w:hAnsi="Times New Roman" w:cs="Times New Roman"/>
          <w:sz w:val="24"/>
          <w:szCs w:val="24"/>
        </w:rPr>
        <w:t>(</w:t>
      </w:r>
      <w:proofErr w:type="gramEnd"/>
      <w:r w:rsidR="00790D25" w:rsidRPr="0035198B">
        <w:rPr>
          <w:rFonts w:ascii="Times New Roman" w:hAnsi="Times New Roman" w:cs="Times New Roman"/>
          <w:sz w:val="24"/>
          <w:szCs w:val="24"/>
        </w:rPr>
        <w:t xml:space="preserve">) from the </w:t>
      </w:r>
      <w:proofErr w:type="spellStart"/>
      <w:r w:rsidR="00790D25" w:rsidRPr="0035198B">
        <w:rPr>
          <w:rFonts w:ascii="Times New Roman" w:hAnsi="Times New Roman" w:cs="Times New Roman"/>
          <w:sz w:val="24"/>
          <w:szCs w:val="24"/>
        </w:rPr>
        <w:t>nlstools</w:t>
      </w:r>
      <w:proofErr w:type="spellEnd"/>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D605F3">
        <w:rPr>
          <w:rFonts w:ascii="Times New Roman" w:hAnsi="Times New Roman" w:cs="Times New Roman"/>
          <w:sz w:val="24"/>
          <w:szCs w:val="24"/>
        </w:rPr>
        <w:t>1</w:t>
      </w:r>
      <w:r w:rsidR="00245833" w:rsidRPr="0091512E">
        <w:rPr>
          <w:rFonts w:ascii="Times New Roman" w:hAnsi="Times New Roman" w:cs="Times New Roman"/>
          <w:sz w:val="24"/>
          <w:szCs w:val="24"/>
        </w:rPr>
        <w:t xml:space="preserve"> (</w:t>
      </w:r>
      <w:proofErr w:type="spellStart"/>
      <w:r w:rsidR="00EF4126" w:rsidRPr="0091512E">
        <w:rPr>
          <w:rFonts w:ascii="Times New Roman" w:hAnsi="Times New Roman" w:cs="Times New Roman"/>
          <w:sz w:val="24"/>
          <w:szCs w:val="24"/>
        </w:rPr>
        <w:t>Baty</w:t>
      </w:r>
      <w:proofErr w:type="spellEnd"/>
      <w:r w:rsidR="00EF4126" w:rsidRPr="0091512E">
        <w:rPr>
          <w:rFonts w:ascii="Times New Roman" w:hAnsi="Times New Roman" w:cs="Times New Roman"/>
          <w:sz w:val="24"/>
          <w:szCs w:val="24"/>
        </w:rPr>
        <w:t xml:space="preserve">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r w:rsidR="006F5DE1">
        <w:rPr>
          <w:rFonts w:ascii="Times New Roman" w:hAnsi="Times New Roman" w:cs="Times New Roman"/>
          <w:sz w:val="24"/>
          <w:szCs w:val="24"/>
        </w:rPr>
        <w:t>5</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w:t>
      </w:r>
      <w:r w:rsidR="00EA6BDB">
        <w:rPr>
          <w:rFonts w:ascii="Times New Roman" w:hAnsi="Times New Roman" w:cs="Times New Roman"/>
          <w:sz w:val="24"/>
          <w:szCs w:val="24"/>
        </w:rPr>
        <w:t>VBGF</w:t>
      </w:r>
      <w:r w:rsidR="00226FEA" w:rsidRPr="0091512E">
        <w:rPr>
          <w:rFonts w:ascii="Times New Roman" w:hAnsi="Times New Roman" w:cs="Times New Roman"/>
          <w:sz w:val="24"/>
          <w:szCs w:val="24"/>
        </w:rPr>
        <w:t xml:space="preserve">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4C80B2DE"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was detected between readers for scales or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 xml:space="preserve">Table 1).  </w:t>
      </w:r>
      <w:r w:rsidR="00DD7947" w:rsidRPr="004C2752">
        <w:rPr>
          <w:rFonts w:ascii="Times New Roman" w:hAnsi="Times New Roman" w:cs="Times New Roman"/>
          <w:sz w:val="24"/>
          <w:szCs w:val="24"/>
        </w:rPr>
        <w:t xml:space="preserve">The </w:t>
      </w:r>
      <w:r w:rsidR="00DD7947">
        <w:rPr>
          <w:rFonts w:ascii="Times New Roman" w:hAnsi="Times New Roman" w:cs="Times New Roman"/>
          <w:sz w:val="24"/>
          <w:szCs w:val="24"/>
        </w:rPr>
        <w:t>ACV</w:t>
      </w:r>
      <w:r w:rsidR="00DD7947" w:rsidRPr="004C2752">
        <w:rPr>
          <w:rFonts w:ascii="Times New Roman" w:hAnsi="Times New Roman" w:cs="Times New Roman"/>
          <w:sz w:val="24"/>
          <w:szCs w:val="24"/>
        </w:rPr>
        <w:t xml:space="preserve"> </w:t>
      </w:r>
      <w:r w:rsidR="00DD7947" w:rsidRPr="0035198B">
        <w:rPr>
          <w:rFonts w:ascii="Times New Roman" w:hAnsi="Times New Roman" w:cs="Times New Roman"/>
          <w:sz w:val="24"/>
          <w:szCs w:val="24"/>
        </w:rPr>
        <w:t xml:space="preserve">between readers was 8.4 for scale and 10.6 for </w:t>
      </w:r>
      <w:proofErr w:type="spellStart"/>
      <w:r w:rsidR="00DD7947" w:rsidRPr="0035198B">
        <w:rPr>
          <w:rFonts w:ascii="Times New Roman" w:hAnsi="Times New Roman" w:cs="Times New Roman"/>
          <w:sz w:val="24"/>
          <w:szCs w:val="24"/>
        </w:rPr>
        <w:t>otolith</w:t>
      </w:r>
      <w:proofErr w:type="spellEnd"/>
      <w:r w:rsidR="00DD7947" w:rsidRPr="0035198B">
        <w:rPr>
          <w:rFonts w:ascii="Times New Roman" w:hAnsi="Times New Roman" w:cs="Times New Roman"/>
          <w:sz w:val="24"/>
          <w:szCs w:val="24"/>
        </w:rPr>
        <w:t xml:space="preserve"> estimates </w:t>
      </w:r>
      <w:r w:rsidR="00DD7947" w:rsidRPr="0091512E">
        <w:rPr>
          <w:rFonts w:ascii="Times New Roman" w:hAnsi="Times New Roman" w:cs="Times New Roman"/>
          <w:sz w:val="24"/>
          <w:szCs w:val="24"/>
        </w:rPr>
        <w:t xml:space="preserve">(Table 1).  </w:t>
      </w:r>
      <w:r w:rsidRPr="004C2752">
        <w:rPr>
          <w:rFonts w:ascii="Times New Roman" w:hAnsi="Times New Roman" w:cs="Times New Roman"/>
          <w:sz w:val="24"/>
          <w:szCs w:val="24"/>
        </w:rPr>
        <w:t>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w:t>
      </w:r>
      <w:proofErr w:type="spellStart"/>
      <w:r w:rsidRPr="004C2752">
        <w:rPr>
          <w:rFonts w:ascii="Times New Roman" w:hAnsi="Times New Roman" w:cs="Times New Roman"/>
          <w:sz w:val="24"/>
          <w:szCs w:val="24"/>
        </w:rPr>
        <w:t>otolith</w:t>
      </w:r>
      <w:proofErr w:type="spellEnd"/>
      <w:r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w:t>
      </w:r>
      <w:proofErr w:type="spellStart"/>
      <w:r w:rsidRPr="004C2752">
        <w:rPr>
          <w:rFonts w:ascii="Times New Roman" w:hAnsi="Times New Roman" w:cs="Times New Roman"/>
          <w:sz w:val="24"/>
          <w:szCs w:val="24"/>
        </w:rPr>
        <w:t>otolith</w:t>
      </w:r>
      <w:proofErr w:type="spellEnd"/>
      <w:r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(Table 1).  </w:t>
      </w:r>
      <w:r w:rsidRPr="0091512E">
        <w:rPr>
          <w:rFonts w:ascii="Times New Roman" w:hAnsi="Times New Roman" w:cs="Times New Roman"/>
          <w:sz w:val="24"/>
          <w:szCs w:val="24"/>
        </w:rPr>
        <w:t xml:space="preserve">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w:t>
      </w:r>
      <w:r w:rsidR="00B9486E">
        <w:rPr>
          <w:rFonts w:ascii="Times New Roman" w:hAnsi="Times New Roman" w:cs="Times New Roman"/>
          <w:sz w:val="24"/>
          <w:szCs w:val="24"/>
        </w:rPr>
        <w:t xml:space="preserve">and </w:t>
      </w:r>
      <w:r w:rsidR="00856238" w:rsidRPr="004C2752">
        <w:rPr>
          <w:rFonts w:ascii="Times New Roman" w:hAnsi="Times New Roman" w:cs="Times New Roman"/>
          <w:sz w:val="24"/>
          <w:szCs w:val="24"/>
        </w:rPr>
        <w:t>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 xml:space="preserve">scale and </w:t>
      </w:r>
      <w:proofErr w:type="spellStart"/>
      <w:r w:rsidRPr="0035198B">
        <w:rPr>
          <w:rFonts w:ascii="Times New Roman" w:hAnsi="Times New Roman" w:cs="Times New Roman"/>
          <w:sz w:val="24"/>
          <w:szCs w:val="24"/>
        </w:rPr>
        <w:t>otolith</w:t>
      </w:r>
      <w:proofErr w:type="spellEnd"/>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 xml:space="preserve">for </w:t>
      </w:r>
      <w:proofErr w:type="spellStart"/>
      <w:r w:rsidR="00E951CC" w:rsidRPr="0091512E">
        <w:rPr>
          <w:rFonts w:ascii="Times New Roman" w:hAnsi="Times New Roman" w:cs="Times New Roman"/>
          <w:sz w:val="24"/>
          <w:szCs w:val="24"/>
        </w:rPr>
        <w:t>otolith</w:t>
      </w:r>
      <w:r w:rsidR="006F5DE1">
        <w:rPr>
          <w:rFonts w:ascii="Times New Roman" w:hAnsi="Times New Roman" w:cs="Times New Roman"/>
          <w:sz w:val="24"/>
          <w:szCs w:val="24"/>
        </w:rPr>
        <w:t>s</w:t>
      </w:r>
      <w:proofErr w:type="spellEnd"/>
      <w:r w:rsidR="006F5DE1">
        <w:rPr>
          <w:rFonts w:ascii="Times New Roman" w:hAnsi="Times New Roman" w:cs="Times New Roman"/>
          <w:sz w:val="24"/>
          <w:szCs w:val="24"/>
        </w:rPr>
        <w:t xml:space="preserve"> for </w:t>
      </w:r>
      <w:proofErr w:type="spellStart"/>
      <w:r w:rsidR="006F5DE1">
        <w:rPr>
          <w:rFonts w:ascii="Times New Roman" w:hAnsi="Times New Roman" w:cs="Times New Roman"/>
          <w:sz w:val="24"/>
          <w:szCs w:val="24"/>
        </w:rPr>
        <w:t>otolith</w:t>
      </w:r>
      <w:proofErr w:type="spellEnd"/>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 xml:space="preserve">age from </w:t>
      </w:r>
      <w:proofErr w:type="spellStart"/>
      <w:r w:rsidR="00AC0CB4" w:rsidRPr="0091512E">
        <w:rPr>
          <w:rFonts w:ascii="Times New Roman" w:hAnsi="Times New Roman" w:cs="Times New Roman"/>
          <w:sz w:val="24"/>
          <w:szCs w:val="24"/>
        </w:rPr>
        <w:t>otoliths</w:t>
      </w:r>
      <w:proofErr w:type="spellEnd"/>
      <w:r w:rsidR="00AC0CB4" w:rsidRPr="0091512E">
        <w:rPr>
          <w:rFonts w:ascii="Times New Roman" w:hAnsi="Times New Roman" w:cs="Times New Roman"/>
          <w:sz w:val="24"/>
          <w:szCs w:val="24"/>
        </w:rPr>
        <w:t xml:space="preserve"> was nine for females and seven for males.</w:t>
      </w:r>
    </w:p>
    <w:p w14:paraId="6865DC02" w14:textId="6462A315"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A43E65">
        <w:rPr>
          <w:rFonts w:ascii="Times New Roman" w:hAnsi="Times New Roman" w:cs="Times New Roman"/>
          <w:sz w:val="24"/>
          <w:szCs w:val="24"/>
        </w:rPr>
        <w:t>single</w:t>
      </w:r>
      <w:r w:rsidR="006F5DE1">
        <w:rPr>
          <w:rFonts w:ascii="Times New Roman" w:hAnsi="Times New Roman" w:cs="Times New Roman"/>
          <w:sz w:val="24"/>
          <w:szCs w:val="24"/>
        </w:rPr>
        <w:t xml:space="preserve">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w:t>
      </w:r>
      <w:r w:rsidRPr="004C2752">
        <w:rPr>
          <w:rFonts w:ascii="Times New Roman" w:hAnsi="Times New Roman" w:cs="Times New Roman"/>
          <w:sz w:val="24"/>
          <w:szCs w:val="24"/>
        </w:rPr>
        <w:lastRenderedPageBreak/>
        <w:t xml:space="preserve">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35402D">
        <w:rPr>
          <w:rFonts w:ascii="Times New Roman" w:hAnsi="Times New Roman" w:cs="Times New Roman"/>
          <w:sz w:val="24"/>
          <w:szCs w:val="24"/>
        </w:rPr>
        <w:t>,</w:t>
      </w:r>
      <w:r w:rsidR="00240916" w:rsidRPr="004C2752">
        <w:rPr>
          <w:rFonts w:ascii="Times New Roman" w:hAnsi="Times New Roman" w:cs="Times New Roman"/>
          <w:sz w:val="24"/>
          <w:szCs w:val="24"/>
        </w:rPr>
        <w:t xml:space="preserve"> </w:t>
      </w:r>
      <w:r w:rsidR="0035402D">
        <w:rPr>
          <w:rFonts w:ascii="Times New Roman" w:hAnsi="Times New Roman" w:cs="Times New Roman"/>
          <w:sz w:val="24"/>
          <w:szCs w:val="24"/>
        </w:rPr>
        <w:t>where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individuals smaller than this </w:t>
      </w:r>
      <w:r w:rsidR="006F5DE1">
        <w:rPr>
          <w:rFonts w:ascii="Times New Roman" w:hAnsi="Times New Roman" w:cs="Times New Roman"/>
          <w:sz w:val="24"/>
          <w:szCs w:val="24"/>
        </w:rPr>
        <w:t xml:space="preserve">length </w:t>
      </w:r>
      <w:r w:rsidR="0035402D">
        <w:rPr>
          <w:rFonts w:ascii="Times New Roman" w:hAnsi="Times New Roman" w:cs="Times New Roman"/>
          <w:sz w:val="24"/>
          <w:szCs w:val="24"/>
        </w:rPr>
        <w:t>were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w:t>
      </w:r>
      <w:proofErr w:type="spellStart"/>
      <w:r w:rsidR="00B255D8" w:rsidRPr="004C2752">
        <w:rPr>
          <w:rFonts w:ascii="Times New Roman" w:hAnsi="Times New Roman" w:cs="Times New Roman"/>
          <w:sz w:val="24"/>
          <w:szCs w:val="24"/>
        </w:rPr>
        <w:t>Es</w:t>
      </w:r>
      <w:r w:rsidR="00390ED3">
        <w:rPr>
          <w:rFonts w:ascii="Times New Roman" w:hAnsi="Times New Roman" w:cs="Times New Roman"/>
          <w:sz w:val="24"/>
          <w:szCs w:val="24"/>
        </w:rPr>
        <w:t>c</w:t>
      </w:r>
      <w:r w:rsidR="00B255D8" w:rsidRPr="004C2752">
        <w:rPr>
          <w:rFonts w:ascii="Times New Roman" w:hAnsi="Times New Roman" w:cs="Times New Roman"/>
          <w:sz w:val="24"/>
          <w:szCs w:val="24"/>
        </w:rPr>
        <w:t>hmeyer</w:t>
      </w:r>
      <w:proofErr w:type="spellEnd"/>
      <w:r w:rsidR="00B255D8" w:rsidRPr="004C2752">
        <w:rPr>
          <w:rFonts w:ascii="Times New Roman" w:hAnsi="Times New Roman" w:cs="Times New Roman"/>
          <w:sz w:val="24"/>
          <w:szCs w:val="24"/>
        </w:rPr>
        <w:t xml:space="preserve">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402F58">
        <w:rPr>
          <w:rFonts w:ascii="Times New Roman" w:hAnsi="Times New Roman" w:cs="Times New Roman"/>
          <w:sz w:val="24"/>
          <w:szCs w:val="24"/>
        </w:rPr>
        <w:t xml:space="preserve">good </w:t>
      </w:r>
      <w:r w:rsidR="00856238" w:rsidRPr="004C2752">
        <w:rPr>
          <w:rFonts w:ascii="Times New Roman" w:hAnsi="Times New Roman" w:cs="Times New Roman"/>
          <w:sz w:val="24"/>
          <w:szCs w:val="24"/>
        </w:rPr>
        <w:t xml:space="preserve">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076EB63C"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3</w:t>
      </w:r>
      <w:r w:rsidR="00402F58">
        <w:rPr>
          <w:rFonts w:ascii="Times New Roman" w:hAnsi="Times New Roman" w:cs="Times New Roman"/>
          <w:sz w:val="24"/>
          <w:szCs w:val="24"/>
        </w:rPr>
        <w:t>,</w:t>
      </w:r>
      <w:r w:rsidR="00602F57" w:rsidRPr="004C2752">
        <w:rPr>
          <w:rFonts w:ascii="Times New Roman" w:hAnsi="Times New Roman" w:cs="Times New Roman"/>
          <w:sz w:val="24"/>
          <w:szCs w:val="24"/>
        </w:rPr>
        <w:t xml:space="preserve">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00D5580D">
        <w:rPr>
          <w:rFonts w:ascii="Times New Roman" w:hAnsi="Times New Roman" w:cs="Times New Roman"/>
          <w:sz w:val="24"/>
          <w:szCs w:val="24"/>
        </w:rPr>
        <w:t>weight</w:t>
      </w:r>
      <w:r w:rsidRPr="0091512E">
        <w:rPr>
          <w:rFonts w:ascii="Times New Roman" w:hAnsi="Times New Roman" w:cs="Times New Roman"/>
          <w:sz w:val="24"/>
          <w:szCs w:val="24"/>
        </w:rPr>
        <w:t xml:space="preserve">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w:t>
      </w:r>
      <w:r w:rsidR="00884D29">
        <w:rPr>
          <w:rFonts w:ascii="Times New Roman" w:hAnsi="Times New Roman" w:cs="Times New Roman"/>
          <w:sz w:val="24"/>
          <w:szCs w:val="24"/>
        </w:rPr>
        <w:t>(</w:t>
      </w:r>
      <w:r w:rsidR="00884D29" w:rsidRPr="0091512E">
        <w:rPr>
          <w:rFonts w:ascii="Times New Roman" w:hAnsi="Times New Roman" w:cs="Times New Roman"/>
          <w:sz w:val="24"/>
          <w:szCs w:val="24"/>
        </w:rPr>
        <w:t xml:space="preserve">Kolmogorov-Smirnov test, D = </w:t>
      </w:r>
      <w:r w:rsidR="00884D29" w:rsidRPr="00FA4CB0">
        <w:rPr>
          <w:rFonts w:ascii="Times New Roman" w:hAnsi="Times New Roman" w:cs="Times New Roman"/>
          <w:sz w:val="24"/>
          <w:szCs w:val="24"/>
        </w:rPr>
        <w:t xml:space="preserve">0.59, </w:t>
      </w:r>
      <w:r w:rsidR="00884D29" w:rsidRPr="004C2752">
        <w:rPr>
          <w:rFonts w:ascii="Times New Roman" w:hAnsi="Times New Roman" w:cs="Times New Roman"/>
          <w:sz w:val="24"/>
          <w:szCs w:val="24"/>
        </w:rPr>
        <w:t xml:space="preserve">P &lt; </w:t>
      </w:r>
      <w:r w:rsidR="00ED0993">
        <w:rPr>
          <w:rFonts w:ascii="Times New Roman" w:hAnsi="Times New Roman" w:cs="Times New Roman"/>
          <w:sz w:val="24"/>
          <w:szCs w:val="24"/>
        </w:rPr>
        <w:t>0.001</w:t>
      </w:r>
      <w:r w:rsidR="00884D29">
        <w:rPr>
          <w:rFonts w:ascii="Times New Roman" w:hAnsi="Times New Roman" w:cs="Times New Roman"/>
          <w:sz w:val="24"/>
          <w:szCs w:val="24"/>
        </w:rPr>
        <w:t>) and median lengths (</w:t>
      </w:r>
      <w:r w:rsidR="00884D29" w:rsidRPr="004C2752">
        <w:rPr>
          <w:rFonts w:ascii="Times New Roman" w:hAnsi="Times New Roman" w:cs="Times New Roman"/>
          <w:sz w:val="24"/>
          <w:szCs w:val="24"/>
        </w:rPr>
        <w:t xml:space="preserve">Wilcoxon test, W = 8224, P &lt; </w:t>
      </w:r>
      <w:r w:rsidR="00ED0993">
        <w:rPr>
          <w:rFonts w:ascii="Times New Roman" w:hAnsi="Times New Roman" w:cs="Times New Roman"/>
          <w:sz w:val="24"/>
          <w:szCs w:val="24"/>
        </w:rPr>
        <w:t>0.001</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differed between subsampled females (N=125</w:t>
      </w:r>
      <w:r w:rsidR="00884D29">
        <w:rPr>
          <w:rFonts w:ascii="Times New Roman" w:hAnsi="Times New Roman" w:cs="Times New Roman"/>
          <w:sz w:val="24"/>
          <w:szCs w:val="24"/>
        </w:rPr>
        <w:t xml:space="preserve">; </w:t>
      </w:r>
      <w:r w:rsidR="00884D29" w:rsidRPr="004C2752">
        <w:rPr>
          <w:rFonts w:ascii="Times New Roman" w:hAnsi="Times New Roman" w:cs="Times New Roman"/>
          <w:sz w:val="24"/>
          <w:szCs w:val="24"/>
        </w:rPr>
        <w:t>median TL of 114.0 mm</w:t>
      </w:r>
      <w:r w:rsidR="00311C73" w:rsidRPr="0091512E">
        <w:rPr>
          <w:rFonts w:ascii="Times New Roman" w:hAnsi="Times New Roman" w:cs="Times New Roman"/>
          <w:sz w:val="24"/>
          <w:szCs w:val="24"/>
        </w:rPr>
        <w:t xml:space="preserve">) and males </w:t>
      </w:r>
      <w:r w:rsidR="00BD10C3" w:rsidRPr="0091512E">
        <w:rPr>
          <w:rFonts w:ascii="Times New Roman" w:hAnsi="Times New Roman" w:cs="Times New Roman"/>
          <w:sz w:val="24"/>
          <w:szCs w:val="24"/>
        </w:rPr>
        <w:t>(</w:t>
      </w:r>
      <w:r w:rsidR="00884D29">
        <w:rPr>
          <w:rFonts w:ascii="Times New Roman" w:hAnsi="Times New Roman" w:cs="Times New Roman"/>
          <w:sz w:val="24"/>
          <w:szCs w:val="24"/>
        </w:rPr>
        <w:t xml:space="preserve">N=78; median TL of </w:t>
      </w:r>
      <w:r w:rsidR="00884D29" w:rsidRPr="004C2752">
        <w:rPr>
          <w:rFonts w:ascii="Times New Roman" w:hAnsi="Times New Roman" w:cs="Times New Roman"/>
          <w:sz w:val="24"/>
          <w:szCs w:val="24"/>
        </w:rPr>
        <w:t>94.5 mm</w:t>
      </w:r>
      <w:r w:rsidR="00C0297C" w:rsidRPr="004C2752">
        <w:rPr>
          <w:rFonts w:ascii="Times New Roman" w:hAnsi="Times New Roman" w:cs="Times New Roman"/>
          <w:sz w:val="24"/>
          <w:szCs w:val="24"/>
        </w:rPr>
        <w:t>)</w:t>
      </w:r>
      <w:r w:rsidR="00884D29">
        <w:rPr>
          <w:rFonts w:ascii="Times New Roman" w:hAnsi="Times New Roman" w:cs="Times New Roman"/>
          <w:sz w:val="24"/>
          <w:szCs w:val="24"/>
        </w:rPr>
        <w:t>,</w:t>
      </w:r>
      <w:r w:rsidR="00C0297C" w:rsidRPr="004C2752">
        <w:rPr>
          <w:rFonts w:ascii="Times New Roman" w:hAnsi="Times New Roman" w:cs="Times New Roman"/>
          <w:sz w:val="24"/>
          <w:szCs w:val="24"/>
        </w:rPr>
        <w:t xml:space="preserve"> with females</w:t>
      </w:r>
      <w:r w:rsidR="00BD10C3" w:rsidRPr="004C2752">
        <w:rPr>
          <w:rFonts w:ascii="Times New Roman" w:hAnsi="Times New Roman" w:cs="Times New Roman"/>
          <w:sz w:val="24"/>
          <w:szCs w:val="24"/>
        </w:rPr>
        <w:t xml:space="preserve"> significantly longer than males.</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78B9F843"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 xml:space="preserve">Consensus </w:t>
      </w:r>
      <w:proofErr w:type="spellStart"/>
      <w:r w:rsidR="00D4797A" w:rsidRPr="004C2752">
        <w:rPr>
          <w:rFonts w:ascii="Times New Roman" w:hAnsi="Times New Roman" w:cs="Times New Roman"/>
          <w:sz w:val="24"/>
          <w:szCs w:val="24"/>
        </w:rPr>
        <w:t>otolith</w:t>
      </w:r>
      <w:proofErr w:type="spellEnd"/>
      <w:r w:rsidR="00D4797A" w:rsidRPr="004C2752">
        <w:rPr>
          <w:rFonts w:ascii="Times New Roman" w:hAnsi="Times New Roman" w:cs="Times New Roman"/>
          <w:sz w:val="24"/>
          <w:szCs w:val="24"/>
        </w:rPr>
        <w:t xml:space="preserve"> ages</w:t>
      </w:r>
      <w:r w:rsidR="005F1A33">
        <w:rPr>
          <w:rFonts w:ascii="Times New Roman" w:hAnsi="Times New Roman" w:cs="Times New Roman"/>
          <w:sz w:val="24"/>
          <w:szCs w:val="24"/>
        </w:rPr>
        <w:t xml:space="preserve"> for Pygmy Whitefish </w:t>
      </w:r>
      <w:r w:rsidR="00197E93">
        <w:rPr>
          <w:rFonts w:ascii="Times New Roman" w:hAnsi="Times New Roman" w:cs="Times New Roman"/>
          <w:sz w:val="24"/>
          <w:szCs w:val="24"/>
        </w:rPr>
        <w:t>varied considerably within length bins</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5319E0A0" w:rsidR="00254319"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ED0993">
        <w:rPr>
          <w:rFonts w:ascii="Times New Roman" w:hAnsi="Times New Roman" w:cs="Times New Roman"/>
          <w:sz w:val="24"/>
          <w:szCs w:val="24"/>
        </w:rPr>
        <w:t>0.001</w:t>
      </w:r>
      <w:r w:rsidR="00D341BF" w:rsidRPr="0091512E">
        <w:rPr>
          <w:rFonts w:ascii="Times New Roman" w:hAnsi="Times New Roman" w:cs="Times New Roman"/>
          <w:sz w:val="24"/>
          <w:szCs w:val="24"/>
        </w:rPr>
        <w:t>)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ED0993">
        <w:rPr>
          <w:rFonts w:ascii="Times New Roman" w:hAnsi="Times New Roman" w:cs="Times New Roman"/>
          <w:sz w:val="24"/>
          <w:szCs w:val="24"/>
        </w:rPr>
        <w:t>0.001</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t>
      </w:r>
      <w:r w:rsidRPr="004C2752">
        <w:rPr>
          <w:rFonts w:ascii="Times New Roman" w:hAnsi="Times New Roman" w:cs="Times New Roman"/>
          <w:sz w:val="24"/>
          <w:szCs w:val="24"/>
        </w:rPr>
        <w:lastRenderedPageBreak/>
        <w:t>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 xml:space="preserve">only </w:t>
      </w:r>
      <w:r w:rsidR="005F1A33">
        <w:rPr>
          <w:rFonts w:ascii="Times New Roman" w:hAnsi="Times New Roman" w:cs="Times New Roman"/>
          <w:sz w:val="24"/>
          <w:szCs w:val="24"/>
        </w:rPr>
        <w:t>3 to 5</w:t>
      </w:r>
      <w:r w:rsidR="00CE28CA" w:rsidRPr="0091512E">
        <w:rPr>
          <w:rFonts w:ascii="Times New Roman" w:hAnsi="Times New Roman" w:cs="Times New Roman"/>
          <w:sz w:val="24"/>
          <w:szCs w:val="24"/>
        </w:rPr>
        <w:t xml:space="preserve">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29E19984" w14:textId="4459EC79" w:rsidR="00BD0BA1" w:rsidRPr="004C2752" w:rsidRDefault="00BD0BA1" w:rsidP="00BD0BA1">
      <w:pPr>
        <w:spacing w:after="0" w:line="480" w:lineRule="auto"/>
        <w:jc w:val="center"/>
        <w:rPr>
          <w:rFonts w:ascii="Times New Roman" w:hAnsi="Times New Roman" w:cs="Times New Roman"/>
          <w:smallCaps/>
          <w:sz w:val="24"/>
          <w:szCs w:val="24"/>
        </w:rPr>
      </w:pPr>
      <w:r>
        <w:rPr>
          <w:rFonts w:ascii="Times New Roman" w:hAnsi="Times New Roman" w:cs="Times New Roman"/>
          <w:smallCaps/>
          <w:sz w:val="24"/>
          <w:szCs w:val="24"/>
        </w:rPr>
        <w:t>Weight-Length Relationship</w:t>
      </w:r>
    </w:p>
    <w:p w14:paraId="705F6408" w14:textId="045B5F4D" w:rsidR="00BD0BA1" w:rsidRPr="0091512E" w:rsidRDefault="00BD0BA1" w:rsidP="00BD0BA1">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The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 xml:space="preserve">(TL) relationship did not differ between female, male, and immature Pygmy Whitefish (F = 1.60, P = 0.175).  The weight-length relationship fit to all sampled fish was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 = -5.626 + 3.204log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Pr="004C2752">
        <w:rPr>
          <w:rFonts w:ascii="Times New Roman" w:hAnsi="Times New Roman" w:cs="Times New Roman"/>
          <w:sz w:val="24"/>
          <w:szCs w:val="24"/>
        </w:rPr>
        <w:t xml:space="preserve"> = 0.983).  The slope</w:t>
      </w:r>
      <w:r>
        <w:rPr>
          <w:rFonts w:ascii="Times New Roman" w:hAnsi="Times New Roman" w:cs="Times New Roman"/>
          <w:sz w:val="24"/>
          <w:szCs w:val="24"/>
        </w:rPr>
        <w:t xml:space="preserve">, but not the </w:t>
      </w:r>
      <w:r w:rsidRPr="004C2752">
        <w:rPr>
          <w:rFonts w:ascii="Times New Roman" w:hAnsi="Times New Roman" w:cs="Times New Roman"/>
          <w:sz w:val="24"/>
          <w:szCs w:val="24"/>
        </w:rPr>
        <w:t xml:space="preserve">back-transformed intercept from this model </w:t>
      </w:r>
      <w:r>
        <w:rPr>
          <w:rFonts w:ascii="Times New Roman" w:hAnsi="Times New Roman" w:cs="Times New Roman"/>
          <w:sz w:val="24"/>
          <w:szCs w:val="24"/>
        </w:rPr>
        <w:t>we</w:t>
      </w:r>
      <w:r w:rsidRPr="004C2752">
        <w:rPr>
          <w:rFonts w:ascii="Times New Roman" w:hAnsi="Times New Roman" w:cs="Times New Roman"/>
          <w:sz w:val="24"/>
          <w:szCs w:val="24"/>
        </w:rPr>
        <w:t xml:space="preserve">re within the confidence intervals reported for those </w:t>
      </w:r>
      <w:r>
        <w:rPr>
          <w:rFonts w:ascii="Times New Roman" w:hAnsi="Times New Roman" w:cs="Times New Roman"/>
          <w:sz w:val="24"/>
          <w:szCs w:val="24"/>
        </w:rPr>
        <w:t>parameters</w:t>
      </w:r>
      <w:r w:rsidRPr="004C2752">
        <w:rPr>
          <w:rFonts w:ascii="Times New Roman" w:hAnsi="Times New Roman" w:cs="Times New Roman"/>
          <w:sz w:val="24"/>
          <w:szCs w:val="24"/>
        </w:rPr>
        <w:t xml:space="preserve"> on </w:t>
      </w:r>
      <w:proofErr w:type="spellStart"/>
      <w:r w:rsidRPr="004C2752">
        <w:rPr>
          <w:rFonts w:ascii="Times New Roman" w:hAnsi="Times New Roman" w:cs="Times New Roman"/>
          <w:sz w:val="24"/>
          <w:szCs w:val="24"/>
        </w:rPr>
        <w:t>FishBase</w:t>
      </w:r>
      <w:proofErr w:type="spellEnd"/>
      <w:r w:rsidRPr="004C2752">
        <w:rPr>
          <w:rFonts w:ascii="Times New Roman" w:hAnsi="Times New Roman" w:cs="Times New Roman"/>
          <w:sz w:val="24"/>
          <w:szCs w:val="24"/>
        </w:rPr>
        <w:t xml:space="preserve"> (</w:t>
      </w:r>
      <w:r w:rsidRPr="00390ED3">
        <w:rPr>
          <w:rFonts w:ascii="Times New Roman" w:hAnsi="Times New Roman" w:cs="Times New Roman"/>
          <w:sz w:val="24"/>
          <w:szCs w:val="24"/>
        </w:rPr>
        <w:t xml:space="preserve">slope: 2.94-3.30; </w:t>
      </w:r>
      <w:commentRangeStart w:id="0"/>
      <w:r w:rsidRPr="00390ED3">
        <w:rPr>
          <w:rFonts w:ascii="Times New Roman" w:hAnsi="Times New Roman" w:cs="Times New Roman"/>
          <w:sz w:val="24"/>
          <w:szCs w:val="24"/>
        </w:rPr>
        <w:t>intercept: 0.00180-0.00842</w:t>
      </w:r>
      <w:commentRangeEnd w:id="0"/>
      <w:r w:rsidR="00AB1AA0">
        <w:rPr>
          <w:rStyle w:val="CommentReference"/>
        </w:rPr>
        <w:commentReference w:id="0"/>
      </w:r>
      <w:r w:rsidRPr="00390ED3">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Froese</w:t>
      </w:r>
      <w:proofErr w:type="spellEnd"/>
      <w:r w:rsidRPr="004C2752">
        <w:rPr>
          <w:rFonts w:ascii="Times New Roman" w:hAnsi="Times New Roman" w:cs="Times New Roman"/>
          <w:sz w:val="24"/>
          <w:szCs w:val="24"/>
        </w:rPr>
        <w:t xml:space="preserve"> and </w:t>
      </w:r>
      <w:proofErr w:type="spellStart"/>
      <w:r w:rsidRPr="004C2752">
        <w:rPr>
          <w:rFonts w:ascii="Times New Roman" w:hAnsi="Times New Roman" w:cs="Times New Roman"/>
          <w:sz w:val="24"/>
          <w:szCs w:val="24"/>
        </w:rPr>
        <w:t>Pauly</w:t>
      </w:r>
      <w:proofErr w:type="spellEnd"/>
      <w:r w:rsidRPr="004C2752">
        <w:rPr>
          <w:rFonts w:ascii="Times New Roman" w:hAnsi="Times New Roman" w:cs="Times New Roman"/>
          <w:sz w:val="24"/>
          <w:szCs w:val="24"/>
        </w:rPr>
        <w:t>, 2014).</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xml:space="preserve">, but not from </w:t>
      </w:r>
      <w:proofErr w:type="spellStart"/>
      <w:r w:rsidR="009D6104" w:rsidRPr="004C2752">
        <w:rPr>
          <w:rFonts w:ascii="Times New Roman" w:hAnsi="Times New Roman" w:cs="Times New Roman"/>
          <w:sz w:val="24"/>
          <w:szCs w:val="24"/>
        </w:rPr>
        <w:t>otoliths</w:t>
      </w:r>
      <w:proofErr w:type="spellEnd"/>
      <w:r w:rsidR="009D6104" w:rsidRPr="004C2752">
        <w:rPr>
          <w:rFonts w:ascii="Times New Roman" w:hAnsi="Times New Roman" w:cs="Times New Roman"/>
          <w:sz w:val="24"/>
          <w:szCs w:val="24"/>
        </w:rPr>
        <w:t>,</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w:t>
      </w:r>
      <w:proofErr w:type="spellStart"/>
      <w:r w:rsidR="009D6104" w:rsidRPr="004C2752">
        <w:rPr>
          <w:rFonts w:ascii="Times New Roman" w:hAnsi="Times New Roman" w:cs="Times New Roman"/>
          <w:sz w:val="24"/>
          <w:szCs w:val="24"/>
        </w:rPr>
        <w:t>McPhail</w:t>
      </w:r>
      <w:proofErr w:type="spellEnd"/>
      <w:r w:rsidR="009D6104" w:rsidRPr="004C2752">
        <w:rPr>
          <w:rFonts w:ascii="Times New Roman" w:hAnsi="Times New Roman" w:cs="Times New Roman"/>
          <w:sz w:val="24"/>
          <w:szCs w:val="24"/>
        </w:rPr>
        <w:t xml:space="preserve"> (2004).  However, we did have the same difficulties as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w:t>
      </w:r>
      <w:proofErr w:type="spellStart"/>
      <w:r w:rsidR="009D6104" w:rsidRPr="004C2752">
        <w:rPr>
          <w:rFonts w:ascii="Times New Roman" w:hAnsi="Times New Roman" w:cs="Times New Roman"/>
          <w:sz w:val="24"/>
          <w:szCs w:val="24"/>
        </w:rPr>
        <w:t>McPhail</w:t>
      </w:r>
      <w:proofErr w:type="spellEnd"/>
      <w:r w:rsidR="009D6104" w:rsidRPr="004C2752">
        <w:rPr>
          <w:rFonts w:ascii="Times New Roman" w:hAnsi="Times New Roman" w:cs="Times New Roman"/>
          <w:sz w:val="24"/>
          <w:szCs w:val="24"/>
        </w:rPr>
        <w:t xml:space="preserve"> (2004) with </w:t>
      </w:r>
      <w:proofErr w:type="spellStart"/>
      <w:r w:rsidR="009D6104" w:rsidRPr="004C2752">
        <w:rPr>
          <w:rFonts w:ascii="Times New Roman" w:hAnsi="Times New Roman" w:cs="Times New Roman"/>
          <w:sz w:val="24"/>
          <w:szCs w:val="24"/>
        </w:rPr>
        <w:t>otoliths</w:t>
      </w:r>
      <w:proofErr w:type="spellEnd"/>
      <w:r w:rsidR="009D6104" w:rsidRPr="004C2752">
        <w:rPr>
          <w:rFonts w:ascii="Times New Roman" w:hAnsi="Times New Roman" w:cs="Times New Roman"/>
          <w:sz w:val="24"/>
          <w:szCs w:val="24"/>
        </w:rPr>
        <w:t xml:space="preserve">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 xml:space="preserve">from analysis of length frequency data or scales, but not from </w:t>
      </w:r>
      <w:proofErr w:type="spellStart"/>
      <w:r w:rsidR="002F1A04" w:rsidRPr="004C2752">
        <w:rPr>
          <w:rFonts w:ascii="Times New Roman" w:hAnsi="Times New Roman" w:cs="Times New Roman"/>
          <w:sz w:val="24"/>
          <w:szCs w:val="24"/>
        </w:rPr>
        <w:t>otoliths</w:t>
      </w:r>
      <w:proofErr w:type="spellEnd"/>
      <w:r w:rsidR="002F1A04" w:rsidRPr="004C2752">
        <w:rPr>
          <w:rFonts w:ascii="Times New Roman" w:hAnsi="Times New Roman" w:cs="Times New Roman"/>
          <w:sz w:val="24"/>
          <w:szCs w:val="24"/>
        </w:rPr>
        <w:t>.</w:t>
      </w:r>
    </w:p>
    <w:p w14:paraId="2537EAB9" w14:textId="54C18CFC"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 xml:space="preserve">difficult to assess as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w:t>
      </w:r>
      <w:r w:rsidR="00967FC1" w:rsidRPr="004C2752">
        <w:rPr>
          <w:rFonts w:ascii="Times New Roman" w:hAnsi="Times New Roman" w:cs="Times New Roman"/>
          <w:sz w:val="24"/>
          <w:szCs w:val="24"/>
        </w:rPr>
        <w:lastRenderedPageBreak/>
        <w:t xml:space="preserve">scales of older fish.  </w:t>
      </w:r>
      <w:r w:rsidR="00504335">
        <w:rPr>
          <w:rFonts w:ascii="Times New Roman" w:hAnsi="Times New Roman" w:cs="Times New Roman"/>
          <w:sz w:val="24"/>
          <w:szCs w:val="24"/>
        </w:rPr>
        <w:t xml:space="preserve">Crowded </w:t>
      </w:r>
      <w:proofErr w:type="spellStart"/>
      <w:r w:rsidR="00504335">
        <w:rPr>
          <w:rFonts w:ascii="Times New Roman" w:hAnsi="Times New Roman" w:cs="Times New Roman"/>
          <w:sz w:val="24"/>
          <w:szCs w:val="24"/>
        </w:rPr>
        <w:t>circuli</w:t>
      </w:r>
      <w:proofErr w:type="spellEnd"/>
      <w:r w:rsidR="00504335">
        <w:rPr>
          <w:rFonts w:ascii="Times New Roman" w:hAnsi="Times New Roman" w:cs="Times New Roman"/>
          <w:sz w:val="24"/>
          <w:szCs w:val="24"/>
        </w:rPr>
        <w:t xml:space="preserve"> at</w:t>
      </w:r>
      <w:r w:rsidR="003541BF" w:rsidRPr="004C2752">
        <w:rPr>
          <w:rFonts w:ascii="Times New Roman" w:hAnsi="Times New Roman" w:cs="Times New Roman"/>
          <w:sz w:val="24"/>
          <w:szCs w:val="24"/>
        </w:rPr>
        <w:t xml:space="preserve"> the scale margin of sexually mature fish corresponds to the typical 1.0 to 4.0 mm per year increase in TL observed between sequential captures of tagged mature Pygmy Whitefish by Barnett and Paige (2014).  </w:t>
      </w:r>
    </w:p>
    <w:p w14:paraId="3F2C1D4B" w14:textId="69A1A40E"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w:t>
      </w:r>
      <w:proofErr w:type="spellStart"/>
      <w:r w:rsidR="00996907" w:rsidRPr="004C2752">
        <w:rPr>
          <w:rFonts w:ascii="Times New Roman" w:hAnsi="Times New Roman" w:cs="Times New Roman"/>
          <w:sz w:val="24"/>
          <w:szCs w:val="24"/>
        </w:rPr>
        <w:t>otolith</w:t>
      </w:r>
      <w:proofErr w:type="spellEnd"/>
      <w:r w:rsidR="00996907" w:rsidRPr="004C2752">
        <w:rPr>
          <w:rFonts w:ascii="Times New Roman" w:hAnsi="Times New Roman" w:cs="Times New Roman"/>
          <w:sz w:val="24"/>
          <w:szCs w:val="24"/>
        </w:rPr>
        <w:t xml:space="preserve">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w:t>
      </w:r>
      <w:proofErr w:type="spellStart"/>
      <w:r w:rsidR="00996907" w:rsidRPr="004C2752">
        <w:rPr>
          <w:rFonts w:ascii="Times New Roman" w:hAnsi="Times New Roman" w:cs="Times New Roman"/>
          <w:sz w:val="24"/>
          <w:szCs w:val="24"/>
        </w:rPr>
        <w:t>otolith</w:t>
      </w:r>
      <w:proofErr w:type="spellEnd"/>
      <w:r w:rsidR="00996907" w:rsidRPr="004C2752">
        <w:rPr>
          <w:rFonts w:ascii="Times New Roman" w:hAnsi="Times New Roman" w:cs="Times New Roman"/>
          <w:sz w:val="24"/>
          <w:szCs w:val="24"/>
        </w:rPr>
        <w:t xml:space="preserve">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w:t>
      </w:r>
      <w:proofErr w:type="spellStart"/>
      <w:r w:rsidR="00274B7E" w:rsidRPr="004C2752">
        <w:rPr>
          <w:rFonts w:ascii="Times New Roman" w:hAnsi="Times New Roman" w:cs="Times New Roman"/>
          <w:sz w:val="24"/>
          <w:szCs w:val="24"/>
        </w:rPr>
        <w:t>otolith</w:t>
      </w:r>
      <w:proofErr w:type="spellEnd"/>
      <w:r w:rsidR="00274B7E" w:rsidRPr="004C2752">
        <w:rPr>
          <w:rFonts w:ascii="Times New Roman" w:hAnsi="Times New Roman" w:cs="Times New Roman"/>
          <w:sz w:val="24"/>
          <w:szCs w:val="24"/>
        </w:rPr>
        <w:t xml:space="preserve">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w:t>
      </w:r>
      <w:proofErr w:type="spellStart"/>
      <w:r w:rsidR="002F1A04" w:rsidRPr="004C2752">
        <w:rPr>
          <w:rFonts w:ascii="Times New Roman" w:hAnsi="Times New Roman" w:cs="Times New Roman"/>
          <w:sz w:val="24"/>
          <w:szCs w:val="24"/>
        </w:rPr>
        <w:t>otoliths</w:t>
      </w:r>
      <w:proofErr w:type="spellEnd"/>
      <w:r w:rsidR="002F1A04" w:rsidRPr="004C2752">
        <w:rPr>
          <w:rFonts w:ascii="Times New Roman" w:hAnsi="Times New Roman" w:cs="Times New Roman"/>
          <w:sz w:val="24"/>
          <w:szCs w:val="24"/>
        </w:rPr>
        <w:t xml:space="preserve">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w:t>
      </w:r>
      <w:proofErr w:type="spellStart"/>
      <w:r w:rsidR="002F1A04" w:rsidRPr="004C2752">
        <w:rPr>
          <w:rFonts w:ascii="Times New Roman" w:hAnsi="Times New Roman" w:cs="Times New Roman"/>
          <w:sz w:val="24"/>
          <w:szCs w:val="24"/>
        </w:rPr>
        <w:t>otoliths</w:t>
      </w:r>
      <w:proofErr w:type="spellEnd"/>
      <w:r w:rsidR="007260E2" w:rsidRPr="004C2752">
        <w:rPr>
          <w:rFonts w:ascii="Times New Roman" w:hAnsi="Times New Roman" w:cs="Times New Roman"/>
          <w:sz w:val="24"/>
          <w:szCs w:val="24"/>
        </w:rPr>
        <w:t xml:space="preserve">, had difficulty interpreting annuli at the </w:t>
      </w:r>
      <w:proofErr w:type="spellStart"/>
      <w:r w:rsidR="007260E2" w:rsidRPr="004C2752">
        <w:rPr>
          <w:rFonts w:ascii="Times New Roman" w:hAnsi="Times New Roman" w:cs="Times New Roman"/>
          <w:sz w:val="24"/>
          <w:szCs w:val="24"/>
        </w:rPr>
        <w:t>otolith</w:t>
      </w:r>
      <w:proofErr w:type="spellEnd"/>
      <w:r w:rsidR="007260E2" w:rsidRPr="004C2752">
        <w:rPr>
          <w:rFonts w:ascii="Times New Roman" w:hAnsi="Times New Roman" w:cs="Times New Roman"/>
          <w:sz w:val="24"/>
          <w:szCs w:val="24"/>
        </w:rPr>
        <w:t xml:space="preserve">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02C77F1E"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and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and </w:t>
      </w:r>
      <w:proofErr w:type="spellStart"/>
      <w:r w:rsidRPr="004C2752">
        <w:rPr>
          <w:rFonts w:ascii="Times New Roman" w:hAnsi="Times New Roman" w:cs="Times New Roman"/>
          <w:sz w:val="24"/>
          <w:szCs w:val="24"/>
        </w:rPr>
        <w:t>McCart</w:t>
      </w:r>
      <w:proofErr w:type="spellEnd"/>
      <w:r w:rsidRPr="004C2752">
        <w:rPr>
          <w:rFonts w:ascii="Times New Roman" w:hAnsi="Times New Roman" w:cs="Times New Roman"/>
          <w:sz w:val="24"/>
          <w:szCs w:val="24"/>
        </w:rPr>
        <w:t xml:space="preserve">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w:t>
      </w:r>
      <w:proofErr w:type="spellStart"/>
      <w:r w:rsidR="00160825" w:rsidRPr="004C2752">
        <w:rPr>
          <w:rFonts w:ascii="Times New Roman" w:hAnsi="Times New Roman" w:cs="Times New Roman"/>
          <w:sz w:val="24"/>
          <w:szCs w:val="24"/>
        </w:rPr>
        <w:t>McCart</w:t>
      </w:r>
      <w:proofErr w:type="spellEnd"/>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w:t>
      </w:r>
      <w:r w:rsidR="006471C7">
        <w:rPr>
          <w:rFonts w:ascii="Times New Roman" w:hAnsi="Times New Roman" w:cs="Times New Roman"/>
          <w:sz w:val="24"/>
          <w:szCs w:val="24"/>
        </w:rPr>
        <w:t>.</w:t>
      </w:r>
      <w:r w:rsidR="00682ED6">
        <w:rPr>
          <w:rFonts w:ascii="Times New Roman" w:hAnsi="Times New Roman" w:cs="Times New Roman"/>
          <w:sz w:val="24"/>
          <w:szCs w:val="24"/>
        </w:rPr>
        <w:t xml:space="preserve"> </w:t>
      </w:r>
      <w:r w:rsidR="00F832A8" w:rsidRPr="004C2752">
        <w:rPr>
          <w:rFonts w:ascii="Times New Roman" w:hAnsi="Times New Roman" w:cs="Times New Roman"/>
          <w:sz w:val="24"/>
          <w:szCs w:val="24"/>
        </w:rPr>
        <w:t xml:space="preserve"> </w:t>
      </w:r>
      <w:proofErr w:type="spellStart"/>
      <w:r w:rsidR="00F832A8" w:rsidRPr="004C2752">
        <w:rPr>
          <w:rFonts w:ascii="Times New Roman" w:hAnsi="Times New Roman" w:cs="Times New Roman"/>
          <w:sz w:val="24"/>
          <w:szCs w:val="24"/>
        </w:rPr>
        <w:t>Eschmeyer</w:t>
      </w:r>
      <w:proofErr w:type="spellEnd"/>
      <w:r w:rsidR="00F832A8" w:rsidRPr="004C2752">
        <w:rPr>
          <w:rFonts w:ascii="Times New Roman" w:hAnsi="Times New Roman" w:cs="Times New Roman"/>
          <w:sz w:val="24"/>
          <w:szCs w:val="24"/>
        </w:rPr>
        <w:t xml:space="preserve">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lastRenderedPageBreak/>
        <w:t xml:space="preserve">the median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proofErr w:type="spellStart"/>
      <w:r w:rsidR="00221595" w:rsidRPr="004C2752">
        <w:rPr>
          <w:rFonts w:ascii="Times New Roman" w:hAnsi="Times New Roman" w:cs="Times New Roman"/>
          <w:sz w:val="24"/>
          <w:szCs w:val="24"/>
        </w:rPr>
        <w:t>Campana</w:t>
      </w:r>
      <w:proofErr w:type="spellEnd"/>
      <w:r w:rsidR="00221595" w:rsidRPr="004C2752">
        <w:rPr>
          <w:rFonts w:ascii="Times New Roman" w:hAnsi="Times New Roman" w:cs="Times New Roman"/>
          <w:sz w:val="24"/>
          <w:szCs w:val="24"/>
        </w:rPr>
        <w:t xml:space="preserve">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6CE12DA7"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appear to grow slow</w:t>
      </w:r>
      <w:r w:rsidR="00BD1187">
        <w:rPr>
          <w:rFonts w:ascii="Times New Roman" w:hAnsi="Times New Roman" w:cs="Times New Roman"/>
          <w:sz w:val="24"/>
          <w:szCs w:val="24"/>
        </w:rPr>
        <w:t>er</w:t>
      </w:r>
      <w:r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w:t>
      </w:r>
      <w:r w:rsidR="00B477A9">
        <w:rPr>
          <w:rFonts w:ascii="Times New Roman" w:hAnsi="Times New Roman" w:cs="Times New Roman"/>
          <w:sz w:val="24"/>
          <w:szCs w:val="24"/>
        </w:rPr>
        <w:t>,</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proofErr w:type="spellStart"/>
      <w:r w:rsidR="00B255D8" w:rsidRPr="004C2752">
        <w:rPr>
          <w:rFonts w:ascii="Times New Roman" w:hAnsi="Times New Roman" w:cs="Times New Roman"/>
          <w:sz w:val="24"/>
          <w:szCs w:val="24"/>
        </w:rPr>
        <w:t>Schertzer</w:t>
      </w:r>
      <w:proofErr w:type="spellEnd"/>
      <w:r w:rsidR="00B255D8"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This difference, however, may be due to our us</w:t>
      </w:r>
      <w:r w:rsidR="006471C7">
        <w:rPr>
          <w:rFonts w:ascii="Times New Roman" w:hAnsi="Times New Roman" w:cs="Times New Roman"/>
          <w:sz w:val="24"/>
          <w:szCs w:val="24"/>
        </w:rPr>
        <w:t>e of</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otoliths</w:t>
      </w:r>
      <w:proofErr w:type="spellEnd"/>
      <w:r w:rsidR="00682ED6">
        <w:rPr>
          <w:rFonts w:ascii="Times New Roman" w:hAnsi="Times New Roman" w:cs="Times New Roman"/>
          <w:sz w:val="24"/>
          <w:szCs w:val="24"/>
        </w:rPr>
        <w:t>, whereas</w:t>
      </w:r>
      <w:r w:rsidRPr="004C2752">
        <w:rPr>
          <w:rFonts w:ascii="Times New Roman" w:hAnsi="Times New Roman" w:cs="Times New Roman"/>
          <w:sz w:val="24"/>
          <w:szCs w:val="24"/>
        </w:rPr>
        <w:t xml:space="preserve"> most other studies us</w:t>
      </w:r>
      <w:r w:rsidR="006471C7">
        <w:rPr>
          <w:rFonts w:ascii="Times New Roman" w:hAnsi="Times New Roman" w:cs="Times New Roman"/>
          <w:sz w:val="24"/>
          <w:szCs w:val="24"/>
        </w:rPr>
        <w:t>ed</w:t>
      </w:r>
      <w:r w:rsidRPr="004C2752">
        <w:rPr>
          <w:rFonts w:ascii="Times New Roman" w:hAnsi="Times New Roman" w:cs="Times New Roman"/>
          <w:sz w:val="24"/>
          <w:szCs w:val="24"/>
        </w:rPr>
        <w:t xml:space="preserve"> scales</w:t>
      </w:r>
      <w:r w:rsidR="006471C7">
        <w:rPr>
          <w:rFonts w:ascii="Times New Roman" w:hAnsi="Times New Roman" w:cs="Times New Roman"/>
          <w:sz w:val="24"/>
          <w:szCs w:val="24"/>
        </w:rPr>
        <w:t xml:space="preserve">. </w:t>
      </w:r>
      <w:r w:rsidR="00682ED6">
        <w:rPr>
          <w:rFonts w:ascii="Times New Roman" w:hAnsi="Times New Roman" w:cs="Times New Roman"/>
          <w:sz w:val="24"/>
          <w:szCs w:val="24"/>
        </w:rPr>
        <w:t xml:space="preserve"> </w:t>
      </w:r>
      <w:r w:rsidR="006471C7">
        <w:rPr>
          <w:rFonts w:ascii="Times New Roman" w:hAnsi="Times New Roman" w:cs="Times New Roman"/>
          <w:sz w:val="24"/>
          <w:szCs w:val="24"/>
        </w:rPr>
        <w:t xml:space="preserve">Our </w:t>
      </w:r>
      <w:r w:rsidR="006E0A30" w:rsidRPr="004C2752">
        <w:rPr>
          <w:rFonts w:ascii="Times New Roman" w:hAnsi="Times New Roman" w:cs="Times New Roman"/>
          <w:sz w:val="24"/>
          <w:szCs w:val="24"/>
        </w:rPr>
        <w:t>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 xml:space="preserve">hs </w:t>
      </w:r>
      <w:r w:rsidR="006471C7">
        <w:rPr>
          <w:rFonts w:ascii="Times New Roman" w:hAnsi="Times New Roman" w:cs="Times New Roman"/>
          <w:sz w:val="24"/>
          <w:szCs w:val="24"/>
        </w:rPr>
        <w:t>we</w:t>
      </w:r>
      <w:r w:rsidR="006E0A30" w:rsidRPr="004C2752">
        <w:rPr>
          <w:rFonts w:ascii="Times New Roman" w:hAnsi="Times New Roman" w:cs="Times New Roman"/>
          <w:sz w:val="24"/>
          <w:szCs w:val="24"/>
        </w:rPr>
        <w:t>re consistent with the direct observations of incremental growth from tagged fish by Barnett and Paige (2014).</w:t>
      </w:r>
      <w:r w:rsidR="00210B9D" w:rsidRPr="004C2752">
        <w:rPr>
          <w:rFonts w:ascii="Times New Roman" w:hAnsi="Times New Roman" w:cs="Times New Roman"/>
          <w:sz w:val="24"/>
          <w:szCs w:val="24"/>
        </w:rPr>
        <w:t xml:space="preserve"> </w:t>
      </w:r>
    </w:p>
    <w:p w14:paraId="0496BE89" w14:textId="6534927B" w:rsidR="006801CA" w:rsidRDefault="006F7805" w:rsidP="006801CA">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w:t>
      </w:r>
      <w:proofErr w:type="spellStart"/>
      <w:r w:rsidR="005B358F" w:rsidRPr="004C2752">
        <w:rPr>
          <w:rFonts w:ascii="Times New Roman" w:hAnsi="Times New Roman" w:cs="Times New Roman"/>
          <w:sz w:val="24"/>
          <w:szCs w:val="24"/>
        </w:rPr>
        <w:t>Eschmeyer</w:t>
      </w:r>
      <w:proofErr w:type="spellEnd"/>
      <w:r w:rsidR="005B358F"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 xml:space="preserve">a slightly </w:t>
      </w:r>
      <w:r w:rsidR="00BD0BA1">
        <w:rPr>
          <w:rFonts w:ascii="Times New Roman" w:hAnsi="Times New Roman" w:cs="Times New Roman"/>
          <w:sz w:val="24"/>
          <w:szCs w:val="24"/>
        </w:rPr>
        <w:t xml:space="preserve">(6 mm) </w:t>
      </w:r>
      <w:r w:rsidR="005120FB" w:rsidRPr="004C2752">
        <w:rPr>
          <w:rFonts w:ascii="Times New Roman" w:hAnsi="Times New Roman" w:cs="Times New Roman"/>
          <w:sz w:val="24"/>
          <w:szCs w:val="24"/>
        </w:rPr>
        <w:t>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00EC5033">
        <w:rPr>
          <w:rFonts w:ascii="Times New Roman" w:hAnsi="Times New Roman" w:cs="Times New Roman"/>
          <w:sz w:val="24"/>
          <w:szCs w:val="24"/>
        </w:rPr>
        <w:t xml:space="preserve"> (Tables 3, 4)</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w:t>
      </w:r>
      <w:proofErr w:type="spellStart"/>
      <w:r w:rsidR="00675AFA" w:rsidRPr="004C2752">
        <w:rPr>
          <w:rFonts w:ascii="Times New Roman" w:hAnsi="Times New Roman" w:cs="Times New Roman"/>
          <w:sz w:val="24"/>
          <w:szCs w:val="24"/>
        </w:rPr>
        <w:t>Eschmeyer</w:t>
      </w:r>
      <w:proofErr w:type="spellEnd"/>
      <w:r w:rsidR="00675AFA" w:rsidRPr="004C2752">
        <w:rPr>
          <w:rFonts w:ascii="Times New Roman" w:hAnsi="Times New Roman" w:cs="Times New Roman"/>
          <w:sz w:val="24"/>
          <w:szCs w:val="24"/>
        </w:rPr>
        <w:t xml:space="preserve">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w:t>
      </w:r>
      <w:r w:rsidR="006471C7">
        <w:rPr>
          <w:rFonts w:ascii="Times New Roman" w:hAnsi="Times New Roman" w:cs="Times New Roman"/>
          <w:sz w:val="24"/>
          <w:szCs w:val="24"/>
        </w:rPr>
        <w:t>e of</w:t>
      </w:r>
      <w:r w:rsidR="005120FB" w:rsidRPr="004C2752">
        <w:rPr>
          <w:rFonts w:ascii="Times New Roman" w:hAnsi="Times New Roman" w:cs="Times New Roman"/>
          <w:sz w:val="24"/>
          <w:szCs w:val="24"/>
        </w:rPr>
        <w:t xml:space="preserve"> </w:t>
      </w:r>
      <w:proofErr w:type="spellStart"/>
      <w:r w:rsidR="005120FB" w:rsidRPr="004C2752">
        <w:rPr>
          <w:rFonts w:ascii="Times New Roman" w:hAnsi="Times New Roman" w:cs="Times New Roman"/>
          <w:sz w:val="24"/>
          <w:szCs w:val="24"/>
        </w:rPr>
        <w:t>otoliths</w:t>
      </w:r>
      <w:proofErr w:type="spellEnd"/>
      <w:r w:rsidR="005120FB" w:rsidRPr="004C2752">
        <w:rPr>
          <w:rFonts w:ascii="Times New Roman" w:hAnsi="Times New Roman" w:cs="Times New Roman"/>
          <w:sz w:val="24"/>
          <w:szCs w:val="24"/>
        </w:rPr>
        <w:t xml:space="preserve">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 xml:space="preserve">age and should be treated as a provisional conclusion until </w:t>
      </w:r>
      <w:proofErr w:type="spellStart"/>
      <w:r w:rsidR="005120FB" w:rsidRPr="004C2752">
        <w:rPr>
          <w:rFonts w:ascii="Times New Roman" w:hAnsi="Times New Roman" w:cs="Times New Roman"/>
          <w:sz w:val="24"/>
          <w:szCs w:val="24"/>
        </w:rPr>
        <w:t>otolith</w:t>
      </w:r>
      <w:proofErr w:type="spellEnd"/>
      <w:r w:rsidR="005120FB" w:rsidRPr="004C2752">
        <w:rPr>
          <w:rFonts w:ascii="Times New Roman" w:hAnsi="Times New Roman" w:cs="Times New Roman"/>
          <w:sz w:val="24"/>
          <w:szCs w:val="24"/>
        </w:rPr>
        <w:t xml:space="preserve"> ages can be validated.</w:t>
      </w:r>
      <w:r w:rsidR="00210B9D" w:rsidRPr="004C2752">
        <w:rPr>
          <w:rFonts w:ascii="Times New Roman" w:hAnsi="Times New Roman" w:cs="Times New Roman"/>
          <w:sz w:val="24"/>
          <w:szCs w:val="24"/>
        </w:rPr>
        <w:t xml:space="preserve">  In summary the size, </w:t>
      </w:r>
      <w:r w:rsidR="00210B9D" w:rsidRPr="004C2752">
        <w:rPr>
          <w:rFonts w:ascii="Times New Roman" w:hAnsi="Times New Roman" w:cs="Times New Roman"/>
          <w:sz w:val="24"/>
          <w:szCs w:val="24"/>
        </w:rPr>
        <w:lastRenderedPageBreak/>
        <w:t xml:space="preserve">age, and growth metrics we measured </w:t>
      </w:r>
      <w:r w:rsidR="001F6414" w:rsidRPr="004C2752">
        <w:rPr>
          <w:rFonts w:ascii="Times New Roman" w:hAnsi="Times New Roman" w:cs="Times New Roman"/>
          <w:sz w:val="24"/>
          <w:szCs w:val="24"/>
        </w:rPr>
        <w:t>for Pygmy Whitefish in Lake Superior</w:t>
      </w:r>
      <w:r w:rsidR="001F6414">
        <w:rPr>
          <w:rFonts w:ascii="Times New Roman" w:hAnsi="Times New Roman" w:cs="Times New Roman"/>
          <w:sz w:val="24"/>
          <w:szCs w:val="24"/>
        </w:rPr>
        <w:t xml:space="preserve"> do not differ</w:t>
      </w:r>
      <w:r w:rsidR="00210B9D" w:rsidRPr="004C2752">
        <w:rPr>
          <w:rFonts w:ascii="Times New Roman" w:hAnsi="Times New Roman" w:cs="Times New Roman"/>
          <w:sz w:val="24"/>
          <w:szCs w:val="24"/>
        </w:rPr>
        <w:t xml:space="preserve"> appreciably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0A49858E" w14:textId="6D7B127E" w:rsidR="006801CA" w:rsidRPr="006801CA" w:rsidRDefault="006801CA" w:rsidP="006801CA">
      <w:pPr>
        <w:pStyle w:val="Articletitle"/>
        <w:spacing w:line="480" w:lineRule="auto"/>
        <w:ind w:firstLine="720"/>
        <w:rPr>
          <w:b w:val="0"/>
          <w:sz w:val="24"/>
        </w:rPr>
      </w:pPr>
      <w:commentRangeStart w:id="1"/>
      <w:r w:rsidRPr="006801CA">
        <w:rPr>
          <w:b w:val="0"/>
          <w:sz w:val="24"/>
        </w:rPr>
        <w:t>This study provides new details on the life history of a relatively obscure species</w:t>
      </w:r>
      <w:r>
        <w:rPr>
          <w:b w:val="0"/>
          <w:sz w:val="24"/>
        </w:rPr>
        <w:t xml:space="preserve"> for which populations </w:t>
      </w:r>
      <w:r w:rsidRPr="006801CA">
        <w:rPr>
          <w:b w:val="0"/>
          <w:sz w:val="24"/>
        </w:rPr>
        <w:t>continue to be discovered (</w:t>
      </w:r>
      <w:r w:rsidRPr="00186DEC">
        <w:rPr>
          <w:b w:val="0"/>
          <w:i/>
          <w:sz w:val="24"/>
          <w:rPrChange w:id="2" w:author="Stewart, Taylor Robert" w:date="2015-08-27T13:30:00Z">
            <w:rPr>
              <w:b w:val="0"/>
              <w:sz w:val="24"/>
            </w:rPr>
          </w:rPrChange>
        </w:rPr>
        <w:t>e.g.,</w:t>
      </w:r>
      <w:r w:rsidRPr="006801CA">
        <w:rPr>
          <w:b w:val="0"/>
          <w:sz w:val="24"/>
        </w:rPr>
        <w:t xml:space="preserve"> </w:t>
      </w:r>
      <w:proofErr w:type="spellStart"/>
      <w:r w:rsidRPr="006801CA">
        <w:rPr>
          <w:b w:val="0"/>
          <w:sz w:val="24"/>
        </w:rPr>
        <w:t>Vecsei</w:t>
      </w:r>
      <w:proofErr w:type="spellEnd"/>
      <w:r w:rsidRPr="006801CA">
        <w:rPr>
          <w:b w:val="0"/>
          <w:sz w:val="24"/>
        </w:rPr>
        <w:t xml:space="preserve"> and </w:t>
      </w:r>
      <w:proofErr w:type="spellStart"/>
      <w:r w:rsidRPr="006801CA">
        <w:rPr>
          <w:b w:val="0"/>
          <w:sz w:val="24"/>
        </w:rPr>
        <w:t>Panayi</w:t>
      </w:r>
      <w:proofErr w:type="spellEnd"/>
      <w:r w:rsidRPr="006801CA">
        <w:rPr>
          <w:b w:val="0"/>
          <w:sz w:val="24"/>
        </w:rPr>
        <w:t xml:space="preserve"> 2015). </w:t>
      </w:r>
      <w:r>
        <w:rPr>
          <w:b w:val="0"/>
          <w:sz w:val="24"/>
        </w:rPr>
        <w:t xml:space="preserve"> </w:t>
      </w:r>
      <w:r w:rsidRPr="006801CA">
        <w:rPr>
          <w:b w:val="0"/>
          <w:sz w:val="24"/>
        </w:rPr>
        <w:t xml:space="preserve">As a cold stenothermic glacial relic species (Scott and Crossman 1973; Taylor </w:t>
      </w:r>
      <w:r w:rsidRPr="006801CA">
        <w:rPr>
          <w:b w:val="0"/>
          <w:i/>
          <w:sz w:val="24"/>
        </w:rPr>
        <w:t>et al.,</w:t>
      </w:r>
      <w:r w:rsidRPr="006801CA">
        <w:rPr>
          <w:b w:val="0"/>
          <w:sz w:val="24"/>
        </w:rPr>
        <w:t xml:space="preserve"> 2011; </w:t>
      </w:r>
      <w:proofErr w:type="spellStart"/>
      <w:r w:rsidRPr="006801CA">
        <w:rPr>
          <w:b w:val="0"/>
          <w:sz w:val="24"/>
        </w:rPr>
        <w:t>Blanchfield</w:t>
      </w:r>
      <w:proofErr w:type="spellEnd"/>
      <w:r w:rsidRPr="006801CA">
        <w:rPr>
          <w:b w:val="0"/>
          <w:sz w:val="24"/>
        </w:rPr>
        <w:t xml:space="preserve"> </w:t>
      </w:r>
      <w:r w:rsidRPr="006801CA">
        <w:rPr>
          <w:b w:val="0"/>
          <w:i/>
          <w:sz w:val="24"/>
        </w:rPr>
        <w:t>et al.,</w:t>
      </w:r>
      <w:r w:rsidRPr="006801CA">
        <w:rPr>
          <w:b w:val="0"/>
          <w:sz w:val="24"/>
        </w:rPr>
        <w:t xml:space="preserve"> 2014)</w:t>
      </w:r>
      <w:r>
        <w:rPr>
          <w:b w:val="0"/>
          <w:sz w:val="24"/>
        </w:rPr>
        <w:t>,</w:t>
      </w:r>
      <w:r w:rsidRPr="006801CA">
        <w:rPr>
          <w:b w:val="0"/>
          <w:sz w:val="24"/>
        </w:rPr>
        <w:t xml:space="preserve"> life history information on this species provides insight into how climate change may affect the </w:t>
      </w:r>
      <w:proofErr w:type="spellStart"/>
      <w:r w:rsidRPr="006801CA">
        <w:rPr>
          <w:b w:val="0"/>
          <w:sz w:val="24"/>
        </w:rPr>
        <w:t>deepwater</w:t>
      </w:r>
      <w:proofErr w:type="spellEnd"/>
      <w:r w:rsidRPr="006801CA">
        <w:rPr>
          <w:b w:val="0"/>
          <w:sz w:val="24"/>
        </w:rPr>
        <w:t xml:space="preserve"> fish fauna of Lake Superior and elsewhere. </w:t>
      </w:r>
      <w:r>
        <w:rPr>
          <w:b w:val="0"/>
          <w:sz w:val="24"/>
        </w:rPr>
        <w:t xml:space="preserve"> </w:t>
      </w:r>
      <w:r w:rsidRPr="006801CA">
        <w:rPr>
          <w:b w:val="0"/>
          <w:sz w:val="24"/>
        </w:rPr>
        <w:t>Although not commercial</w:t>
      </w:r>
      <w:r>
        <w:rPr>
          <w:b w:val="0"/>
          <w:sz w:val="24"/>
        </w:rPr>
        <w:t>ly</w:t>
      </w:r>
      <w:r w:rsidRPr="006801CA">
        <w:rPr>
          <w:b w:val="0"/>
          <w:sz w:val="24"/>
        </w:rPr>
        <w:t xml:space="preserve"> or recreational</w:t>
      </w:r>
      <w:r>
        <w:rPr>
          <w:b w:val="0"/>
          <w:sz w:val="24"/>
        </w:rPr>
        <w:t>ly valuable</w:t>
      </w:r>
      <w:r w:rsidRPr="006801CA">
        <w:rPr>
          <w:b w:val="0"/>
          <w:sz w:val="24"/>
        </w:rPr>
        <w:t xml:space="preserve">, Pygmy Whitefish </w:t>
      </w:r>
      <w:r>
        <w:rPr>
          <w:b w:val="0"/>
          <w:sz w:val="24"/>
        </w:rPr>
        <w:t>are</w:t>
      </w:r>
      <w:r w:rsidRPr="006801CA">
        <w:rPr>
          <w:b w:val="0"/>
          <w:sz w:val="24"/>
        </w:rPr>
        <w:t xml:space="preserve"> a trophic link between </w:t>
      </w:r>
      <w:proofErr w:type="spellStart"/>
      <w:r w:rsidRPr="006801CA">
        <w:rPr>
          <w:b w:val="0"/>
          <w:i/>
          <w:sz w:val="24"/>
        </w:rPr>
        <w:t>Diporeia</w:t>
      </w:r>
      <w:proofErr w:type="spellEnd"/>
      <w:r w:rsidRPr="006801CA">
        <w:rPr>
          <w:b w:val="0"/>
          <w:sz w:val="24"/>
        </w:rPr>
        <w:t xml:space="preserve"> </w:t>
      </w:r>
      <w:commentRangeStart w:id="3"/>
      <w:ins w:id="4" w:author="Stewart, Taylor Robert" w:date="2015-08-27T13:33:00Z">
        <w:r w:rsidR="00EF08A5">
          <w:rPr>
            <w:b w:val="0"/>
            <w:sz w:val="24"/>
          </w:rPr>
          <w:t xml:space="preserve">spp. </w:t>
        </w:r>
      </w:ins>
      <w:commentRangeEnd w:id="3"/>
      <w:ins w:id="5" w:author="Stewart, Taylor Robert" w:date="2015-08-27T13:34:00Z">
        <w:r w:rsidR="00EF08A5">
          <w:rPr>
            <w:rStyle w:val="CommentReference"/>
            <w:rFonts w:asciiTheme="minorHAnsi" w:eastAsiaTheme="minorHAnsi" w:hAnsiTheme="minorHAnsi" w:cstheme="minorBidi"/>
            <w:b w:val="0"/>
            <w:lang w:val="en-US" w:eastAsia="en-US"/>
          </w:rPr>
          <w:commentReference w:id="3"/>
        </w:r>
      </w:ins>
      <w:r w:rsidRPr="006801CA">
        <w:rPr>
          <w:b w:val="0"/>
          <w:sz w:val="24"/>
        </w:rPr>
        <w:t>and Lake Trout (</w:t>
      </w:r>
      <w:proofErr w:type="spellStart"/>
      <w:r w:rsidRPr="006801CA">
        <w:rPr>
          <w:b w:val="0"/>
          <w:i/>
          <w:sz w:val="24"/>
        </w:rPr>
        <w:t>Salvelinus</w:t>
      </w:r>
      <w:proofErr w:type="spellEnd"/>
      <w:r w:rsidRPr="006801CA">
        <w:rPr>
          <w:b w:val="0"/>
          <w:i/>
          <w:sz w:val="24"/>
        </w:rPr>
        <w:t xml:space="preserve"> </w:t>
      </w:r>
      <w:proofErr w:type="spellStart"/>
      <w:r w:rsidRPr="006801CA">
        <w:rPr>
          <w:b w:val="0"/>
          <w:i/>
          <w:sz w:val="24"/>
        </w:rPr>
        <w:t>namaycush</w:t>
      </w:r>
      <w:proofErr w:type="spellEnd"/>
      <w:r w:rsidRPr="006801CA">
        <w:rPr>
          <w:b w:val="0"/>
          <w:sz w:val="24"/>
        </w:rPr>
        <w:t xml:space="preserve">), Lake Superior’s top predator and </w:t>
      </w:r>
      <w:r w:rsidR="004F349C">
        <w:rPr>
          <w:b w:val="0"/>
          <w:sz w:val="24"/>
        </w:rPr>
        <w:t>a</w:t>
      </w:r>
      <w:r w:rsidRPr="006801CA">
        <w:rPr>
          <w:b w:val="0"/>
          <w:sz w:val="24"/>
        </w:rPr>
        <w:t xml:space="preserve"> commercial</w:t>
      </w:r>
      <w:r w:rsidR="004F349C">
        <w:rPr>
          <w:b w:val="0"/>
          <w:sz w:val="24"/>
        </w:rPr>
        <w:t>ly</w:t>
      </w:r>
      <w:r w:rsidRPr="006801CA">
        <w:rPr>
          <w:b w:val="0"/>
          <w:sz w:val="24"/>
        </w:rPr>
        <w:t xml:space="preserve"> and recreational</w:t>
      </w:r>
      <w:r w:rsidR="004F349C">
        <w:rPr>
          <w:b w:val="0"/>
          <w:sz w:val="24"/>
        </w:rPr>
        <w:t>ly important</w:t>
      </w:r>
      <w:r w:rsidRPr="006801CA">
        <w:rPr>
          <w:b w:val="0"/>
          <w:sz w:val="24"/>
        </w:rPr>
        <w:t xml:space="preserve"> species. </w:t>
      </w:r>
      <w:r w:rsidR="004F349C">
        <w:rPr>
          <w:b w:val="0"/>
          <w:sz w:val="24"/>
        </w:rPr>
        <w:t xml:space="preserve"> </w:t>
      </w:r>
      <w:r w:rsidRPr="006801CA">
        <w:rPr>
          <w:b w:val="0"/>
          <w:sz w:val="24"/>
        </w:rPr>
        <w:t xml:space="preserve">Our results reaffirm the difficulty </w:t>
      </w:r>
      <w:del w:id="6" w:author="Stewart, Taylor Robert" w:date="2015-08-27T13:37:00Z">
        <w:r w:rsidRPr="006801CA" w:rsidDel="00EF08A5">
          <w:rPr>
            <w:b w:val="0"/>
            <w:sz w:val="24"/>
          </w:rPr>
          <w:delText xml:space="preserve">of </w:delText>
        </w:r>
      </w:del>
      <w:del w:id="7" w:author="Stewart, Taylor Robert" w:date="2015-08-27T13:36:00Z">
        <w:r w:rsidRPr="006801CA" w:rsidDel="00EF08A5">
          <w:rPr>
            <w:b w:val="0"/>
            <w:sz w:val="24"/>
          </w:rPr>
          <w:delText xml:space="preserve">ageing </w:delText>
        </w:r>
      </w:del>
      <w:ins w:id="8" w:author="Stewart, Taylor Robert" w:date="2015-08-27T13:37:00Z">
        <w:r w:rsidR="00EF08A5">
          <w:rPr>
            <w:b w:val="0"/>
            <w:sz w:val="24"/>
          </w:rPr>
          <w:t xml:space="preserve">in </w:t>
        </w:r>
      </w:ins>
      <w:ins w:id="9" w:author="Stewart, Taylor Robert" w:date="2015-08-27T13:36:00Z">
        <w:r w:rsidR="00EF08A5">
          <w:rPr>
            <w:b w:val="0"/>
            <w:sz w:val="24"/>
          </w:rPr>
          <w:t>estimating ages of</w:t>
        </w:r>
        <w:r w:rsidR="00EF08A5" w:rsidRPr="006801CA">
          <w:rPr>
            <w:b w:val="0"/>
            <w:sz w:val="24"/>
          </w:rPr>
          <w:t xml:space="preserve"> </w:t>
        </w:r>
      </w:ins>
      <w:r w:rsidR="004F349C">
        <w:rPr>
          <w:b w:val="0"/>
          <w:sz w:val="24"/>
        </w:rPr>
        <w:t xml:space="preserve">Pygmy Whitefish </w:t>
      </w:r>
      <w:r w:rsidRPr="006801CA">
        <w:rPr>
          <w:b w:val="0"/>
          <w:sz w:val="24"/>
        </w:rPr>
        <w:t xml:space="preserve">and support the need to collect length frequency data, </w:t>
      </w:r>
      <w:r w:rsidR="004F349C">
        <w:rPr>
          <w:b w:val="0"/>
          <w:sz w:val="24"/>
        </w:rPr>
        <w:t xml:space="preserve">along with </w:t>
      </w:r>
      <w:r w:rsidRPr="006801CA">
        <w:rPr>
          <w:b w:val="0"/>
          <w:sz w:val="24"/>
        </w:rPr>
        <w:t xml:space="preserve">scales and </w:t>
      </w:r>
      <w:proofErr w:type="spellStart"/>
      <w:r w:rsidRPr="006801CA">
        <w:rPr>
          <w:b w:val="0"/>
          <w:sz w:val="24"/>
        </w:rPr>
        <w:t>otoliths</w:t>
      </w:r>
      <w:proofErr w:type="spellEnd"/>
      <w:r w:rsidR="004F349C">
        <w:rPr>
          <w:b w:val="0"/>
          <w:sz w:val="24"/>
        </w:rPr>
        <w:t>,</w:t>
      </w:r>
      <w:r w:rsidRPr="006801CA">
        <w:rPr>
          <w:b w:val="0"/>
          <w:sz w:val="24"/>
        </w:rPr>
        <w:t xml:space="preserve"> to adequately describe population structure.</w:t>
      </w:r>
      <w:commentRangeEnd w:id="1"/>
      <w:r w:rsidR="00EF08A5">
        <w:rPr>
          <w:rStyle w:val="CommentReference"/>
          <w:rFonts w:asciiTheme="minorHAnsi" w:eastAsiaTheme="minorHAnsi" w:hAnsiTheme="minorHAnsi" w:cstheme="minorBidi"/>
          <w:b w:val="0"/>
          <w:lang w:val="en-US" w:eastAsia="en-US"/>
        </w:rPr>
        <w:commentReference w:id="1"/>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 xml:space="preserve">Lori </w:t>
      </w:r>
      <w:proofErr w:type="spellStart"/>
      <w:r w:rsidR="00082496" w:rsidRPr="004C2752">
        <w:rPr>
          <w:rFonts w:ascii="Times New Roman" w:hAnsi="Times New Roman" w:cs="Times New Roman"/>
          <w:sz w:val="24"/>
          <w:szCs w:val="24"/>
        </w:rPr>
        <w:t>Evrard</w:t>
      </w:r>
      <w:proofErr w:type="spellEnd"/>
      <w:r w:rsidR="00082496" w:rsidRPr="004C2752">
        <w:rPr>
          <w:rFonts w:ascii="Times New Roman" w:hAnsi="Times New Roman" w:cs="Times New Roman"/>
          <w:sz w:val="24"/>
          <w:szCs w:val="24"/>
        </w:rPr>
        <w:t>,</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 xml:space="preserve">onboard the R/V </w:t>
      </w:r>
      <w:proofErr w:type="spellStart"/>
      <w:r w:rsidR="00D737A7" w:rsidRPr="004C2752">
        <w:rPr>
          <w:rFonts w:ascii="Times New Roman" w:hAnsi="Times New Roman" w:cs="Times New Roman"/>
          <w:sz w:val="24"/>
          <w:szCs w:val="24"/>
        </w:rPr>
        <w:t>Kiyi</w:t>
      </w:r>
      <w:proofErr w:type="spellEnd"/>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w:t>
      </w:r>
      <w:proofErr w:type="spellStart"/>
      <w:r w:rsidR="00082496" w:rsidRPr="004C2752">
        <w:rPr>
          <w:rFonts w:ascii="Times New Roman" w:hAnsi="Times New Roman" w:cs="Times New Roman"/>
          <w:sz w:val="24"/>
          <w:szCs w:val="24"/>
        </w:rPr>
        <w:t>Lebeda</w:t>
      </w:r>
      <w:proofErr w:type="spellEnd"/>
      <w:r w:rsidR="00082496"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 xml:space="preserve">Hanna </w:t>
      </w:r>
      <w:proofErr w:type="spellStart"/>
      <w:r w:rsidR="0025164E" w:rsidRPr="004C2752">
        <w:rPr>
          <w:rFonts w:ascii="Times New Roman" w:hAnsi="Times New Roman" w:cs="Times New Roman"/>
          <w:sz w:val="24"/>
          <w:szCs w:val="24"/>
        </w:rPr>
        <w:t>Fiori</w:t>
      </w:r>
      <w:r w:rsidR="00FC01F0" w:rsidRPr="004C2752">
        <w:rPr>
          <w:rFonts w:ascii="Times New Roman" w:hAnsi="Times New Roman" w:cs="Times New Roman"/>
          <w:sz w:val="24"/>
          <w:szCs w:val="24"/>
        </w:rPr>
        <w:t>o</w:t>
      </w:r>
      <w:proofErr w:type="spellEnd"/>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w:t>
      </w:r>
      <w:proofErr w:type="spellStart"/>
      <w:r w:rsidR="00B66F92" w:rsidRPr="004C2752">
        <w:rPr>
          <w:rFonts w:ascii="Times New Roman" w:hAnsi="Times New Roman" w:cs="Times New Roman"/>
          <w:sz w:val="24"/>
          <w:szCs w:val="24"/>
        </w:rPr>
        <w:t>otolith</w:t>
      </w:r>
      <w:proofErr w:type="spellEnd"/>
      <w:r w:rsidR="00B66F92"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2F095FCE"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Aass</w:t>
      </w:r>
      <w:proofErr w:type="spellEnd"/>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proofErr w:type="spellStart"/>
      <w:r w:rsidRPr="004C2752">
        <w:rPr>
          <w:rFonts w:ascii="Times New Roman" w:hAnsi="Times New Roman" w:cs="Times New Roman"/>
          <w:i/>
          <w:sz w:val="24"/>
          <w:szCs w:val="24"/>
        </w:rPr>
        <w:t>Coregonus</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albula</w:t>
      </w:r>
      <w:proofErr w:type="spellEnd"/>
      <w:r w:rsidRPr="004C2752">
        <w:rPr>
          <w:rFonts w:ascii="Times New Roman" w:hAnsi="Times New Roman" w:cs="Times New Roman"/>
          <w:i/>
          <w:sz w:val="24"/>
          <w:szCs w:val="24"/>
        </w:rPr>
        <w:t xml:space="preserve">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xml:space="preserve">, in the </w:t>
      </w:r>
      <w:proofErr w:type="spellStart"/>
      <w:r w:rsidRPr="004C2752">
        <w:rPr>
          <w:rFonts w:ascii="Times New Roman" w:hAnsi="Times New Roman" w:cs="Times New Roman"/>
          <w:sz w:val="24"/>
          <w:szCs w:val="24"/>
        </w:rPr>
        <w:t>Mjøsa</w:t>
      </w:r>
      <w:proofErr w:type="spellEnd"/>
      <w:r w:rsidRPr="004C2752">
        <w:rPr>
          <w:rFonts w:ascii="Times New Roman" w:hAnsi="Times New Roman" w:cs="Times New Roman"/>
          <w:sz w:val="24"/>
          <w:szCs w:val="24"/>
        </w:rPr>
        <w:t xml:space="preserve">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proofErr w:type="spellStart"/>
      <w:r w:rsidR="00EE1FAA" w:rsidRPr="0091512E">
        <w:rPr>
          <w:rFonts w:ascii="Times New Roman" w:hAnsi="Times New Roman" w:cs="Times New Roman"/>
          <w:sz w:val="24"/>
          <w:szCs w:val="24"/>
        </w:rPr>
        <w:t>Drottningholm</w:t>
      </w:r>
      <w:proofErr w:type="spellEnd"/>
      <w:r w:rsidR="00D66E4A" w:rsidRPr="0091512E">
        <w:rPr>
          <w:rFonts w:ascii="Times New Roman" w:hAnsi="Times New Roman" w:cs="Times New Roman"/>
          <w:sz w:val="24"/>
          <w:szCs w:val="24"/>
        </w:rPr>
        <w:t xml:space="preserve">, </w:t>
      </w:r>
      <w:r w:rsidR="00583F90">
        <w:rPr>
          <w:rFonts w:ascii="Times New Roman" w:hAnsi="Times New Roman" w:cs="Times New Roman"/>
          <w:sz w:val="24"/>
          <w:szCs w:val="24"/>
        </w:rPr>
        <w:t>Sweden</w:t>
      </w:r>
      <w:r w:rsidR="006471C7">
        <w:rPr>
          <w:rFonts w:ascii="Times New Roman" w:hAnsi="Times New Roman" w:cs="Times New Roman"/>
          <w:sz w:val="24"/>
          <w:szCs w:val="24"/>
        </w:rPr>
        <w:t>,</w:t>
      </w:r>
      <w:r w:rsidR="00D66E4A" w:rsidRPr="0091512E">
        <w:rPr>
          <w:rFonts w:ascii="Times New Roman" w:hAnsi="Times New Roman" w:cs="Times New Roman"/>
          <w:sz w:val="24"/>
          <w:szCs w:val="24"/>
        </w:rPr>
        <w:t xml:space="preserve">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w:t>
      </w:r>
      <w:proofErr w:type="spellStart"/>
      <w:r w:rsidRPr="0091512E">
        <w:rPr>
          <w:rFonts w:ascii="Times New Roman" w:hAnsi="Times New Roman" w:cs="Times New Roman"/>
          <w:sz w:val="24"/>
          <w:szCs w:val="24"/>
        </w:rPr>
        <w:t>otolith</w:t>
      </w:r>
      <w:proofErr w:type="spellEnd"/>
      <w:r w:rsidRPr="0091512E">
        <w:rPr>
          <w:rFonts w:ascii="Times New Roman" w:hAnsi="Times New Roman" w:cs="Times New Roman"/>
          <w:sz w:val="24"/>
          <w:szCs w:val="24"/>
        </w:rPr>
        <w:t xml:space="preserve"> and scale ages for western Labrador lake whitefish, </w:t>
      </w:r>
      <w:proofErr w:type="spellStart"/>
      <w:r w:rsidRPr="0091512E">
        <w:rPr>
          <w:rFonts w:ascii="Times New Roman" w:hAnsi="Times New Roman" w:cs="Times New Roman"/>
          <w:i/>
          <w:sz w:val="24"/>
          <w:szCs w:val="24"/>
        </w:rPr>
        <w:t>Coregonus</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clupeaformis</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proofErr w:type="spellStart"/>
      <w:r w:rsidRPr="0091512E">
        <w:rPr>
          <w:rFonts w:ascii="Times New Roman" w:hAnsi="Times New Roman" w:cs="Times New Roman"/>
          <w:i/>
          <w:sz w:val="24"/>
          <w:szCs w:val="24"/>
        </w:rPr>
        <w:t>Prosopium</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coulterii</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Baty</w:t>
      </w:r>
      <w:proofErr w:type="spellEnd"/>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proofErr w:type="spellStart"/>
      <w:r w:rsidRPr="0091512E">
        <w:rPr>
          <w:rFonts w:ascii="Times New Roman" w:hAnsi="Times New Roman" w:cs="Times New Roman"/>
          <w:smallCaps/>
          <w:sz w:val="24"/>
          <w:szCs w:val="24"/>
        </w:rPr>
        <w:t>Brutsche</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J. P. </w:t>
      </w:r>
      <w:proofErr w:type="spellStart"/>
      <w:r w:rsidRPr="0091512E">
        <w:rPr>
          <w:rFonts w:ascii="Times New Roman" w:hAnsi="Times New Roman" w:cs="Times New Roman"/>
          <w:smallCaps/>
          <w:sz w:val="24"/>
          <w:szCs w:val="24"/>
        </w:rPr>
        <w:t>Flandrois</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and M. L. </w:t>
      </w:r>
      <w:proofErr w:type="spellStart"/>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w:t>
      </w:r>
      <w:proofErr w:type="spellEnd"/>
      <w:r w:rsidR="009368E7" w:rsidRPr="0091512E">
        <w:rPr>
          <w:rFonts w:ascii="Times New Roman" w:hAnsi="Times New Roman" w:cs="Times New Roman"/>
          <w:smallCaps/>
          <w:sz w:val="24"/>
          <w:szCs w:val="24"/>
        </w:rPr>
        <w:t>-Muller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xml:space="preserve">. </w:t>
      </w:r>
      <w:proofErr w:type="spellStart"/>
      <w:proofErr w:type="gramStart"/>
      <w:r w:rsidR="009368E7" w:rsidRPr="0014408E">
        <w:rPr>
          <w:rFonts w:ascii="Times New Roman" w:hAnsi="Times New Roman" w:cs="Times New Roman"/>
          <w:sz w:val="24"/>
          <w:szCs w:val="24"/>
        </w:rPr>
        <w:t>n</w:t>
      </w:r>
      <w:r w:rsidRPr="004C2752">
        <w:rPr>
          <w:rFonts w:ascii="Times New Roman" w:hAnsi="Times New Roman" w:cs="Times New Roman"/>
          <w:sz w:val="24"/>
          <w:szCs w:val="24"/>
        </w:rPr>
        <w:t>lstools</w:t>
      </w:r>
      <w:proofErr w:type="spellEnd"/>
      <w:proofErr w:type="gramEnd"/>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01AE3430" w14:textId="3EE48B52" w:rsidR="00380B3A" w:rsidRPr="004C2752" w:rsidRDefault="00380B3A" w:rsidP="00A43E65">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Blanchfield</w:t>
      </w:r>
      <w:proofErr w:type="spellEnd"/>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proofErr w:type="spellStart"/>
      <w:r w:rsidR="00C9153A" w:rsidRPr="004C2752">
        <w:rPr>
          <w:rFonts w:ascii="Times New Roman" w:hAnsi="Times New Roman" w:cs="Times New Roman"/>
          <w:i/>
          <w:sz w:val="24"/>
          <w:szCs w:val="24"/>
        </w:rPr>
        <w:t>Prosopium</w:t>
      </w:r>
      <w:proofErr w:type="spellEnd"/>
      <w:r w:rsidR="00C9153A" w:rsidRPr="004C2752">
        <w:rPr>
          <w:rFonts w:ascii="Times New Roman" w:hAnsi="Times New Roman" w:cs="Times New Roman"/>
          <w:i/>
          <w:sz w:val="24"/>
          <w:szCs w:val="24"/>
        </w:rPr>
        <w:t xml:space="preserve"> </w:t>
      </w:r>
      <w:proofErr w:type="spellStart"/>
      <w:r w:rsidR="00C9153A" w:rsidRPr="004C2752">
        <w:rPr>
          <w:rFonts w:ascii="Times New Roman" w:hAnsi="Times New Roman" w:cs="Times New Roman"/>
          <w:i/>
          <w:sz w:val="24"/>
          <w:szCs w:val="24"/>
        </w:rPr>
        <w:t>coulterii</w:t>
      </w:r>
      <w:proofErr w:type="spellEnd"/>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Campana</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43AA4BC4"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proofErr w:type="spellStart"/>
      <w:r w:rsidR="00907A58" w:rsidRPr="004C2752">
        <w:rPr>
          <w:rFonts w:ascii="Times New Roman" w:hAnsi="Times New Roman" w:cs="Times New Roman"/>
          <w:smallCaps/>
          <w:sz w:val="24"/>
          <w:szCs w:val="24"/>
        </w:rPr>
        <w:t>Annand</w:t>
      </w:r>
      <w:proofErr w:type="spellEnd"/>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Chereshnev</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proofErr w:type="spellStart"/>
      <w:r w:rsidR="00AB15DE" w:rsidRPr="004C2752">
        <w:rPr>
          <w:rFonts w:ascii="Times New Roman" w:hAnsi="Times New Roman" w:cs="Times New Roman"/>
          <w:smallCaps/>
          <w:sz w:val="24"/>
          <w:szCs w:val="24"/>
        </w:rPr>
        <w:t>Skopets</w:t>
      </w:r>
      <w:proofErr w:type="spellEnd"/>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proofErr w:type="spellStart"/>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mguem</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proofErr w:type="spellStart"/>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hukotski</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Eschmeyer</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Coregonus</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proofErr w:type="spellStart"/>
      <w:r w:rsidRPr="004C2752">
        <w:rPr>
          <w:rFonts w:ascii="Times New Roman" w:hAnsi="Times New Roman" w:cs="Times New Roman"/>
          <w:smallCaps/>
          <w:sz w:val="24"/>
          <w:szCs w:val="24"/>
        </w:rPr>
        <w:t>Hoenig</w:t>
      </w:r>
      <w:proofErr w:type="spellEnd"/>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1C5D2DD6"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 xml:space="preserve">omparable?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Froese</w:t>
      </w:r>
      <w:proofErr w:type="spellEnd"/>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proofErr w:type="spellStart"/>
      <w:r w:rsidR="00D92E1A" w:rsidRPr="004C2752">
        <w:rPr>
          <w:rFonts w:ascii="Times New Roman" w:hAnsi="Times New Roman" w:cs="Times New Roman"/>
          <w:smallCaps/>
          <w:sz w:val="24"/>
          <w:szCs w:val="24"/>
        </w:rPr>
        <w:t>Pauly</w:t>
      </w:r>
      <w:proofErr w:type="spellEnd"/>
      <w:r w:rsidR="00D92E1A" w:rsidRPr="004C2752">
        <w:rPr>
          <w:rFonts w:ascii="Times New Roman" w:hAnsi="Times New Roman" w:cs="Times New Roman"/>
          <w:sz w:val="24"/>
          <w:szCs w:val="24"/>
        </w:rPr>
        <w:t xml:space="preserve">. 2014. </w:t>
      </w:r>
      <w:proofErr w:type="spellStart"/>
      <w:r w:rsidR="00D92E1A" w:rsidRPr="004C2752">
        <w:rPr>
          <w:rFonts w:ascii="Times New Roman" w:hAnsi="Times New Roman" w:cs="Times New Roman"/>
          <w:sz w:val="24"/>
          <w:szCs w:val="24"/>
        </w:rPr>
        <w:t>FishBase</w:t>
      </w:r>
      <w:proofErr w:type="spellEnd"/>
      <w:r w:rsidR="00D92E1A" w:rsidRPr="004C2752">
        <w:rPr>
          <w:rFonts w:ascii="Times New Roman" w:hAnsi="Times New Roman" w:cs="Times New Roman"/>
          <w:sz w:val="24"/>
          <w:szCs w:val="24"/>
        </w:rPr>
        <w:t>.</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proofErr w:type="spellStart"/>
      <w:r w:rsidRPr="0091512E">
        <w:rPr>
          <w:rFonts w:ascii="Times New Roman" w:hAnsi="Times New Roman" w:cs="Times New Roman"/>
          <w:smallCaps/>
          <w:sz w:val="24"/>
          <w:szCs w:val="24"/>
        </w:rPr>
        <w:t>Stockwell</w:t>
      </w:r>
      <w:proofErr w:type="spellEnd"/>
      <w:r w:rsidRPr="0091512E">
        <w:rPr>
          <w:rFonts w:ascii="Times New Roman" w:hAnsi="Times New Roman" w:cs="Times New Roman"/>
          <w:sz w:val="24"/>
          <w:szCs w:val="24"/>
        </w:rPr>
        <w:t xml:space="preserve">. 2012. Habitat use by fishes of Lake Superior. I. </w:t>
      </w:r>
      <w:proofErr w:type="spellStart"/>
      <w:r w:rsidRPr="0091512E">
        <w:rPr>
          <w:rFonts w:ascii="Times New Roman" w:hAnsi="Times New Roman" w:cs="Times New Roman"/>
          <w:sz w:val="24"/>
          <w:szCs w:val="24"/>
        </w:rPr>
        <w:t>Diel</w:t>
      </w:r>
      <w:proofErr w:type="spellEnd"/>
      <w:r w:rsidRPr="0091512E">
        <w:rPr>
          <w:rFonts w:ascii="Times New Roman" w:hAnsi="Times New Roman" w:cs="Times New Roman"/>
          <w:sz w:val="24"/>
          <w:szCs w:val="24"/>
        </w:rPr>
        <w:t xml:space="preserve"> patterns of habitat use in </w:t>
      </w:r>
      <w:proofErr w:type="spellStart"/>
      <w:r w:rsidRPr="0091512E">
        <w:rPr>
          <w:rFonts w:ascii="Times New Roman" w:hAnsi="Times New Roman" w:cs="Times New Roman"/>
          <w:sz w:val="24"/>
          <w:szCs w:val="24"/>
        </w:rPr>
        <w:t>nearshore</w:t>
      </w:r>
      <w:proofErr w:type="spellEnd"/>
      <w:r w:rsidRPr="0091512E">
        <w:rPr>
          <w:rFonts w:ascii="Times New Roman" w:hAnsi="Times New Roman" w:cs="Times New Roman"/>
          <w:sz w:val="24"/>
          <w:szCs w:val="24"/>
        </w:rPr>
        <w:t xml:space="preserve"> and offshore waters of the Apostle Islands region. </w:t>
      </w:r>
      <w:r w:rsidRPr="0091512E">
        <w:rPr>
          <w:rFonts w:ascii="Times New Roman" w:hAnsi="Times New Roman" w:cs="Times New Roman"/>
          <w:i/>
          <w:sz w:val="24"/>
          <w:szCs w:val="24"/>
        </w:rPr>
        <w:t xml:space="preserve">Aquatic Ecosystem Health </w:t>
      </w:r>
      <w:proofErr w:type="spellStart"/>
      <w:proofErr w:type="gramStart"/>
      <w:r w:rsidRPr="0091512E">
        <w:rPr>
          <w:rFonts w:ascii="Times New Roman" w:hAnsi="Times New Roman" w:cs="Times New Roman"/>
          <w:i/>
          <w:sz w:val="24"/>
          <w:szCs w:val="24"/>
        </w:rPr>
        <w:t>Manag</w:t>
      </w:r>
      <w:proofErr w:type="spellEnd"/>
      <w:r w:rsidRPr="0091512E">
        <w:rPr>
          <w:rFonts w:ascii="Times New Roman" w:hAnsi="Times New Roman" w:cs="Times New Roman"/>
          <w:i/>
          <w:sz w:val="24"/>
          <w:szCs w:val="24"/>
        </w:rPr>
        <w:t>.</w:t>
      </w:r>
      <w:r w:rsidR="00F5514D" w:rsidRPr="0014408E">
        <w:rPr>
          <w:rFonts w:ascii="Times New Roman" w:hAnsi="Times New Roman" w:cs="Times New Roman"/>
          <w:i/>
          <w:sz w:val="24"/>
          <w:szCs w:val="24"/>
        </w:rPr>
        <w:t>,</w:t>
      </w:r>
      <w:proofErr w:type="gramEnd"/>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xml:space="preserve">, in the </w:t>
      </w:r>
      <w:proofErr w:type="spellStart"/>
      <w:r w:rsidR="00695175" w:rsidRPr="004C2752">
        <w:rPr>
          <w:rFonts w:ascii="Times New Roman" w:hAnsi="Times New Roman" w:cs="Times New Roman"/>
          <w:sz w:val="24"/>
          <w:szCs w:val="24"/>
        </w:rPr>
        <w:t>N</w:t>
      </w:r>
      <w:r w:rsidR="00517D0B" w:rsidRPr="004C2752">
        <w:rPr>
          <w:rFonts w:ascii="Times New Roman" w:hAnsi="Times New Roman" w:cs="Times New Roman"/>
          <w:sz w:val="24"/>
          <w:szCs w:val="24"/>
        </w:rPr>
        <w:t>aknek</w:t>
      </w:r>
      <w:proofErr w:type="spellEnd"/>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t>
      </w:r>
      <w:proofErr w:type="spellStart"/>
      <w:r w:rsidRPr="004C2752">
        <w:rPr>
          <w:rFonts w:ascii="Times New Roman" w:hAnsi="Times New Roman" w:cs="Times New Roman"/>
          <w:i/>
          <w:sz w:val="24"/>
          <w:szCs w:val="24"/>
        </w:rPr>
        <w:t>Wildl</w:t>
      </w:r>
      <w:proofErr w:type="spellEnd"/>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Herbst</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xml:space="preserve">. 2011. Comparison of precision and bias of scale, fin ray, and </w:t>
      </w:r>
      <w:proofErr w:type="spellStart"/>
      <w:r w:rsidRPr="004C2752">
        <w:rPr>
          <w:rFonts w:ascii="Times New Roman" w:hAnsi="Times New Roman" w:cs="Times New Roman"/>
          <w:color w:val="222222"/>
          <w:sz w:val="24"/>
          <w:szCs w:val="24"/>
          <w:shd w:val="clear" w:color="auto" w:fill="FFFFFF"/>
        </w:rPr>
        <w:t>otolith</w:t>
      </w:r>
      <w:proofErr w:type="spellEnd"/>
      <w:r w:rsidRPr="004C2752">
        <w:rPr>
          <w:rFonts w:ascii="Times New Roman" w:hAnsi="Times New Roman" w:cs="Times New Roman"/>
          <w:color w:val="222222"/>
          <w:sz w:val="24"/>
          <w:szCs w:val="24"/>
          <w:shd w:val="clear" w:color="auto" w:fill="FFFFFF"/>
        </w:rPr>
        <w:t xml:space="preserve"> age estimates for </w:t>
      </w:r>
      <w:proofErr w:type="gramStart"/>
      <w:r w:rsidRPr="004C2752">
        <w:rPr>
          <w:rFonts w:ascii="Times New Roman" w:hAnsi="Times New Roman" w:cs="Times New Roman"/>
          <w:color w:val="222222"/>
          <w:sz w:val="24"/>
          <w:szCs w:val="24"/>
          <w:shd w:val="clear" w:color="auto" w:fill="FFFFFF"/>
        </w:rPr>
        <w:t>lake whitefish</w:t>
      </w:r>
      <w:proofErr w:type="gramEnd"/>
      <w:r w:rsidRPr="004C2752">
        <w:rPr>
          <w:rFonts w:ascii="Times New Roman" w:hAnsi="Times New Roman" w:cs="Times New Roman"/>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clupeaformis</w:t>
      </w:r>
      <w:proofErr w:type="spellEnd"/>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cylindraceum</w:t>
      </w:r>
      <w:proofErr w:type="spellEnd"/>
      <w:r w:rsidRPr="004C2752">
        <w:rPr>
          <w:rFonts w:ascii="Times New Roman" w:hAnsi="Times New Roman" w:cs="Times New Roman"/>
          <w:sz w:val="24"/>
          <w:szCs w:val="24"/>
        </w:rPr>
        <w:t xml:space="preserve">) of the Leaf River, Ungava, Quebec, by </w:t>
      </w:r>
      <w:proofErr w:type="spellStart"/>
      <w:r w:rsidRPr="004C2752">
        <w:rPr>
          <w:rFonts w:ascii="Times New Roman" w:hAnsi="Times New Roman" w:cs="Times New Roman"/>
          <w:sz w:val="24"/>
          <w:szCs w:val="24"/>
        </w:rPr>
        <w:t>otoliths</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xml:space="preserve">. 1991. </w:t>
      </w:r>
      <w:proofErr w:type="gramStart"/>
      <w:r w:rsidR="00F43B57" w:rsidRPr="004C2752">
        <w:rPr>
          <w:rFonts w:ascii="Times New Roman" w:hAnsi="Times New Roman" w:cs="Times New Roman"/>
          <w:sz w:val="24"/>
          <w:szCs w:val="24"/>
        </w:rPr>
        <w:t>Between</w:t>
      </w:r>
      <w:proofErr w:type="gramEnd"/>
      <w:r w:rsidR="00F43B57" w:rsidRPr="004C2752">
        <w:rPr>
          <w:rFonts w:ascii="Times New Roman" w:hAnsi="Times New Roman" w:cs="Times New Roman"/>
          <w:sz w:val="24"/>
          <w:szCs w:val="24"/>
        </w:rPr>
        <w:t xml:space="preserve">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Maceina</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proofErr w:type="spellStart"/>
      <w:r w:rsidRPr="004C2752">
        <w:rPr>
          <w:rFonts w:ascii="Times New Roman" w:hAnsi="Times New Roman" w:cs="Times New Roman"/>
          <w:smallCaps/>
          <w:color w:val="222222"/>
          <w:sz w:val="24"/>
          <w:szCs w:val="24"/>
          <w:shd w:val="clear" w:color="auto" w:fill="FFFFFF"/>
        </w:rPr>
        <w:t>Boxrucker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L. </w:t>
      </w:r>
      <w:proofErr w:type="spellStart"/>
      <w:r w:rsidRPr="004C2752">
        <w:rPr>
          <w:rFonts w:ascii="Times New Roman" w:hAnsi="Times New Roman" w:cs="Times New Roman"/>
          <w:smallCaps/>
          <w:color w:val="222222"/>
          <w:sz w:val="24"/>
          <w:szCs w:val="24"/>
          <w:shd w:val="clear" w:color="auto" w:fill="FFFFFF"/>
        </w:rPr>
        <w:t>Bueckmeier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R. S. </w:t>
      </w:r>
      <w:proofErr w:type="spellStart"/>
      <w:r w:rsidRPr="004C2752">
        <w:rPr>
          <w:rFonts w:ascii="Times New Roman" w:hAnsi="Times New Roman" w:cs="Times New Roman"/>
          <w:smallCaps/>
          <w:color w:val="222222"/>
          <w:sz w:val="24"/>
          <w:szCs w:val="24"/>
          <w:shd w:val="clear" w:color="auto" w:fill="FFFFFF"/>
        </w:rPr>
        <w:t>Gangl</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O. </w:t>
      </w:r>
      <w:proofErr w:type="spellStart"/>
      <w:r w:rsidRPr="004C2752">
        <w:rPr>
          <w:rFonts w:ascii="Times New Roman" w:hAnsi="Times New Roman" w:cs="Times New Roman"/>
          <w:smallCaps/>
          <w:color w:val="222222"/>
          <w:sz w:val="24"/>
          <w:szCs w:val="24"/>
          <w:shd w:val="clear" w:color="auto" w:fill="FFFFFF"/>
        </w:rPr>
        <w:t>Lucchesi</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A. </w:t>
      </w:r>
      <w:proofErr w:type="spellStart"/>
      <w:r w:rsidRPr="004C2752">
        <w:rPr>
          <w:rFonts w:ascii="Times New Roman" w:hAnsi="Times New Roman" w:cs="Times New Roman"/>
          <w:smallCaps/>
          <w:color w:val="222222"/>
          <w:sz w:val="24"/>
          <w:szCs w:val="24"/>
          <w:shd w:val="clear" w:color="auto" w:fill="FFFFFF"/>
        </w:rPr>
        <w:t>Isermann</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 xml:space="preserve">lberta. Alberta </w:t>
      </w:r>
      <w:proofErr w:type="gramStart"/>
      <w:r w:rsidR="00517D0B" w:rsidRPr="004C2752">
        <w:rPr>
          <w:rFonts w:ascii="Times New Roman" w:hAnsi="Times New Roman" w:cs="Times New Roman"/>
          <w:sz w:val="24"/>
          <w:szCs w:val="24"/>
        </w:rPr>
        <w:t>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w:t>
      </w:r>
      <w:proofErr w:type="gramEnd"/>
      <w:r w:rsidR="00517D0B" w:rsidRPr="004C2752">
        <w:rPr>
          <w:rFonts w:ascii="Times New Roman" w:hAnsi="Times New Roman" w:cs="Times New Roman"/>
          <w:sz w:val="24"/>
          <w:szCs w:val="24"/>
        </w:rPr>
        <w:t xml:space="preserve">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gramStart"/>
      <w:r w:rsidR="00517D0B" w:rsidRPr="004C2752">
        <w:rPr>
          <w:rFonts w:ascii="Times New Roman" w:hAnsi="Times New Roman" w:cs="Times New Roman"/>
          <w:sz w:val="24"/>
          <w:szCs w:val="24"/>
        </w:rPr>
        <w:t>and</w:t>
      </w:r>
      <w:proofErr w:type="gramEnd"/>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Wildl</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Mana</w:t>
      </w:r>
      <w:r w:rsidR="00C61F8E" w:rsidRPr="004C2752">
        <w:rPr>
          <w:rFonts w:ascii="Times New Roman" w:hAnsi="Times New Roman" w:cs="Times New Roman"/>
          <w:sz w:val="24"/>
          <w:szCs w:val="24"/>
        </w:rPr>
        <w:t>g</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McCart</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xml:space="preserve">. Growth and </w:t>
      </w:r>
      <w:proofErr w:type="spellStart"/>
      <w:r w:rsidR="00F43B57" w:rsidRPr="004C2752">
        <w:rPr>
          <w:rFonts w:ascii="Times New Roman" w:hAnsi="Times New Roman" w:cs="Times New Roman"/>
          <w:sz w:val="24"/>
          <w:szCs w:val="24"/>
        </w:rPr>
        <w:t>morphometry</w:t>
      </w:r>
      <w:proofErr w:type="spellEnd"/>
      <w:r w:rsidR="00F43B57" w:rsidRPr="004C2752">
        <w:rPr>
          <w:rFonts w:ascii="Times New Roman" w:hAnsi="Times New Roman" w:cs="Times New Roman"/>
          <w:sz w:val="24"/>
          <w:szCs w:val="24"/>
        </w:rPr>
        <w:t xml:space="preserve">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 xml:space="preserve">Growth and </w:t>
      </w:r>
      <w:proofErr w:type="spellStart"/>
      <w:r w:rsidR="00C50C10" w:rsidRPr="004C2752">
        <w:rPr>
          <w:rFonts w:ascii="Times New Roman" w:hAnsi="Times New Roman" w:cs="Times New Roman"/>
          <w:sz w:val="24"/>
          <w:szCs w:val="24"/>
        </w:rPr>
        <w:t>morphometry</w:t>
      </w:r>
      <w:proofErr w:type="spellEnd"/>
      <w:r w:rsidR="00C50C10" w:rsidRPr="004C2752">
        <w:rPr>
          <w:rFonts w:ascii="Times New Roman" w:hAnsi="Times New Roman" w:cs="Times New Roman"/>
          <w:sz w:val="24"/>
          <w:szCs w:val="24"/>
        </w:rPr>
        <w:t xml:space="preserve"> of four British Columbia populations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w:t>
      </w:r>
      <w:proofErr w:type="spellEnd"/>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McPhail</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380B3A" w:rsidRPr="004C2752">
        <w:rPr>
          <w:rFonts w:ascii="Times New Roman" w:hAnsi="Times New Roman" w:cs="Times New Roman"/>
          <w:smallCaps/>
          <w:sz w:val="24"/>
          <w:szCs w:val="24"/>
        </w:rPr>
        <w:t>Zemlak</w:t>
      </w:r>
      <w:proofErr w:type="spellEnd"/>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t>
      </w:r>
      <w:proofErr w:type="spellStart"/>
      <w:r w:rsidR="00C50C10"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w:t>
      </w:r>
      <w:proofErr w:type="gramStart"/>
      <w:r w:rsidR="00E76381" w:rsidRPr="004C2752">
        <w:rPr>
          <w:rFonts w:ascii="Times New Roman" w:hAnsi="Times New Roman" w:cs="Times New Roman"/>
          <w:sz w:val="24"/>
          <w:szCs w:val="24"/>
        </w:rPr>
        <w:t>eds</w:t>
      </w:r>
      <w:proofErr w:type="gramEnd"/>
      <w:r w:rsidR="00E76381" w:rsidRPr="004C2752">
        <w:rPr>
          <w:rFonts w:ascii="Times New Roman" w:hAnsi="Times New Roman" w:cs="Times New Roman"/>
          <w:sz w:val="24"/>
          <w:szCs w:val="24"/>
        </w:rPr>
        <w:t>.)</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7736E7AB"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Pr="004C2752">
        <w:rPr>
          <w:rFonts w:ascii="Times New Roman" w:hAnsi="Times New Roman" w:cs="Times New Roman"/>
          <w:sz w:val="24"/>
          <w:szCs w:val="24"/>
        </w:rPr>
        <w:t xml:space="preserve">. </w:t>
      </w:r>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r w:rsidRPr="004C2752">
        <w:rPr>
          <w:rFonts w:ascii="Times New Roman" w:hAnsi="Times New Roman" w:cs="Times New Roman"/>
          <w:sz w:val="24"/>
          <w:szCs w:val="24"/>
        </w:rPr>
        <w:t xml:space="preserve">Vignette: Von </w:t>
      </w:r>
      <w:proofErr w:type="spellStart"/>
      <w:r w:rsidRPr="004C2752">
        <w:rPr>
          <w:rFonts w:ascii="Times New Roman" w:hAnsi="Times New Roman" w:cs="Times New Roman"/>
          <w:sz w:val="24"/>
          <w:szCs w:val="24"/>
        </w:rPr>
        <w:t>Bertalanffy</w:t>
      </w:r>
      <w:proofErr w:type="spellEnd"/>
      <w:r w:rsidRPr="004C2752">
        <w:rPr>
          <w:rFonts w:ascii="Times New Roman" w:hAnsi="Times New Roman" w:cs="Times New Roman"/>
          <w:sz w:val="24"/>
          <w:szCs w:val="24"/>
        </w:rPr>
        <w:t xml:space="preserve">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r w:rsidR="006F5DE1">
        <w:rPr>
          <w:rFonts w:ascii="Times New Roman" w:hAnsi="Times New Roman" w:cs="Times New Roman"/>
          <w:sz w:val="24"/>
          <w:szCs w:val="24"/>
        </w:rPr>
        <w:t>books/ifar</w:t>
      </w:r>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r w:rsidR="006F5DE1">
        <w:rPr>
          <w:rFonts w:ascii="Times New Roman" w:hAnsi="Times New Roman" w:cs="Times New Roman"/>
          <w:sz w:val="24"/>
          <w:szCs w:val="24"/>
        </w:rPr>
        <w:t>2</w:t>
      </w:r>
      <w:r w:rsidR="00CD0B5F" w:rsidRPr="004C2752">
        <w:rPr>
          <w:rFonts w:ascii="Times New Roman" w:hAnsi="Times New Roman" w:cs="Times New Roman"/>
          <w:sz w:val="24"/>
          <w:szCs w:val="24"/>
        </w:rPr>
        <w:t xml:space="preserve">3 </w:t>
      </w:r>
      <w:r w:rsidR="006F5DE1">
        <w:rPr>
          <w:rFonts w:ascii="Times New Roman" w:hAnsi="Times New Roman" w:cs="Times New Roman"/>
          <w:sz w:val="24"/>
          <w:szCs w:val="24"/>
        </w:rPr>
        <w:t>Mar</w:t>
      </w:r>
      <w:r w:rsidR="00CD0B5F"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00CD0B5F" w:rsidRPr="004C2752">
        <w:rPr>
          <w:rFonts w:ascii="Times New Roman" w:hAnsi="Times New Roman" w:cs="Times New Roman"/>
          <w:sz w:val="24"/>
          <w:szCs w:val="24"/>
        </w:rPr>
        <w:t>.</w:t>
      </w:r>
    </w:p>
    <w:p w14:paraId="1AC28FAA" w14:textId="10627FB6"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086D05" w:rsidRPr="004C2752">
        <w:rPr>
          <w:rFonts w:ascii="Times New Roman" w:hAnsi="Times New Roman" w:cs="Times New Roman"/>
          <w:sz w:val="24"/>
          <w:szCs w:val="24"/>
        </w:rPr>
        <w:t>201</w:t>
      </w:r>
      <w:r w:rsidR="0021795B">
        <w:rPr>
          <w:rFonts w:ascii="Times New Roman" w:hAnsi="Times New Roman" w:cs="Times New Roman"/>
          <w:sz w:val="24"/>
          <w:szCs w:val="24"/>
        </w:rPr>
        <w:t>5</w:t>
      </w:r>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proofErr w:type="spellStart"/>
      <w:r w:rsidRPr="0091512E">
        <w:rPr>
          <w:rFonts w:ascii="Times New Roman" w:hAnsi="Times New Roman" w:cs="Times New Roman"/>
          <w:smallCaps/>
          <w:sz w:val="24"/>
          <w:szCs w:val="24"/>
        </w:rPr>
        <w:t>Pegg</w:t>
      </w:r>
      <w:proofErr w:type="spellEnd"/>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proofErr w:type="spellStart"/>
      <w:r w:rsidR="00A4230E" w:rsidRPr="00FA4CB0">
        <w:rPr>
          <w:rFonts w:ascii="Times New Roman" w:hAnsi="Times New Roman" w:cs="Times New Roman"/>
          <w:smallCaps/>
          <w:sz w:val="24"/>
          <w:szCs w:val="24"/>
        </w:rPr>
        <w:t>DeVries</w:t>
      </w:r>
      <w:proofErr w:type="spellEnd"/>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proofErr w:type="spellStart"/>
      <w:proofErr w:type="gramStart"/>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proofErr w:type="spellEnd"/>
      <w:proofErr w:type="gramEnd"/>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proofErr w:type="spellStart"/>
      <w:r w:rsidRPr="0091512E">
        <w:rPr>
          <w:rFonts w:ascii="Times New Roman" w:hAnsi="Times New Roman" w:cs="Times New Roman"/>
          <w:smallCaps/>
          <w:sz w:val="24"/>
          <w:szCs w:val="24"/>
        </w:rPr>
        <w:t>Striebig</w:t>
      </w:r>
      <w:proofErr w:type="spellEnd"/>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w:t>
      </w:r>
      <w:proofErr w:type="spellStart"/>
      <w:r w:rsidR="006807BD" w:rsidRPr="0091512E">
        <w:rPr>
          <w:rFonts w:ascii="Times New Roman" w:hAnsi="Times New Roman" w:cs="Times New Roman"/>
          <w:sz w:val="24"/>
          <w:szCs w:val="24"/>
        </w:rPr>
        <w:t>Verlag</w:t>
      </w:r>
      <w:proofErr w:type="spellEnd"/>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Schertzer</w:t>
      </w:r>
      <w:proofErr w:type="spellEnd"/>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Munawar</w:t>
      </w:r>
      <w:proofErr w:type="spellEnd"/>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proofErr w:type="spellStart"/>
      <w:r w:rsidRPr="0091512E">
        <w:rPr>
          <w:rFonts w:ascii="Times New Roman" w:hAnsi="Times New Roman" w:cs="Times New Roman"/>
          <w:sz w:val="24"/>
          <w:szCs w:val="24"/>
        </w:rPr>
        <w:t>Munawar</w:t>
      </w:r>
      <w:proofErr w:type="spellEnd"/>
      <w:r w:rsidR="00147E12" w:rsidRPr="0014408E">
        <w:rPr>
          <w:rFonts w:ascii="Times New Roman" w:hAnsi="Times New Roman" w:cs="Times New Roman"/>
          <w:sz w:val="24"/>
          <w:szCs w:val="24"/>
        </w:rPr>
        <w:t xml:space="preserve"> (</w:t>
      </w:r>
      <w:proofErr w:type="spellStart"/>
      <w:proofErr w:type="gramStart"/>
      <w:r w:rsidRPr="00FA4CB0">
        <w:rPr>
          <w:rFonts w:ascii="Times New Roman" w:hAnsi="Times New Roman" w:cs="Times New Roman"/>
          <w:sz w:val="24"/>
          <w:szCs w:val="24"/>
        </w:rPr>
        <w:t>eds</w:t>
      </w:r>
      <w:proofErr w:type="spellEnd"/>
      <w:proofErr w:type="gramEnd"/>
      <w:r w:rsidR="00147E12" w:rsidRPr="00FA4CB0">
        <w:rPr>
          <w:rFonts w:ascii="Times New Roman" w:hAnsi="Times New Roman" w:cs="Times New Roman"/>
          <w:sz w:val="24"/>
          <w:szCs w:val="24"/>
        </w:rPr>
        <w:t>)</w:t>
      </w:r>
      <w:r w:rsidRPr="004C2752">
        <w:rPr>
          <w:rFonts w:ascii="Times New Roman" w:hAnsi="Times New Roman" w:cs="Times New Roman"/>
          <w:sz w:val="24"/>
          <w:szCs w:val="24"/>
        </w:rPr>
        <w:t xml:space="preserve">. State of Lake Superior. </w:t>
      </w:r>
      <w:proofErr w:type="spellStart"/>
      <w:r w:rsidRPr="004C2752">
        <w:rPr>
          <w:rFonts w:ascii="Times New Roman" w:hAnsi="Times New Roman" w:cs="Times New Roman"/>
          <w:sz w:val="24"/>
          <w:szCs w:val="24"/>
        </w:rPr>
        <w:t>Goodword</w:t>
      </w:r>
      <w:proofErr w:type="spellEnd"/>
      <w:r w:rsidRPr="004C2752">
        <w:rPr>
          <w:rFonts w:ascii="Times New Roman" w:hAnsi="Times New Roman" w:cs="Times New Roman"/>
          <w:sz w:val="24"/>
          <w:szCs w:val="24"/>
        </w:rPr>
        <w:t xml:space="preserve">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Skurdal</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proofErr w:type="spellStart"/>
      <w:r w:rsidRPr="004C2752">
        <w:rPr>
          <w:rFonts w:ascii="Times New Roman" w:hAnsi="Times New Roman" w:cs="Times New Roman"/>
          <w:smallCaps/>
          <w:color w:val="222222"/>
          <w:sz w:val="24"/>
          <w:szCs w:val="24"/>
          <w:shd w:val="clear" w:color="auto" w:fill="FFFFFF"/>
        </w:rPr>
        <w:t>Vollestad</w:t>
      </w:r>
      <w:proofErr w:type="spellEnd"/>
      <w:r w:rsidRPr="004C2752">
        <w:rPr>
          <w:rFonts w:ascii="Times New Roman" w:hAnsi="Times New Roman" w:cs="Times New Roman"/>
          <w:smallCaps/>
          <w:color w:val="222222"/>
          <w:sz w:val="24"/>
          <w:szCs w:val="24"/>
          <w:shd w:val="clear" w:color="auto" w:fill="FFFFFF"/>
        </w:rPr>
        <w:t xml:space="preserve">,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proofErr w:type="spellStart"/>
      <w:r w:rsidRPr="004C2752">
        <w:rPr>
          <w:rFonts w:ascii="Times New Roman" w:hAnsi="Times New Roman" w:cs="Times New Roman"/>
          <w:smallCaps/>
          <w:color w:val="222222"/>
          <w:sz w:val="24"/>
          <w:szCs w:val="24"/>
          <w:shd w:val="clear" w:color="auto" w:fill="FFFFFF"/>
        </w:rPr>
        <w:t>Qvenild</w:t>
      </w:r>
      <w:proofErr w:type="spellEnd"/>
      <w:r w:rsidRPr="004C2752">
        <w:rPr>
          <w:rFonts w:ascii="Times New Roman" w:hAnsi="Times New Roman" w:cs="Times New Roman"/>
          <w:color w:val="222222"/>
          <w:sz w:val="24"/>
          <w:szCs w:val="24"/>
          <w:shd w:val="clear" w:color="auto" w:fill="FFFFFF"/>
        </w:rPr>
        <w:t xml:space="preserve">. 1985. Comparison of scales and </w:t>
      </w:r>
      <w:proofErr w:type="spellStart"/>
      <w:r w:rsidRPr="004C2752">
        <w:rPr>
          <w:rFonts w:ascii="Times New Roman" w:hAnsi="Times New Roman" w:cs="Times New Roman"/>
          <w:color w:val="222222"/>
          <w:sz w:val="24"/>
          <w:szCs w:val="24"/>
          <w:shd w:val="clear" w:color="auto" w:fill="FFFFFF"/>
        </w:rPr>
        <w:t>otoliths</w:t>
      </w:r>
      <w:proofErr w:type="spellEnd"/>
      <w:r w:rsidRPr="004C2752">
        <w:rPr>
          <w:rFonts w:ascii="Times New Roman" w:hAnsi="Times New Roman" w:cs="Times New Roman"/>
          <w:color w:val="222222"/>
          <w:sz w:val="24"/>
          <w:szCs w:val="24"/>
          <w:shd w:val="clear" w:color="auto" w:fill="FFFFFF"/>
        </w:rPr>
        <w:t xml:space="preserve"> for age determination of whitefish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lavaretus</w:t>
      </w:r>
      <w:proofErr w:type="spellEnd"/>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lastRenderedPageBreak/>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proofErr w:type="spellStart"/>
      <w:r w:rsidR="009B3C0D" w:rsidRPr="004C2752">
        <w:rPr>
          <w:rFonts w:ascii="Times New Roman" w:hAnsi="Times New Roman" w:cs="Times New Roman"/>
          <w:i/>
          <w:color w:val="222222"/>
          <w:sz w:val="24"/>
          <w:szCs w:val="24"/>
          <w:shd w:val="clear" w:color="auto" w:fill="FFFFFF"/>
        </w:rPr>
        <w:t>Prosopium</w:t>
      </w:r>
      <w:proofErr w:type="spellEnd"/>
      <w:r w:rsidR="009B3C0D" w:rsidRPr="004C2752">
        <w:rPr>
          <w:rFonts w:ascii="Times New Roman" w:hAnsi="Times New Roman" w:cs="Times New Roman"/>
          <w:i/>
          <w:color w:val="222222"/>
          <w:sz w:val="24"/>
          <w:szCs w:val="24"/>
          <w:shd w:val="clear" w:color="auto" w:fill="FFFFFF"/>
        </w:rPr>
        <w:t xml:space="preserve"> </w:t>
      </w:r>
      <w:proofErr w:type="spellStart"/>
      <w:r w:rsidR="009B3C0D" w:rsidRPr="004C2752">
        <w:rPr>
          <w:rFonts w:ascii="Times New Roman" w:hAnsi="Times New Roman" w:cs="Times New Roman"/>
          <w:i/>
          <w:color w:val="222222"/>
          <w:sz w:val="24"/>
          <w:szCs w:val="24"/>
          <w:shd w:val="clear" w:color="auto" w:fill="FFFFFF"/>
        </w:rPr>
        <w:t>coulterii</w:t>
      </w:r>
      <w:proofErr w:type="spellEnd"/>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 xml:space="preserve">Alberta </w:t>
      </w:r>
      <w:proofErr w:type="spellStart"/>
      <w:r w:rsidR="009B3C0D" w:rsidRPr="004C2752">
        <w:rPr>
          <w:rFonts w:ascii="Times New Roman" w:hAnsi="Times New Roman" w:cs="Times New Roman"/>
          <w:color w:val="222222"/>
          <w:sz w:val="24"/>
          <w:szCs w:val="24"/>
          <w:shd w:val="clear" w:color="auto" w:fill="FFFFFF"/>
        </w:rPr>
        <w:t>Wildl</w:t>
      </w:r>
      <w:proofErr w:type="spellEnd"/>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proofErr w:type="spellStart"/>
      <w:r w:rsidRPr="004C2752">
        <w:rPr>
          <w:rFonts w:ascii="Times New Roman" w:hAnsi="Times New Roman" w:cs="Times New Roman"/>
          <w:smallCaps/>
          <w:color w:val="222222"/>
          <w:sz w:val="24"/>
          <w:szCs w:val="24"/>
          <w:shd w:val="clear" w:color="auto" w:fill="FFFFFF"/>
        </w:rPr>
        <w:t>Zemlak</w:t>
      </w:r>
      <w:proofErr w:type="spellEnd"/>
      <w:r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 Connectivity among populations of pygmy whitefish (</w:t>
      </w:r>
      <w:proofErr w:type="spellStart"/>
      <w:r w:rsidRPr="004C2752">
        <w:rPr>
          <w:rFonts w:ascii="Times New Roman" w:hAnsi="Times New Roman" w:cs="Times New Roman"/>
          <w:i/>
          <w:color w:val="222222"/>
          <w:sz w:val="24"/>
          <w:szCs w:val="24"/>
          <w:shd w:val="clear" w:color="auto" w:fill="FFFFFF"/>
        </w:rPr>
        <w:t>Prosopium</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coulterii</w:t>
      </w:r>
      <w:proofErr w:type="spellEnd"/>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50A9BDD8" w14:textId="44DB485B" w:rsidR="004F349C" w:rsidRPr="004C2752" w:rsidRDefault="004F349C"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F349C">
        <w:rPr>
          <w:rFonts w:ascii="Times New Roman" w:hAnsi="Times New Roman" w:cs="Times New Roman"/>
          <w:smallCaps/>
          <w:color w:val="222222"/>
          <w:sz w:val="24"/>
          <w:szCs w:val="24"/>
          <w:shd w:val="clear" w:color="auto" w:fill="FFFFFF"/>
        </w:rPr>
        <w:t>Vecsei</w:t>
      </w:r>
      <w:proofErr w:type="spellEnd"/>
      <w:r w:rsidRPr="004F349C">
        <w:rPr>
          <w:rFonts w:ascii="Times New Roman" w:hAnsi="Times New Roman" w:cs="Times New Roman"/>
          <w:smallCaps/>
          <w:color w:val="222222"/>
          <w:sz w:val="24"/>
          <w:szCs w:val="24"/>
          <w:shd w:val="clear" w:color="auto" w:fill="FFFFFF"/>
        </w:rPr>
        <w:t xml:space="preserve">, P. and D. </w:t>
      </w:r>
      <w:proofErr w:type="spellStart"/>
      <w:r w:rsidRPr="004F349C">
        <w:rPr>
          <w:rFonts w:ascii="Times New Roman" w:hAnsi="Times New Roman" w:cs="Times New Roman"/>
          <w:smallCaps/>
          <w:color w:val="222222"/>
          <w:sz w:val="24"/>
          <w:szCs w:val="24"/>
          <w:shd w:val="clear" w:color="auto" w:fill="FFFFFF"/>
        </w:rPr>
        <w:t>Panayi</w:t>
      </w:r>
      <w:proofErr w:type="spellEnd"/>
      <w:r>
        <w:rPr>
          <w:rFonts w:ascii="Times New Roman" w:hAnsi="Times New Roman" w:cs="Times New Roman"/>
          <w:color w:val="222222"/>
          <w:sz w:val="24"/>
          <w:szCs w:val="24"/>
          <w:shd w:val="clear" w:color="auto" w:fill="FFFFFF"/>
        </w:rPr>
        <w:t>.</w:t>
      </w:r>
      <w:del w:id="10" w:author="Stewart, Taylor Robert" w:date="2015-08-27T13:38:00Z">
        <w:r w:rsidDel="00543A53">
          <w:rPr>
            <w:rFonts w:ascii="Times New Roman" w:hAnsi="Times New Roman" w:cs="Times New Roman"/>
            <w:color w:val="222222"/>
            <w:sz w:val="24"/>
            <w:szCs w:val="24"/>
            <w:shd w:val="clear" w:color="auto" w:fill="FFFFFF"/>
          </w:rPr>
          <w:delText xml:space="preserve"> </w:delText>
        </w:r>
      </w:del>
      <w:r>
        <w:rPr>
          <w:rFonts w:ascii="Times New Roman" w:hAnsi="Times New Roman" w:cs="Times New Roman"/>
          <w:color w:val="222222"/>
          <w:sz w:val="24"/>
          <w:szCs w:val="24"/>
          <w:shd w:val="clear" w:color="auto" w:fill="FFFFFF"/>
        </w:rPr>
        <w:t xml:space="preserve"> 2015.</w:t>
      </w:r>
      <w:del w:id="11" w:author="Stewart, Taylor Robert" w:date="2015-08-27T13:38:00Z">
        <w:r w:rsidDel="00543A53">
          <w:rPr>
            <w:rFonts w:ascii="Times New Roman" w:hAnsi="Times New Roman" w:cs="Times New Roman"/>
            <w:color w:val="222222"/>
            <w:sz w:val="24"/>
            <w:szCs w:val="24"/>
            <w:shd w:val="clear" w:color="auto" w:fill="FFFFFF"/>
          </w:rPr>
          <w:delText xml:space="preserve"> </w:delText>
        </w:r>
      </w:del>
      <w:r>
        <w:rPr>
          <w:rFonts w:ascii="Times New Roman" w:hAnsi="Times New Roman" w:cs="Times New Roman"/>
          <w:color w:val="222222"/>
          <w:sz w:val="24"/>
          <w:szCs w:val="24"/>
          <w:shd w:val="clear" w:color="auto" w:fill="FFFFFF"/>
        </w:rPr>
        <w:t xml:space="preserve"> Range extension for Pygmy Whitefish (</w:t>
      </w:r>
      <w:proofErr w:type="spellStart"/>
      <w:r w:rsidRPr="00112671">
        <w:rPr>
          <w:rFonts w:ascii="Times New Roman" w:hAnsi="Times New Roman" w:cs="Times New Roman"/>
          <w:i/>
          <w:color w:val="222222"/>
          <w:sz w:val="24"/>
          <w:szCs w:val="24"/>
          <w:shd w:val="clear" w:color="auto" w:fill="FFFFFF"/>
        </w:rPr>
        <w:t>Prosopium</w:t>
      </w:r>
      <w:proofErr w:type="spellEnd"/>
      <w:r w:rsidRPr="00112671">
        <w:rPr>
          <w:rFonts w:ascii="Times New Roman" w:hAnsi="Times New Roman" w:cs="Times New Roman"/>
          <w:i/>
          <w:color w:val="222222"/>
          <w:sz w:val="24"/>
          <w:szCs w:val="24"/>
          <w:shd w:val="clear" w:color="auto" w:fill="FFFFFF"/>
        </w:rPr>
        <w:t xml:space="preserve"> </w:t>
      </w:r>
      <w:proofErr w:type="spellStart"/>
      <w:r w:rsidRPr="00112671">
        <w:rPr>
          <w:rFonts w:ascii="Times New Roman" w:hAnsi="Times New Roman" w:cs="Times New Roman"/>
          <w:i/>
          <w:color w:val="222222"/>
          <w:sz w:val="24"/>
          <w:szCs w:val="24"/>
          <w:shd w:val="clear" w:color="auto" w:fill="FFFFFF"/>
        </w:rPr>
        <w:t>coulteri</w:t>
      </w:r>
      <w:r w:rsidR="00112671" w:rsidRPr="00112671">
        <w:rPr>
          <w:rFonts w:ascii="Times New Roman" w:hAnsi="Times New Roman" w:cs="Times New Roman"/>
          <w:i/>
          <w:color w:val="222222"/>
          <w:sz w:val="24"/>
          <w:szCs w:val="24"/>
          <w:shd w:val="clear" w:color="auto" w:fill="FFFFFF"/>
        </w:rPr>
        <w:t>i</w:t>
      </w:r>
      <w:proofErr w:type="spellEnd"/>
      <w:r>
        <w:rPr>
          <w:rFonts w:ascii="Times New Roman" w:hAnsi="Times New Roman" w:cs="Times New Roman"/>
          <w:color w:val="222222"/>
          <w:sz w:val="24"/>
          <w:szCs w:val="24"/>
          <w:shd w:val="clear" w:color="auto" w:fill="FFFFFF"/>
        </w:rPr>
        <w:t xml:space="preserve">) in the Northwest Territories, Canada. </w:t>
      </w:r>
      <w:del w:id="12" w:author="Stewart, Taylor Robert" w:date="2015-08-27T13:38:00Z">
        <w:r w:rsidDel="00543A53">
          <w:rPr>
            <w:rFonts w:ascii="Times New Roman" w:hAnsi="Times New Roman" w:cs="Times New Roman"/>
            <w:color w:val="222222"/>
            <w:sz w:val="24"/>
            <w:szCs w:val="24"/>
            <w:shd w:val="clear" w:color="auto" w:fill="FFFFFF"/>
          </w:rPr>
          <w:delText xml:space="preserve"> </w:delText>
        </w:r>
      </w:del>
      <w:r w:rsidRPr="00543A53">
        <w:rPr>
          <w:rFonts w:ascii="Times New Roman" w:hAnsi="Times New Roman" w:cs="Times New Roman"/>
          <w:i/>
          <w:color w:val="222222"/>
          <w:sz w:val="24"/>
          <w:szCs w:val="24"/>
          <w:shd w:val="clear" w:color="auto" w:fill="FFFFFF"/>
          <w:rPrChange w:id="13" w:author="Stewart, Taylor Robert" w:date="2015-08-27T13:38:00Z">
            <w:rPr>
              <w:rFonts w:ascii="Times New Roman" w:hAnsi="Times New Roman" w:cs="Times New Roman"/>
              <w:color w:val="222222"/>
              <w:sz w:val="24"/>
              <w:szCs w:val="24"/>
              <w:shd w:val="clear" w:color="auto" w:fill="FFFFFF"/>
            </w:rPr>
          </w:rPrChange>
        </w:rPr>
        <w:t>Can. Field</w:t>
      </w:r>
      <w:del w:id="14" w:author="Stewart, Taylor Robert" w:date="2015-08-27T13:41:00Z">
        <w:r w:rsidRPr="00543A53" w:rsidDel="002367F9">
          <w:rPr>
            <w:rFonts w:ascii="Times New Roman" w:hAnsi="Times New Roman" w:cs="Times New Roman"/>
            <w:i/>
            <w:color w:val="222222"/>
            <w:sz w:val="24"/>
            <w:szCs w:val="24"/>
            <w:shd w:val="clear" w:color="auto" w:fill="FFFFFF"/>
            <w:rPrChange w:id="15" w:author="Stewart, Taylor Robert" w:date="2015-08-27T13:38:00Z">
              <w:rPr>
                <w:rFonts w:ascii="Times New Roman" w:hAnsi="Times New Roman" w:cs="Times New Roman"/>
                <w:color w:val="222222"/>
                <w:sz w:val="24"/>
                <w:szCs w:val="24"/>
                <w:shd w:val="clear" w:color="auto" w:fill="FFFFFF"/>
              </w:rPr>
            </w:rPrChange>
          </w:rPr>
          <w:delText>.</w:delText>
        </w:r>
      </w:del>
      <w:r w:rsidRPr="00543A53">
        <w:rPr>
          <w:rFonts w:ascii="Times New Roman" w:hAnsi="Times New Roman" w:cs="Times New Roman"/>
          <w:i/>
          <w:color w:val="222222"/>
          <w:sz w:val="24"/>
          <w:szCs w:val="24"/>
          <w:shd w:val="clear" w:color="auto" w:fill="FFFFFF"/>
          <w:rPrChange w:id="16" w:author="Stewart, Taylor Robert" w:date="2015-08-27T13:38:00Z">
            <w:rPr>
              <w:rFonts w:ascii="Times New Roman" w:hAnsi="Times New Roman" w:cs="Times New Roman"/>
              <w:color w:val="222222"/>
              <w:sz w:val="24"/>
              <w:szCs w:val="24"/>
              <w:shd w:val="clear" w:color="auto" w:fill="FFFFFF"/>
            </w:rPr>
          </w:rPrChange>
        </w:rPr>
        <w:t xml:space="preserve"> Nat.,</w:t>
      </w:r>
      <w:r>
        <w:rPr>
          <w:rFonts w:ascii="Times New Roman" w:hAnsi="Times New Roman" w:cs="Times New Roman"/>
          <w:color w:val="222222"/>
          <w:sz w:val="24"/>
          <w:szCs w:val="24"/>
          <w:shd w:val="clear" w:color="auto" w:fill="FFFFFF"/>
        </w:rPr>
        <w:t xml:space="preserve"> </w:t>
      </w:r>
      <w:r w:rsidRPr="004F349C">
        <w:rPr>
          <w:rFonts w:ascii="Times New Roman" w:hAnsi="Times New Roman" w:cs="Times New Roman"/>
          <w:b/>
          <w:color w:val="222222"/>
          <w:sz w:val="24"/>
          <w:szCs w:val="24"/>
          <w:shd w:val="clear" w:color="auto" w:fill="FFFFFF"/>
        </w:rPr>
        <w:t>129</w:t>
      </w:r>
      <w:r>
        <w:rPr>
          <w:rFonts w:ascii="Times New Roman" w:hAnsi="Times New Roman" w:cs="Times New Roman"/>
          <w:color w:val="222222"/>
          <w:sz w:val="24"/>
          <w:szCs w:val="24"/>
          <w:shd w:val="clear" w:color="auto" w:fill="FFFFFF"/>
        </w:rPr>
        <w:t>:70-75.</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Weisel</w:t>
      </w:r>
      <w:proofErr w:type="spellEnd"/>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proofErr w:type="spellStart"/>
      <w:r w:rsidR="009B3C0D" w:rsidRPr="004C2752">
        <w:rPr>
          <w:rFonts w:ascii="Times New Roman" w:hAnsi="Times New Roman" w:cs="Times New Roman"/>
          <w:i/>
          <w:sz w:val="24"/>
          <w:szCs w:val="24"/>
        </w:rPr>
        <w:t>Prosopium</w:t>
      </w:r>
      <w:proofErr w:type="spellEnd"/>
      <w:r w:rsidR="009B3C0D" w:rsidRPr="004C2752">
        <w:rPr>
          <w:rFonts w:ascii="Times New Roman" w:hAnsi="Times New Roman" w:cs="Times New Roman"/>
          <w:i/>
          <w:sz w:val="24"/>
          <w:szCs w:val="24"/>
        </w:rPr>
        <w:t xml:space="preserve"> </w:t>
      </w:r>
      <w:proofErr w:type="spellStart"/>
      <w:r w:rsidR="009B3C0D" w:rsidRPr="004C2752">
        <w:rPr>
          <w:rFonts w:ascii="Times New Roman" w:hAnsi="Times New Roman" w:cs="Times New Roman"/>
          <w:i/>
          <w:sz w:val="24"/>
          <w:szCs w:val="24"/>
        </w:rPr>
        <w:t>coulteri</w:t>
      </w:r>
      <w:proofErr w:type="spellEnd"/>
      <w:r w:rsidR="009B3C0D" w:rsidRPr="004C2752">
        <w:rPr>
          <w:rFonts w:ascii="Times New Roman" w:hAnsi="Times New Roman" w:cs="Times New Roman"/>
          <w:sz w:val="24"/>
          <w:szCs w:val="24"/>
        </w:rPr>
        <w:t xml:space="preserve">, from Bull Lake, Montana. </w:t>
      </w:r>
      <w:proofErr w:type="spellStart"/>
      <w:r w:rsidR="009B3C0D" w:rsidRPr="004C2752">
        <w:rPr>
          <w:rFonts w:ascii="Times New Roman" w:hAnsi="Times New Roman" w:cs="Times New Roman"/>
          <w:i/>
          <w:sz w:val="24"/>
          <w:szCs w:val="24"/>
        </w:rPr>
        <w:t>Copeia</w:t>
      </w:r>
      <w:proofErr w:type="spellEnd"/>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proofErr w:type="spellStart"/>
      <w:r w:rsidR="00F74134" w:rsidRPr="004C2752">
        <w:rPr>
          <w:rFonts w:ascii="Times New Roman" w:hAnsi="Times New Roman" w:cs="Times New Roman"/>
          <w:smallCaps/>
          <w:sz w:val="24"/>
          <w:szCs w:val="24"/>
        </w:rPr>
        <w:t>Hanzel</w:t>
      </w:r>
      <w:proofErr w:type="spellEnd"/>
      <w:r w:rsidR="00F74134"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proofErr w:type="spellStart"/>
      <w:r w:rsidR="00695175" w:rsidRPr="004C2752">
        <w:rPr>
          <w:rFonts w:ascii="Times New Roman" w:hAnsi="Times New Roman" w:cs="Times New Roman"/>
          <w:i/>
          <w:sz w:val="24"/>
          <w:szCs w:val="24"/>
        </w:rPr>
        <w:t>Prosopium</w:t>
      </w:r>
      <w:proofErr w:type="spellEnd"/>
      <w:r w:rsidR="00695175" w:rsidRPr="004C2752">
        <w:rPr>
          <w:rFonts w:ascii="Times New Roman" w:hAnsi="Times New Roman" w:cs="Times New Roman"/>
          <w:i/>
          <w:sz w:val="24"/>
          <w:szCs w:val="24"/>
        </w:rPr>
        <w:t xml:space="preserve"> </w:t>
      </w:r>
      <w:proofErr w:type="spellStart"/>
      <w:r w:rsidR="00695175"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 xml:space="preserve">U.S. Fish and </w:t>
      </w:r>
      <w:proofErr w:type="spellStart"/>
      <w:r w:rsidR="00F30A39" w:rsidRPr="004C2752">
        <w:rPr>
          <w:rFonts w:ascii="Times New Roman" w:hAnsi="Times New Roman" w:cs="Times New Roman"/>
          <w:i/>
          <w:sz w:val="24"/>
          <w:szCs w:val="24"/>
        </w:rPr>
        <w:t>Wildl</w:t>
      </w:r>
      <w:proofErr w:type="spellEnd"/>
      <w:r w:rsidR="00F30A39" w:rsidRPr="004C2752">
        <w:rPr>
          <w:rFonts w:ascii="Times New Roman" w:hAnsi="Times New Roman" w:cs="Times New Roman"/>
          <w:i/>
          <w:sz w:val="24"/>
          <w:szCs w:val="24"/>
        </w:rPr>
        <w:t>.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Wiedmer</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 xml:space="preserve">Late quaternary </w:t>
      </w:r>
      <w:proofErr w:type="spellStart"/>
      <w:r w:rsidRPr="004C2752">
        <w:rPr>
          <w:rFonts w:ascii="Times New Roman" w:hAnsi="Times New Roman" w:cs="Times New Roman"/>
          <w:sz w:val="24"/>
          <w:szCs w:val="24"/>
        </w:rPr>
        <w:t>megafloods</w:t>
      </w:r>
      <w:proofErr w:type="spellEnd"/>
      <w:r w:rsidRPr="004C2752">
        <w:rPr>
          <w:rFonts w:ascii="Times New Roman" w:hAnsi="Times New Roman" w:cs="Times New Roman"/>
          <w:sz w:val="24"/>
          <w:szCs w:val="24"/>
        </w:rPr>
        <w:t xml:space="preserve"> from Glacial Lake </w:t>
      </w:r>
      <w:proofErr w:type="spellStart"/>
      <w:r w:rsidRPr="004C2752">
        <w:rPr>
          <w:rFonts w:ascii="Times New Roman" w:hAnsi="Times New Roman" w:cs="Times New Roman"/>
          <w:sz w:val="24"/>
          <w:szCs w:val="24"/>
        </w:rPr>
        <w:t>Atn</w:t>
      </w:r>
      <w:r w:rsidR="00D92E1A" w:rsidRPr="004C2752">
        <w:rPr>
          <w:rFonts w:ascii="Times New Roman" w:hAnsi="Times New Roman" w:cs="Times New Roman"/>
          <w:sz w:val="24"/>
          <w:szCs w:val="24"/>
        </w:rPr>
        <w:t>a</w:t>
      </w:r>
      <w:proofErr w:type="spellEnd"/>
      <w:r w:rsidR="00D92E1A" w:rsidRPr="004C2752">
        <w:rPr>
          <w:rFonts w:ascii="Times New Roman" w:hAnsi="Times New Roman" w:cs="Times New Roman"/>
          <w:sz w:val="24"/>
          <w:szCs w:val="24"/>
        </w:rPr>
        <w:t xml:space="preserve">, </w:t>
      </w:r>
      <w:proofErr w:type="spellStart"/>
      <w:r w:rsidR="00D92E1A" w:rsidRPr="004C2752">
        <w:rPr>
          <w:rFonts w:ascii="Times New Roman" w:hAnsi="Times New Roman" w:cs="Times New Roman"/>
          <w:sz w:val="24"/>
          <w:szCs w:val="24"/>
        </w:rPr>
        <w:t>Southcentral</w:t>
      </w:r>
      <w:proofErr w:type="spellEnd"/>
      <w:r w:rsidR="00D92E1A" w:rsidRPr="004C2752">
        <w:rPr>
          <w:rFonts w:ascii="Times New Roman" w:hAnsi="Times New Roman" w:cs="Times New Roman"/>
          <w:sz w:val="24"/>
          <w:szCs w:val="24"/>
        </w:rPr>
        <w:t xml:space="preserve">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517D0B"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Phylogeography</w:t>
      </w:r>
      <w:proofErr w:type="spellEnd"/>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coulterii</w:t>
      </w:r>
      <w:proofErr w:type="spellEnd"/>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Wydoski</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Stockwell</w:t>
      </w:r>
      <w:proofErr w:type="spellEnd"/>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Cullis</w:t>
      </w:r>
      <w:proofErr w:type="spellEnd"/>
      <w:r w:rsidRPr="004C2752">
        <w:rPr>
          <w:rFonts w:ascii="Times New Roman" w:hAnsi="Times New Roman" w:cs="Times New Roman"/>
          <w:smallCaps/>
          <w:sz w:val="24"/>
          <w:szCs w:val="24"/>
        </w:rPr>
        <w:t>,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Cholwek</w:t>
      </w:r>
      <w:proofErr w:type="spellEnd"/>
      <w:r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w:t>
      </w:r>
      <w:r w:rsidRPr="004C2752">
        <w:rPr>
          <w:rFonts w:ascii="Times New Roman" w:hAnsi="Times New Roman" w:cs="Times New Roman"/>
          <w:sz w:val="24"/>
          <w:szCs w:val="24"/>
        </w:rPr>
        <w:lastRenderedPageBreak/>
        <w:t xml:space="preserve">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 xml:space="preserve">J. D. </w:t>
      </w:r>
      <w:proofErr w:type="spellStart"/>
      <w:r w:rsidRPr="004C2752">
        <w:rPr>
          <w:rFonts w:ascii="Times New Roman" w:hAnsi="Times New Roman" w:cs="Times New Roman"/>
          <w:smallCaps/>
          <w:sz w:val="24"/>
          <w:szCs w:val="24"/>
        </w:rPr>
        <w:t>McPhail</w:t>
      </w:r>
      <w:proofErr w:type="spellEnd"/>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 xml:space="preserve">Peace/Williston Fish and </w:t>
      </w:r>
      <w:proofErr w:type="spellStart"/>
      <w:r w:rsidR="00745EB8"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w:t>
      </w:r>
      <w:proofErr w:type="gramStart"/>
      <w:r w:rsidRPr="004C2752">
        <w:rPr>
          <w:rFonts w:ascii="Times New Roman" w:hAnsi="Times New Roman" w:cs="Times New Roman"/>
          <w:sz w:val="24"/>
          <w:szCs w:val="24"/>
        </w:rPr>
        <w:t>and</w:t>
      </w:r>
      <w:proofErr w:type="gramEnd"/>
      <w:r w:rsidRPr="004C2752">
        <w:rPr>
          <w:rFonts w:ascii="Times New Roman" w:hAnsi="Times New Roman" w:cs="Times New Roman"/>
          <w:sz w:val="24"/>
          <w:szCs w:val="24"/>
        </w:rPr>
        <w:t xml:space="preserve"> ------. </w:t>
      </w:r>
      <w:r w:rsidR="00C50C10" w:rsidRPr="004C2752">
        <w:rPr>
          <w:rFonts w:ascii="Times New Roman" w:hAnsi="Times New Roman" w:cs="Times New Roman"/>
          <w:sz w:val="24"/>
          <w:szCs w:val="24"/>
        </w:rPr>
        <w:t xml:space="preserve">2006. The biology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coulterii</w:t>
      </w:r>
      <w:proofErr w:type="spellEnd"/>
      <w:r w:rsidR="00C50C10" w:rsidRPr="004C2752">
        <w:rPr>
          <w:rFonts w:ascii="Times New Roman" w:hAnsi="Times New Roman" w:cs="Times New Roman"/>
          <w:sz w:val="24"/>
          <w:szCs w:val="24"/>
        </w:rPr>
        <w:t xml:space="preserve">, in a closed sub-boreal lake: spatial distribution and </w:t>
      </w:r>
      <w:proofErr w:type="spellStart"/>
      <w:r w:rsidR="00C50C10" w:rsidRPr="004C2752">
        <w:rPr>
          <w:rFonts w:ascii="Times New Roman" w:hAnsi="Times New Roman" w:cs="Times New Roman"/>
          <w:sz w:val="24"/>
          <w:szCs w:val="24"/>
        </w:rPr>
        <w:t>diel</w:t>
      </w:r>
      <w:proofErr w:type="spellEnd"/>
      <w:r w:rsidR="00C50C10" w:rsidRPr="004C2752">
        <w:rPr>
          <w:rFonts w:ascii="Times New Roman" w:hAnsi="Times New Roman" w:cs="Times New Roman"/>
          <w:sz w:val="24"/>
          <w:szCs w:val="24"/>
        </w:rPr>
        <w:t xml:space="preserve">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357A3B8F"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r w:rsidR="00E83F48" w:rsidRPr="004C2752">
        <w:rPr>
          <w:rFonts w:ascii="Times New Roman" w:hAnsi="Times New Roman" w:cs="Times New Roman"/>
          <w:sz w:val="24"/>
          <w:szCs w:val="24"/>
        </w:rPr>
        <w:t>—</w:t>
      </w:r>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w:t>
      </w:r>
      <w:proofErr w:type="spellStart"/>
      <w:r w:rsidRPr="004C2752">
        <w:rPr>
          <w:rFonts w:ascii="Times New Roman" w:hAnsi="Times New Roman" w:cs="Times New Roman"/>
          <w:sz w:val="24"/>
          <w:szCs w:val="24"/>
        </w:rPr>
        <w:t>McNemar’s</w:t>
      </w:r>
      <w:proofErr w:type="spellEnd"/>
      <w:r w:rsidRPr="004C2752">
        <w:rPr>
          <w:rFonts w:ascii="Times New Roman" w:hAnsi="Times New Roman" w:cs="Times New Roman"/>
          <w:sz w:val="24"/>
          <w:szCs w:val="24"/>
        </w:rPr>
        <w:t>, Evans-</w:t>
      </w:r>
      <w:proofErr w:type="spellStart"/>
      <w:r w:rsidRPr="004C2752">
        <w:rPr>
          <w:rFonts w:ascii="Times New Roman" w:hAnsi="Times New Roman" w:cs="Times New Roman"/>
          <w:sz w:val="24"/>
          <w:szCs w:val="24"/>
        </w:rPr>
        <w:t>Hoenig</w:t>
      </w:r>
      <w:proofErr w:type="spellEnd"/>
      <w:r w:rsidRPr="004C2752">
        <w:rPr>
          <w:rFonts w:ascii="Times New Roman" w:hAnsi="Times New Roman" w:cs="Times New Roman"/>
          <w:sz w:val="24"/>
          <w:szCs w:val="24"/>
        </w:rPr>
        <w:t xml:space="preserve"> (E-H), and </w:t>
      </w:r>
      <w:proofErr w:type="spellStart"/>
      <w:r w:rsidRPr="004C2752">
        <w:rPr>
          <w:rFonts w:ascii="Times New Roman" w:hAnsi="Times New Roman" w:cs="Times New Roman"/>
          <w:sz w:val="24"/>
          <w:szCs w:val="24"/>
        </w:rPr>
        <w:t>Bowker’s</w:t>
      </w:r>
      <w:proofErr w:type="spellEnd"/>
      <w:r w:rsidRPr="004C2752">
        <w:rPr>
          <w:rFonts w:ascii="Times New Roman" w:hAnsi="Times New Roman" w:cs="Times New Roman"/>
          <w:sz w:val="24"/>
          <w:szCs w:val="24"/>
        </w:rPr>
        <w:t xml:space="preserve"> test), </w:t>
      </w:r>
      <w:r w:rsidR="00E71F47">
        <w:rPr>
          <w:rFonts w:ascii="Times New Roman" w:hAnsi="Times New Roman" w:cs="Times New Roman"/>
          <w:sz w:val="24"/>
          <w:szCs w:val="24"/>
        </w:rPr>
        <w:t xml:space="preserve">average </w:t>
      </w:r>
      <w:r w:rsidRPr="004C2752">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4C2752">
        <w:rPr>
          <w:rFonts w:ascii="Times New Roman" w:hAnsi="Times New Roman" w:cs="Times New Roman"/>
          <w:sz w:val="24"/>
          <w:szCs w:val="24"/>
        </w:rPr>
        <w:t>CV),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 xml:space="preserve">for comparisons between two readers for scales, between two readers for </w:t>
      </w:r>
      <w:proofErr w:type="spellStart"/>
      <w:r w:rsidRPr="00FA4CB0">
        <w:rPr>
          <w:rFonts w:ascii="Times New Roman" w:hAnsi="Times New Roman" w:cs="Times New Roman"/>
          <w:sz w:val="24"/>
          <w:szCs w:val="24"/>
        </w:rPr>
        <w:t>otoliths</w:t>
      </w:r>
      <w:proofErr w:type="spellEnd"/>
      <w:r w:rsidRPr="00FA4CB0">
        <w:rPr>
          <w:rFonts w:ascii="Times New Roman" w:hAnsi="Times New Roman" w:cs="Times New Roman"/>
          <w:sz w:val="24"/>
          <w:szCs w:val="24"/>
        </w:rPr>
        <w:t xml:space="preserve">, and between consensus ages of scales and </w:t>
      </w:r>
      <w:proofErr w:type="spellStart"/>
      <w:r w:rsidRPr="00FA4CB0">
        <w:rPr>
          <w:rFonts w:ascii="Times New Roman" w:hAnsi="Times New Roman" w:cs="Times New Roman"/>
          <w:sz w:val="24"/>
          <w:szCs w:val="24"/>
        </w:rPr>
        <w:t>otoli</w:t>
      </w:r>
      <w:r w:rsidRPr="004C2752">
        <w:rPr>
          <w:rFonts w:ascii="Times New Roman" w:hAnsi="Times New Roman" w:cs="Times New Roman"/>
          <w:sz w:val="24"/>
          <w:szCs w:val="24"/>
        </w:rPr>
        <w:t>ths</w:t>
      </w:r>
      <w:proofErr w:type="spellEnd"/>
      <w:r w:rsidRPr="004C2752">
        <w:rPr>
          <w:rFonts w:ascii="Times New Roman" w:hAnsi="Times New Roman" w:cs="Times New Roman"/>
          <w:sz w:val="24"/>
          <w:szCs w:val="24"/>
        </w:rPr>
        <w:t xml:space="preserve"> for Lake Superior Pygmy Whitefish.</w:t>
      </w:r>
      <w:r w:rsidR="00A56963" w:rsidRPr="004C2752">
        <w:rPr>
          <w:rFonts w:ascii="Times New Roman" w:hAnsi="Times New Roman" w:cs="Times New Roman"/>
          <w:sz w:val="24"/>
          <w:szCs w:val="24"/>
        </w:rPr>
        <w:t xml:space="preserve">  The </w:t>
      </w:r>
      <w:r w:rsidR="00E71F47">
        <w:rPr>
          <w:rFonts w:ascii="Times New Roman" w:hAnsi="Times New Roman" w:cs="Times New Roman"/>
          <w:sz w:val="24"/>
          <w:szCs w:val="24"/>
        </w:rPr>
        <w:t>A</w:t>
      </w:r>
      <w:r w:rsidR="00A56963" w:rsidRPr="004C2752">
        <w:rPr>
          <w:rFonts w:ascii="Times New Roman" w:hAnsi="Times New Roman" w:cs="Times New Roman"/>
          <w:sz w:val="24"/>
          <w:szCs w:val="24"/>
        </w:rPr>
        <w:t>CV w</w:t>
      </w:r>
      <w:r w:rsidR="00A43E65">
        <w:rPr>
          <w:rFonts w:ascii="Times New Roman" w:hAnsi="Times New Roman" w:cs="Times New Roman"/>
          <w:sz w:val="24"/>
          <w:szCs w:val="24"/>
        </w:rPr>
        <w:t>as</w:t>
      </w:r>
      <w:r w:rsidR="00A56963" w:rsidRPr="004C2752">
        <w:rPr>
          <w:rFonts w:ascii="Times New Roman" w:hAnsi="Times New Roman" w:cs="Times New Roman"/>
          <w:sz w:val="24"/>
          <w:szCs w:val="24"/>
        </w:rPr>
        <w:t xml:space="preserve"> not computed for the scale to </w:t>
      </w:r>
      <w:proofErr w:type="spellStart"/>
      <w:r w:rsidR="00A56963" w:rsidRPr="004C2752">
        <w:rPr>
          <w:rFonts w:ascii="Times New Roman" w:hAnsi="Times New Roman" w:cs="Times New Roman"/>
          <w:sz w:val="24"/>
          <w:szCs w:val="24"/>
        </w:rPr>
        <w:t>otolith</w:t>
      </w:r>
      <w:proofErr w:type="spellEnd"/>
      <w:r w:rsidR="00A56963" w:rsidRPr="004C2752">
        <w:rPr>
          <w:rFonts w:ascii="Times New Roman" w:hAnsi="Times New Roman" w:cs="Times New Roman"/>
          <w:sz w:val="24"/>
          <w:szCs w:val="24"/>
        </w:rPr>
        <w:t xml:space="preserve"> comparison because a significant bias in age was detected</w:t>
      </w:r>
    </w:p>
    <w:tbl>
      <w:tblPr>
        <w:tblStyle w:val="TableGrid"/>
        <w:tblW w:w="947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71"/>
        <w:gridCol w:w="669"/>
        <w:gridCol w:w="720"/>
        <w:gridCol w:w="720"/>
        <w:gridCol w:w="720"/>
      </w:tblGrid>
      <w:tr w:rsidR="00A43E65" w:rsidRPr="004C2752" w14:paraId="5EFAF366" w14:textId="77777777" w:rsidTr="00A43E65">
        <w:tc>
          <w:tcPr>
            <w:tcW w:w="1709" w:type="dxa"/>
            <w:tcBorders>
              <w:top w:val="double" w:sz="4" w:space="0" w:color="auto"/>
            </w:tcBorders>
          </w:tcPr>
          <w:p w14:paraId="7B2B0BF8" w14:textId="77777777" w:rsidR="00A43E65" w:rsidRPr="004C2752" w:rsidRDefault="00A43E65" w:rsidP="00682ED6">
            <w:pPr>
              <w:spacing w:after="200" w:line="480" w:lineRule="auto"/>
              <w:rPr>
                <w:rFonts w:ascii="Times New Roman" w:hAnsi="Times New Roman" w:cs="Times New Roman"/>
                <w:sz w:val="24"/>
                <w:szCs w:val="24"/>
              </w:rPr>
            </w:pPr>
          </w:p>
        </w:tc>
        <w:tc>
          <w:tcPr>
            <w:tcW w:w="576" w:type="dxa"/>
            <w:tcBorders>
              <w:top w:val="double" w:sz="4" w:space="0" w:color="auto"/>
            </w:tcBorders>
          </w:tcPr>
          <w:p w14:paraId="3D7721E1"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Symmetry Test P-values</w:t>
            </w:r>
          </w:p>
        </w:tc>
        <w:tc>
          <w:tcPr>
            <w:tcW w:w="771" w:type="dxa"/>
            <w:tcBorders>
              <w:top w:val="double" w:sz="4" w:space="0" w:color="auto"/>
            </w:tcBorders>
          </w:tcPr>
          <w:p w14:paraId="1F875037"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2829" w:type="dxa"/>
            <w:gridSpan w:val="4"/>
            <w:tcBorders>
              <w:top w:val="double" w:sz="4" w:space="0" w:color="auto"/>
              <w:bottom w:val="single" w:sz="4" w:space="0" w:color="auto"/>
            </w:tcBorders>
          </w:tcPr>
          <w:p w14:paraId="3F168BB8" w14:textId="474F9E3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43E65" w:rsidRPr="004C2752" w14:paraId="47A58D80" w14:textId="77777777" w:rsidTr="00A43E65">
        <w:tc>
          <w:tcPr>
            <w:tcW w:w="1709" w:type="dxa"/>
            <w:tcBorders>
              <w:bottom w:val="single" w:sz="4" w:space="0" w:color="auto"/>
            </w:tcBorders>
          </w:tcPr>
          <w:p w14:paraId="5C587CED" w14:textId="4ED94199"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A43E65" w:rsidRPr="0035198B"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McNemar</w:t>
            </w:r>
            <w:proofErr w:type="spellEnd"/>
          </w:p>
        </w:tc>
        <w:tc>
          <w:tcPr>
            <w:tcW w:w="1195" w:type="dxa"/>
            <w:tcBorders>
              <w:top w:val="single" w:sz="4" w:space="0" w:color="auto"/>
              <w:bottom w:val="single" w:sz="4" w:space="0" w:color="auto"/>
            </w:tcBorders>
          </w:tcPr>
          <w:p w14:paraId="0018C894" w14:textId="692E5F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Bowker</w:t>
            </w:r>
            <w:proofErr w:type="spellEnd"/>
          </w:p>
        </w:tc>
        <w:tc>
          <w:tcPr>
            <w:tcW w:w="771" w:type="dxa"/>
            <w:tcBorders>
              <w:bottom w:val="single" w:sz="4" w:space="0" w:color="auto"/>
            </w:tcBorders>
          </w:tcPr>
          <w:p w14:paraId="3D16A33E" w14:textId="69F85D34" w:rsidR="00A43E65" w:rsidRPr="0091512E"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A</w:t>
            </w:r>
            <w:r w:rsidRPr="0091512E">
              <w:rPr>
                <w:rFonts w:ascii="Times New Roman" w:hAnsi="Times New Roman" w:cs="Times New Roman"/>
                <w:sz w:val="24"/>
                <w:szCs w:val="24"/>
              </w:rPr>
              <w:t>CV</w:t>
            </w:r>
          </w:p>
        </w:tc>
        <w:tc>
          <w:tcPr>
            <w:tcW w:w="669" w:type="dxa"/>
            <w:tcBorders>
              <w:bottom w:val="single" w:sz="4" w:space="0" w:color="auto"/>
            </w:tcBorders>
          </w:tcPr>
          <w:p w14:paraId="0513B68A" w14:textId="1A0ED01D"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43E65" w:rsidRPr="004C2752" w14:paraId="31AAEED8" w14:textId="77777777" w:rsidTr="00A43E65">
        <w:tc>
          <w:tcPr>
            <w:tcW w:w="1709" w:type="dxa"/>
            <w:tcBorders>
              <w:top w:val="single" w:sz="4" w:space="0" w:color="auto"/>
            </w:tcBorders>
          </w:tcPr>
          <w:p w14:paraId="35323D12" w14:textId="5A90245D"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0.532</w:t>
            </w:r>
          </w:p>
        </w:tc>
        <w:tc>
          <w:tcPr>
            <w:tcW w:w="1195" w:type="dxa"/>
            <w:tcBorders>
              <w:top w:val="single" w:sz="4" w:space="0" w:color="auto"/>
            </w:tcBorders>
          </w:tcPr>
          <w:p w14:paraId="55EB9EBE" w14:textId="14D471C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0.359</w:t>
            </w:r>
          </w:p>
        </w:tc>
        <w:tc>
          <w:tcPr>
            <w:tcW w:w="1196" w:type="dxa"/>
            <w:tcBorders>
              <w:top w:val="single" w:sz="4" w:space="0" w:color="auto"/>
            </w:tcBorders>
          </w:tcPr>
          <w:p w14:paraId="4B35B3B1" w14:textId="756D8AB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0.601</w:t>
            </w:r>
          </w:p>
        </w:tc>
        <w:tc>
          <w:tcPr>
            <w:tcW w:w="771" w:type="dxa"/>
            <w:tcBorders>
              <w:top w:val="single" w:sz="4" w:space="0" w:color="auto"/>
            </w:tcBorders>
          </w:tcPr>
          <w:p w14:paraId="663B70E1" w14:textId="067021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669" w:type="dxa"/>
            <w:tcBorders>
              <w:top w:val="single" w:sz="4" w:space="0" w:color="auto"/>
            </w:tcBorders>
          </w:tcPr>
          <w:p w14:paraId="1D3BE1EE" w14:textId="2FA31AA5"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43E65" w:rsidRPr="004C2752" w14:paraId="53C63563" w14:textId="77777777" w:rsidTr="00A43E65">
        <w:tc>
          <w:tcPr>
            <w:tcW w:w="1709" w:type="dxa"/>
          </w:tcPr>
          <w:p w14:paraId="05998F5E" w14:textId="2B060C43" w:rsidR="00A43E65" w:rsidRPr="004C2752" w:rsidRDefault="00A43E65" w:rsidP="00682ED6">
            <w:pPr>
              <w:spacing w:line="480" w:lineRule="auto"/>
              <w:rPr>
                <w:rFonts w:ascii="Times New Roman" w:hAnsi="Times New Roman" w:cs="Times New Roman"/>
                <w:sz w:val="24"/>
                <w:szCs w:val="24"/>
              </w:rPr>
            </w:pPr>
            <w:proofErr w:type="spellStart"/>
            <w:r w:rsidRPr="004C2752">
              <w:rPr>
                <w:rFonts w:ascii="Times New Roman" w:hAnsi="Times New Roman" w:cs="Times New Roman"/>
                <w:sz w:val="24"/>
                <w:szCs w:val="24"/>
              </w:rPr>
              <w:t>Otoliths</w:t>
            </w:r>
            <w:proofErr w:type="spellEnd"/>
          </w:p>
        </w:tc>
        <w:tc>
          <w:tcPr>
            <w:tcW w:w="576" w:type="dxa"/>
          </w:tcPr>
          <w:p w14:paraId="6F1DB3C8" w14:textId="7126E312"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0.857</w:t>
            </w:r>
          </w:p>
        </w:tc>
        <w:tc>
          <w:tcPr>
            <w:tcW w:w="1195" w:type="dxa"/>
          </w:tcPr>
          <w:p w14:paraId="0F5AF767" w14:textId="2D799A6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0.565</w:t>
            </w:r>
          </w:p>
        </w:tc>
        <w:tc>
          <w:tcPr>
            <w:tcW w:w="1196" w:type="dxa"/>
          </w:tcPr>
          <w:p w14:paraId="2FD1F2CD" w14:textId="30135B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0.118</w:t>
            </w:r>
          </w:p>
        </w:tc>
        <w:tc>
          <w:tcPr>
            <w:tcW w:w="771" w:type="dxa"/>
          </w:tcPr>
          <w:p w14:paraId="245C67C9" w14:textId="71A46B14"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669" w:type="dxa"/>
          </w:tcPr>
          <w:p w14:paraId="728BE1A4" w14:textId="3D7006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43E65" w:rsidRPr="004C2752" w14:paraId="7C12EDE6" w14:textId="77777777" w:rsidTr="00A43E65">
        <w:tc>
          <w:tcPr>
            <w:tcW w:w="1709" w:type="dxa"/>
            <w:tcBorders>
              <w:bottom w:val="single" w:sz="4" w:space="0" w:color="auto"/>
            </w:tcBorders>
          </w:tcPr>
          <w:p w14:paraId="75FB0555" w14:textId="124B5410"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w:t>
            </w:r>
            <w:proofErr w:type="spellStart"/>
            <w:r w:rsidRPr="004C2752">
              <w:rPr>
                <w:rFonts w:ascii="Times New Roman" w:hAnsi="Times New Roman" w:cs="Times New Roman"/>
                <w:sz w:val="24"/>
                <w:szCs w:val="24"/>
              </w:rPr>
              <w:t>Otoliths</w:t>
            </w:r>
            <w:proofErr w:type="spellEnd"/>
          </w:p>
        </w:tc>
        <w:tc>
          <w:tcPr>
            <w:tcW w:w="576" w:type="dxa"/>
            <w:tcBorders>
              <w:bottom w:val="single" w:sz="4" w:space="0" w:color="auto"/>
            </w:tcBorders>
          </w:tcPr>
          <w:p w14:paraId="3A087D13" w14:textId="3A74B825"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53BDE8A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5" w:type="dxa"/>
            <w:tcBorders>
              <w:bottom w:val="single" w:sz="4" w:space="0" w:color="auto"/>
            </w:tcBorders>
          </w:tcPr>
          <w:p w14:paraId="59ACB72E" w14:textId="6031ECD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6" w:type="dxa"/>
            <w:tcBorders>
              <w:bottom w:val="single" w:sz="4" w:space="0" w:color="auto"/>
            </w:tcBorders>
          </w:tcPr>
          <w:p w14:paraId="51FC4C22" w14:textId="04830D5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0.012</w:t>
            </w:r>
          </w:p>
        </w:tc>
        <w:tc>
          <w:tcPr>
            <w:tcW w:w="771" w:type="dxa"/>
            <w:tcBorders>
              <w:bottom w:val="single" w:sz="4" w:space="0" w:color="auto"/>
            </w:tcBorders>
          </w:tcPr>
          <w:p w14:paraId="570187D2" w14:textId="7B65549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c>
          <w:tcPr>
            <w:tcW w:w="669" w:type="dxa"/>
            <w:tcBorders>
              <w:bottom w:val="single" w:sz="4" w:space="0" w:color="auto"/>
            </w:tcBorders>
          </w:tcPr>
          <w:p w14:paraId="3A3535A4" w14:textId="32A485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w:t>
      </w:r>
      <w:proofErr w:type="spellStart"/>
      <w:r w:rsidR="00D4797A" w:rsidRPr="0091512E">
        <w:rPr>
          <w:rFonts w:ascii="Times New Roman" w:hAnsi="Times New Roman" w:cs="Times New Roman"/>
          <w:sz w:val="24"/>
          <w:szCs w:val="24"/>
        </w:rPr>
        <w:t>otolith</w:t>
      </w:r>
      <w:proofErr w:type="spellEnd"/>
      <w:r w:rsidR="00D4797A" w:rsidRPr="0091512E">
        <w:rPr>
          <w:rFonts w:ascii="Times New Roman" w:hAnsi="Times New Roman" w:cs="Times New Roman"/>
          <w:sz w:val="24"/>
          <w:szCs w:val="24"/>
        </w:rPr>
        <w:t xml:space="preserve">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682ED6">
            <w:pPr>
              <w:spacing w:after="200" w:line="480" w:lineRule="auto"/>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782F9D">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4DE13F0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Eschmeyer</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C54C61">
        <w:rPr>
          <w:rFonts w:ascii="Times New Roman" w:hAnsi="Times New Roman" w:cs="Times New Roman"/>
          <w:sz w:val="24"/>
          <w:szCs w:val="24"/>
        </w:rPr>
        <w:t xml:space="preserve"> Montana</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Weisel</w:t>
      </w:r>
      <w:proofErr w:type="spellEnd"/>
      <w:r w:rsidR="00EC0030" w:rsidRPr="0091512E">
        <w:rPr>
          <w:rFonts w:ascii="Times New Roman" w:hAnsi="Times New Roman" w:cs="Times New Roman"/>
          <w:sz w:val="24"/>
          <w:szCs w:val="24"/>
        </w:rPr>
        <w:t xml:space="preserve">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w:t>
      </w:r>
      <w:proofErr w:type="spellStart"/>
      <w:r w:rsidR="00631FBE" w:rsidRPr="0091512E">
        <w:rPr>
          <w:rFonts w:ascii="Times New Roman" w:hAnsi="Times New Roman" w:cs="Times New Roman"/>
          <w:sz w:val="24"/>
          <w:szCs w:val="24"/>
        </w:rPr>
        <w:t>Naknek</w:t>
      </w:r>
      <w:proofErr w:type="spellEnd"/>
      <w:r w:rsidR="00631FBE" w:rsidRPr="0091512E">
        <w:rPr>
          <w:rFonts w:ascii="Times New Roman" w:hAnsi="Times New Roman" w:cs="Times New Roman"/>
          <w:sz w:val="24"/>
          <w:szCs w:val="24"/>
        </w:rPr>
        <w:t xml:space="preserve">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w:t>
      </w:r>
      <w:r w:rsidR="00C54C61">
        <w:rPr>
          <w:rFonts w:ascii="Times New Roman" w:hAnsi="Times New Roman" w:cs="Times New Roman"/>
          <w:sz w:val="24"/>
          <w:szCs w:val="24"/>
        </w:rPr>
        <w:t xml:space="preserve">Alaska </w:t>
      </w:r>
      <w:r w:rsidR="00EC0030" w:rsidRPr="0091512E">
        <w:rPr>
          <w:rFonts w:ascii="Times New Roman" w:hAnsi="Times New Roman" w:cs="Times New Roman"/>
          <w:sz w:val="24"/>
          <w:szCs w:val="24"/>
        </w:rPr>
        <w:t xml:space="preserve">(Heard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xml:space="preserve">; </w:t>
      </w:r>
      <w:proofErr w:type="spellStart"/>
      <w:r w:rsidR="00631FBE" w:rsidRPr="0091512E">
        <w:rPr>
          <w:rFonts w:ascii="Times New Roman" w:hAnsi="Times New Roman" w:cs="Times New Roman"/>
          <w:sz w:val="24"/>
          <w:szCs w:val="24"/>
        </w:rPr>
        <w:t>Cluculz</w:t>
      </w:r>
      <w:proofErr w:type="spellEnd"/>
      <w:r w:rsidR="00631FBE" w:rsidRPr="0091512E">
        <w:rPr>
          <w:rFonts w:ascii="Times New Roman" w:hAnsi="Times New Roman" w:cs="Times New Roman"/>
          <w:sz w:val="24"/>
          <w:szCs w:val="24"/>
        </w:rPr>
        <w:t xml:space="preserve"> Lake (CL), </w:t>
      </w:r>
      <w:proofErr w:type="spellStart"/>
      <w:r w:rsidR="00631FBE" w:rsidRPr="0091512E">
        <w:rPr>
          <w:rFonts w:ascii="Times New Roman" w:hAnsi="Times New Roman" w:cs="Times New Roman"/>
          <w:sz w:val="24"/>
          <w:szCs w:val="24"/>
        </w:rPr>
        <w:t>Tacheeda</w:t>
      </w:r>
      <w:proofErr w:type="spellEnd"/>
      <w:r w:rsidR="00631FBE" w:rsidRPr="0091512E">
        <w:rPr>
          <w:rFonts w:ascii="Times New Roman" w:hAnsi="Times New Roman" w:cs="Times New Roman"/>
          <w:sz w:val="24"/>
          <w:szCs w:val="24"/>
        </w:rPr>
        <w:t xml:space="preserve"> Lake (TL), </w:t>
      </w:r>
      <w:proofErr w:type="spellStart"/>
      <w:r w:rsidR="00631FBE" w:rsidRPr="0091512E">
        <w:rPr>
          <w:rFonts w:ascii="Times New Roman" w:hAnsi="Times New Roman" w:cs="Times New Roman"/>
          <w:sz w:val="24"/>
          <w:szCs w:val="24"/>
        </w:rPr>
        <w:t>MacLure</w:t>
      </w:r>
      <w:proofErr w:type="spellEnd"/>
      <w:r w:rsidR="00631FBE" w:rsidRPr="0091512E">
        <w:rPr>
          <w:rFonts w:ascii="Times New Roman" w:hAnsi="Times New Roman" w:cs="Times New Roman"/>
          <w:sz w:val="24"/>
          <w:szCs w:val="24"/>
        </w:rPr>
        <w:t xml:space="preserve"> Lake (ML), and </w:t>
      </w:r>
      <w:proofErr w:type="spellStart"/>
      <w:r w:rsidR="00631FBE" w:rsidRPr="0091512E">
        <w:rPr>
          <w:rFonts w:ascii="Times New Roman" w:hAnsi="Times New Roman" w:cs="Times New Roman"/>
          <w:sz w:val="24"/>
          <w:szCs w:val="24"/>
        </w:rPr>
        <w:t>McLeese</w:t>
      </w:r>
      <w:proofErr w:type="spellEnd"/>
      <w:r w:rsidR="00631FBE" w:rsidRPr="0091512E">
        <w:rPr>
          <w:rFonts w:ascii="Times New Roman" w:hAnsi="Times New Roman" w:cs="Times New Roman"/>
          <w:sz w:val="24"/>
          <w:szCs w:val="24"/>
        </w:rPr>
        <w:t xml:space="preserve"> Lake (MLL)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McCart</w:t>
      </w:r>
      <w:proofErr w:type="spellEnd"/>
      <w:r w:rsidR="00EC0030" w:rsidRPr="0091512E">
        <w:rPr>
          <w:rFonts w:ascii="Times New Roman" w:hAnsi="Times New Roman" w:cs="Times New Roman"/>
          <w:sz w:val="24"/>
          <w:szCs w:val="24"/>
        </w:rPr>
        <w:t xml:space="preserve"> 1963)</w:t>
      </w:r>
      <w:r w:rsidR="00631FBE" w:rsidRPr="0091512E">
        <w:rPr>
          <w:rFonts w:ascii="Times New Roman" w:hAnsi="Times New Roman" w:cs="Times New Roman"/>
          <w:sz w:val="24"/>
          <w:szCs w:val="24"/>
        </w:rPr>
        <w:t>; and Dina Lake #1 (DL1)</w:t>
      </w:r>
      <w:r w:rsidR="00C54C61">
        <w:rPr>
          <w:rFonts w:ascii="Times New Roman" w:hAnsi="Times New Roman" w:cs="Times New Roman"/>
          <w:sz w:val="24"/>
          <w:szCs w:val="24"/>
        </w:rPr>
        <w:t xml:space="preserve"> British Columbia</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McPhail</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Zemlak</w:t>
      </w:r>
      <w:proofErr w:type="spellEnd"/>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w:t>
      </w:r>
      <w:proofErr w:type="spellStart"/>
      <w:r w:rsidR="005120FB" w:rsidRPr="00FA4CB0">
        <w:rPr>
          <w:rFonts w:ascii="Times New Roman" w:hAnsi="Times New Roman" w:cs="Times New Roman"/>
          <w:sz w:val="24"/>
          <w:szCs w:val="24"/>
        </w:rPr>
        <w:t>Bertalanffy</w:t>
      </w:r>
      <w:proofErr w:type="spellEnd"/>
      <w:r w:rsidR="005120FB" w:rsidRPr="00FA4CB0">
        <w:rPr>
          <w:rFonts w:ascii="Times New Roman" w:hAnsi="Times New Roman" w:cs="Times New Roman"/>
          <w:sz w:val="24"/>
          <w:szCs w:val="24"/>
        </w:rPr>
        <w:t xml:space="preserve"> growth </w:t>
      </w:r>
      <w:r w:rsidR="00EA6BDB">
        <w:rPr>
          <w:rFonts w:ascii="Times New Roman" w:hAnsi="Times New Roman" w:cs="Times New Roman"/>
          <w:sz w:val="24"/>
          <w:szCs w:val="24"/>
        </w:rPr>
        <w:t>function</w:t>
      </w:r>
      <w:r w:rsidR="005120FB" w:rsidRPr="00FA4CB0">
        <w:rPr>
          <w:rFonts w:ascii="Times New Roman" w:hAnsi="Times New Roman" w:cs="Times New Roman"/>
          <w:sz w:val="24"/>
          <w:szCs w:val="24"/>
        </w:rPr>
        <w:t>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r w:rsidR="00C54C61">
        <w:rPr>
          <w:rFonts w:ascii="Times New Roman" w:hAnsi="Times New Roman" w:cs="Times New Roman"/>
          <w:sz w:val="24"/>
          <w:szCs w:val="24"/>
        </w:rPr>
        <w:t>.  All ages were estimated from scales with the exception of this study</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proofErr w:type="gramStart"/>
      <w:r w:rsidRPr="004C2752">
        <w:rPr>
          <w:rFonts w:ascii="Times New Roman" w:hAnsi="Times New Roman" w:cs="Times New Roman"/>
          <w:sz w:val="24"/>
          <w:szCs w:val="24"/>
        </w:rPr>
        <w:t>.</w:t>
      </w:r>
      <w:r w:rsidR="00060DE2"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DC44161" w:rsidR="00F84236" w:rsidRPr="004C2752" w:rsidRDefault="003A25A5" w:rsidP="00F84236">
      <w:pPr>
        <w:spacing w:after="0" w:line="480" w:lineRule="auto"/>
        <w:rPr>
          <w:rFonts w:ascii="Times New Roman" w:hAnsi="Times New Roman" w:cs="Times New Roman"/>
          <w:sz w:val="24"/>
          <w:szCs w:val="24"/>
        </w:rPr>
      </w:pPr>
      <w:del w:id="17" w:author="Stewart, Taylor Robert" w:date="2015-08-27T14:01:00Z">
        <w:r w:rsidRPr="004C2752" w:rsidDel="00A508DC">
          <w:rPr>
            <w:rFonts w:ascii="Times New Roman" w:hAnsi="Times New Roman" w:cs="Times New Roman"/>
            <w:noProof/>
            <w:sz w:val="24"/>
            <w:szCs w:val="24"/>
          </w:rPr>
          <w:lastRenderedPageBreak/>
          <w:drawing>
            <wp:inline distT="0" distB="0" distL="0" distR="0" wp14:anchorId="7804A631" wp14:editId="7805776A">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del>
      <w:commentRangeStart w:id="18"/>
      <w:ins w:id="19" w:author="Stewart, Taylor Robert" w:date="2015-08-27T14:04:00Z">
        <w:r w:rsidR="00A508DC">
          <w:rPr>
            <w:rFonts w:ascii="Times New Roman" w:hAnsi="Times New Roman" w:cs="Times New Roman"/>
            <w:noProof/>
            <w:sz w:val="24"/>
            <w:szCs w:val="24"/>
          </w:rPr>
          <w:drawing>
            <wp:inline distT="0" distB="0" distL="0" distR="0" wp14:anchorId="358D1416" wp14:editId="0B7760AB">
              <wp:extent cx="5934075" cy="3105150"/>
              <wp:effectExtent l="0" t="0" r="9525" b="0"/>
              <wp:docPr id="3" name="Picture 3" descr="I:\Fig1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ig1_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ins>
      <w:commentRangeEnd w:id="18"/>
      <w:ins w:id="20" w:author="Stewart, Taylor Robert" w:date="2015-08-27T14:07:00Z">
        <w:r w:rsidR="00DC707F">
          <w:rPr>
            <w:rStyle w:val="CommentReference"/>
          </w:rPr>
          <w:commentReference w:id="18"/>
        </w:r>
      </w:ins>
    </w:p>
    <w:p w14:paraId="59667F26" w14:textId="7C60840C"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ins w:id="21" w:author="Stewart, Taylor Robert" w:date="2015-08-27T14:04:00Z">
        <w:r w:rsidR="00A508DC">
          <w:rPr>
            <w:rFonts w:ascii="Times New Roman" w:hAnsi="Times New Roman" w:cs="Times New Roman"/>
            <w:sz w:val="24"/>
            <w:szCs w:val="24"/>
          </w:rPr>
          <w:t xml:space="preserve"> and 1953 (</w:t>
        </w:r>
        <w:proofErr w:type="spellStart"/>
        <w:r w:rsidR="00A508DC">
          <w:rPr>
            <w:rFonts w:ascii="Times New Roman" w:hAnsi="Times New Roman" w:cs="Times New Roman"/>
            <w:sz w:val="24"/>
            <w:szCs w:val="24"/>
          </w:rPr>
          <w:t>Eschmeyer</w:t>
        </w:r>
        <w:proofErr w:type="spellEnd"/>
        <w:r w:rsidR="00A508DC">
          <w:rPr>
            <w:rFonts w:ascii="Times New Roman" w:hAnsi="Times New Roman" w:cs="Times New Roman"/>
            <w:sz w:val="24"/>
            <w:szCs w:val="24"/>
          </w:rPr>
          <w:t xml:space="preserve"> and Bailey</w:t>
        </w:r>
      </w:ins>
      <w:ins w:id="22" w:author="Stewart, Taylor Robert" w:date="2015-08-27T14:06:00Z">
        <w:r w:rsidR="00A508DC">
          <w:rPr>
            <w:rFonts w:ascii="Times New Roman" w:hAnsi="Times New Roman" w:cs="Times New Roman"/>
            <w:sz w:val="24"/>
            <w:szCs w:val="24"/>
          </w:rPr>
          <w:t>,</w:t>
        </w:r>
      </w:ins>
      <w:ins w:id="23" w:author="Stewart, Taylor Robert" w:date="2015-08-27T14:04:00Z">
        <w:r w:rsidR="00A508DC">
          <w:rPr>
            <w:rFonts w:ascii="Times New Roman" w:hAnsi="Times New Roman" w:cs="Times New Roman"/>
            <w:sz w:val="24"/>
            <w:szCs w:val="24"/>
          </w:rPr>
          <w:t xml:space="preserve"> 1955)</w:t>
        </w:r>
      </w:ins>
      <w:bookmarkStart w:id="24" w:name="_GoBack"/>
      <w:bookmarkEnd w:id="24"/>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91512E">
        <w:rPr>
          <w:rFonts w:ascii="Times New Roman" w:hAnsi="Times New Roman" w:cs="Times New Roman"/>
          <w:sz w:val="24"/>
          <w:szCs w:val="24"/>
        </w:rPr>
        <w:t xml:space="preserve">  Mean (and 95% confidence intervals) consensus scale age at paired consensus </w:t>
      </w:r>
      <w:proofErr w:type="spellStart"/>
      <w:r w:rsidRPr="0091512E">
        <w:rPr>
          <w:rFonts w:ascii="Times New Roman" w:hAnsi="Times New Roman" w:cs="Times New Roman"/>
          <w:sz w:val="24"/>
          <w:szCs w:val="24"/>
        </w:rPr>
        <w:t>otolith</w:t>
      </w:r>
      <w:proofErr w:type="spellEnd"/>
      <w:r w:rsidRPr="0091512E">
        <w:rPr>
          <w:rFonts w:ascii="Times New Roman" w:hAnsi="Times New Roman" w:cs="Times New Roman"/>
          <w:sz w:val="24"/>
          <w:szCs w:val="24"/>
        </w:rPr>
        <w:t xml:space="preserve">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proofErr w:type="spellStart"/>
      <w:r w:rsidRPr="0091512E">
        <w:rPr>
          <w:rFonts w:ascii="Times New Roman" w:hAnsi="Times New Roman" w:cs="Times New Roman"/>
          <w:sz w:val="24"/>
          <w:szCs w:val="24"/>
        </w:rPr>
        <w:t>otolith</w:t>
      </w:r>
      <w:proofErr w:type="spellEnd"/>
      <w:r w:rsidRPr="0091512E">
        <w:rPr>
          <w:rFonts w:ascii="Times New Roman" w:hAnsi="Times New Roman" w:cs="Times New Roman"/>
          <w:sz w:val="24"/>
          <w:szCs w:val="24"/>
        </w:rPr>
        <w:t xml:space="preserve">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3">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4">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B73A71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w:t>
      </w:r>
      <w:r w:rsidR="00EA6BDB">
        <w:rPr>
          <w:rFonts w:ascii="Times New Roman" w:hAnsi="Times New Roman" w:cs="Times New Roman"/>
          <w:sz w:val="24"/>
          <w:szCs w:val="24"/>
        </w:rPr>
        <w:t xml:space="preserve"> polygon) from Von </w:t>
      </w:r>
      <w:proofErr w:type="spellStart"/>
      <w:r w:rsidR="00EA6BDB">
        <w:rPr>
          <w:rFonts w:ascii="Times New Roman" w:hAnsi="Times New Roman" w:cs="Times New Roman"/>
          <w:sz w:val="24"/>
          <w:szCs w:val="24"/>
        </w:rPr>
        <w:t>Bertalanffy</w:t>
      </w:r>
      <w:proofErr w:type="spellEnd"/>
      <w:r w:rsidR="00EA6BDB">
        <w:rPr>
          <w:rFonts w:ascii="Times New Roman" w:hAnsi="Times New Roman" w:cs="Times New Roman"/>
          <w:sz w:val="24"/>
          <w:szCs w:val="24"/>
        </w:rPr>
        <w:t xml:space="preserve"> g</w:t>
      </w:r>
      <w:r w:rsidRPr="0035198B">
        <w:rPr>
          <w:rFonts w:ascii="Times New Roman" w:hAnsi="Times New Roman" w:cs="Times New Roman"/>
          <w:sz w:val="24"/>
          <w:szCs w:val="24"/>
        </w:rPr>
        <w:t xml:space="preserve">rowth </w:t>
      </w:r>
      <w:r w:rsidR="00EA6BDB">
        <w:rPr>
          <w:rFonts w:ascii="Times New Roman" w:hAnsi="Times New Roman" w:cs="Times New Roman"/>
          <w:sz w:val="24"/>
          <w:szCs w:val="24"/>
        </w:rPr>
        <w:t>functions</w:t>
      </w:r>
      <w:r w:rsidRPr="0035198B">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35198B">
        <w:rPr>
          <w:rFonts w:ascii="Times New Roman" w:hAnsi="Times New Roman" w:cs="Times New Roman"/>
          <w:sz w:val="24"/>
          <w:szCs w:val="24"/>
        </w:rPr>
        <w:t xml:space="preserve">) fit to </w:t>
      </w:r>
      <w:r w:rsidR="00F517FC">
        <w:rPr>
          <w:rFonts w:ascii="Times New Roman" w:hAnsi="Times New Roman" w:cs="Times New Roman"/>
          <w:sz w:val="24"/>
          <w:szCs w:val="24"/>
        </w:rPr>
        <w:t xml:space="preserve">total lengths and consensus </w:t>
      </w:r>
      <w:proofErr w:type="spellStart"/>
      <w:r w:rsidR="00F517FC">
        <w:rPr>
          <w:rFonts w:ascii="Times New Roman" w:hAnsi="Times New Roman" w:cs="Times New Roman"/>
          <w:sz w:val="24"/>
          <w:szCs w:val="24"/>
        </w:rPr>
        <w:t>otolith</w:t>
      </w:r>
      <w:proofErr w:type="spellEnd"/>
      <w:r w:rsidR="00F517FC">
        <w:rPr>
          <w:rFonts w:ascii="Times New Roman" w:hAnsi="Times New Roman" w:cs="Times New Roman"/>
          <w:sz w:val="24"/>
          <w:szCs w:val="24"/>
        </w:rPr>
        <w:t xml:space="preserve">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 xml:space="preserve">to assist in fitting the </w:t>
      </w:r>
      <w:r w:rsidR="00EA6BDB">
        <w:rPr>
          <w:rFonts w:ascii="Times New Roman" w:hAnsi="Times New Roman" w:cs="Times New Roman"/>
          <w:sz w:val="24"/>
          <w:szCs w:val="24"/>
        </w:rPr>
        <w:t>VBGF</w:t>
      </w:r>
    </w:p>
    <w:sectPr w:rsidR="00F84236" w:rsidRPr="0091512E" w:rsidSect="007E15C8">
      <w:headerReference w:type="default"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wart, Taylor Robert" w:date="2015-08-27T13:49:00Z" w:initials="STR">
    <w:p w14:paraId="628E991B" w14:textId="4C53B09B" w:rsidR="00AB1AA0" w:rsidRDefault="00AB1AA0">
      <w:pPr>
        <w:pStyle w:val="CommentText"/>
      </w:pPr>
      <w:r>
        <w:rPr>
          <w:rStyle w:val="CommentReference"/>
        </w:rPr>
        <w:annotationRef/>
      </w:r>
      <w:r>
        <w:t xml:space="preserve">This is the confidence interval of the back-transformed intercept, correct? If so, we report the </w:t>
      </w:r>
      <w:proofErr w:type="gramStart"/>
      <w:r>
        <w:t>log10(</w:t>
      </w:r>
      <w:proofErr w:type="gramEnd"/>
      <w:r>
        <w:t>intercept) in the model but list the back-transformed confidence interval…</w:t>
      </w:r>
    </w:p>
    <w:p w14:paraId="385FCE6C" w14:textId="7AE07B48" w:rsidR="00AB1AA0" w:rsidRDefault="00AB1AA0">
      <w:pPr>
        <w:pStyle w:val="CommentText"/>
      </w:pPr>
      <w:r>
        <w:t xml:space="preserve">Should we assume readers are going to know that our intercept is </w:t>
      </w:r>
      <w:proofErr w:type="gramStart"/>
      <w:r>
        <w:t>log10(</w:t>
      </w:r>
      <w:proofErr w:type="gramEnd"/>
      <w:r>
        <w:t>intercept) and needs to be back-transformed before comparing to the confidence interval?</w:t>
      </w:r>
    </w:p>
  </w:comment>
  <w:comment w:id="3" w:author="Stewart, Taylor Robert" w:date="2015-08-27T13:34:00Z" w:initials="STR">
    <w:p w14:paraId="73BE5590" w14:textId="6B57EDA2" w:rsidR="00EF08A5" w:rsidRDefault="00EF08A5">
      <w:pPr>
        <w:pStyle w:val="CommentText"/>
      </w:pPr>
      <w:r>
        <w:rPr>
          <w:rStyle w:val="CommentReference"/>
        </w:rPr>
        <w:annotationRef/>
      </w:r>
      <w:r>
        <w:t>Needed?</w:t>
      </w:r>
    </w:p>
  </w:comment>
  <w:comment w:id="1" w:author="Stewart, Taylor Robert" w:date="2015-08-27T13:35:00Z" w:initials="STR">
    <w:p w14:paraId="55DF6532" w14:textId="41552BA8" w:rsidR="00EF08A5" w:rsidRDefault="00EF08A5">
      <w:pPr>
        <w:pStyle w:val="CommentText"/>
      </w:pPr>
      <w:r>
        <w:rPr>
          <w:rStyle w:val="CommentReference"/>
        </w:rPr>
        <w:annotationRef/>
      </w:r>
      <w:r>
        <w:t>Nice job, Mark. I think this adds a nice finish to it.</w:t>
      </w:r>
    </w:p>
  </w:comment>
  <w:comment w:id="18" w:author="Stewart, Taylor Robert" w:date="2015-08-27T14:07:00Z" w:initials="STR">
    <w:p w14:paraId="73613BA6" w14:textId="41206F58" w:rsidR="00DC707F" w:rsidRDefault="00DC707F">
      <w:pPr>
        <w:pStyle w:val="CommentText"/>
      </w:pPr>
      <w:r>
        <w:rPr>
          <w:rStyle w:val="CommentReference"/>
        </w:rPr>
        <w:annotationRef/>
      </w:r>
      <w:r>
        <w:t>Increased the font of the scale bar.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FCE6C" w15:done="0"/>
  <w15:commentEx w15:paraId="73BE5590" w15:done="0"/>
  <w15:commentEx w15:paraId="55DF6532" w15:done="0"/>
  <w15:commentEx w15:paraId="73613B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89132" w14:textId="77777777" w:rsidR="00FB4A61" w:rsidRDefault="00FB4A61" w:rsidP="00B015AF">
      <w:pPr>
        <w:spacing w:after="0" w:line="240" w:lineRule="auto"/>
      </w:pPr>
      <w:r>
        <w:separator/>
      </w:r>
    </w:p>
  </w:endnote>
  <w:endnote w:type="continuationSeparator" w:id="0">
    <w:p w14:paraId="45FEC800" w14:textId="77777777" w:rsidR="00FB4A61" w:rsidRDefault="00FB4A61"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280D7A" w:rsidRDefault="00280D7A">
        <w:pPr>
          <w:pStyle w:val="Footer"/>
          <w:jc w:val="center"/>
        </w:pPr>
        <w:r>
          <w:fldChar w:fldCharType="begin"/>
        </w:r>
        <w:r>
          <w:instrText xml:space="preserve"> PAGE   \* MERGEFORMAT </w:instrText>
        </w:r>
        <w:r>
          <w:fldChar w:fldCharType="separate"/>
        </w:r>
        <w:r w:rsidR="00DC707F">
          <w:rPr>
            <w:noProof/>
          </w:rPr>
          <w:t>26</w:t>
        </w:r>
        <w:r>
          <w:rPr>
            <w:noProof/>
          </w:rPr>
          <w:fldChar w:fldCharType="end"/>
        </w:r>
      </w:p>
    </w:sdtContent>
  </w:sdt>
  <w:p w14:paraId="3BB22217" w14:textId="77777777" w:rsidR="00280D7A" w:rsidRDefault="0028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9A96A" w14:textId="77777777" w:rsidR="00FB4A61" w:rsidRDefault="00FB4A61" w:rsidP="00B015AF">
      <w:pPr>
        <w:spacing w:after="0" w:line="240" w:lineRule="auto"/>
      </w:pPr>
      <w:r>
        <w:separator/>
      </w:r>
    </w:p>
  </w:footnote>
  <w:footnote w:type="continuationSeparator" w:id="0">
    <w:p w14:paraId="40E8B50A" w14:textId="77777777" w:rsidR="00FB4A61" w:rsidRDefault="00FB4A61" w:rsidP="00B015AF">
      <w:pPr>
        <w:spacing w:after="0" w:line="240" w:lineRule="auto"/>
      </w:pPr>
      <w:r>
        <w:continuationSeparator/>
      </w:r>
    </w:p>
  </w:footnote>
  <w:footnote w:id="1">
    <w:p w14:paraId="340A1A4C" w14:textId="482B7156" w:rsidR="00280D7A" w:rsidRPr="005B5432" w:rsidRDefault="00280D7A">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280D7A" w:rsidRDefault="00280D7A"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wart, Taylor Robert">
    <w15:presenceInfo w15:providerId="AD" w15:userId="S-1-5-21-3697291689-1161744426-439199626-349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4E5"/>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0C56"/>
    <w:rsid w:val="000B7223"/>
    <w:rsid w:val="000C07E0"/>
    <w:rsid w:val="000C2F87"/>
    <w:rsid w:val="000D51E5"/>
    <w:rsid w:val="000E0864"/>
    <w:rsid w:val="000E1F86"/>
    <w:rsid w:val="000F03AD"/>
    <w:rsid w:val="000F571F"/>
    <w:rsid w:val="000F602D"/>
    <w:rsid w:val="0010105A"/>
    <w:rsid w:val="00102883"/>
    <w:rsid w:val="0010484F"/>
    <w:rsid w:val="00112671"/>
    <w:rsid w:val="00121577"/>
    <w:rsid w:val="00123A54"/>
    <w:rsid w:val="001243B0"/>
    <w:rsid w:val="001277E6"/>
    <w:rsid w:val="00132726"/>
    <w:rsid w:val="0013681B"/>
    <w:rsid w:val="0014408E"/>
    <w:rsid w:val="00144990"/>
    <w:rsid w:val="00147E12"/>
    <w:rsid w:val="0015374D"/>
    <w:rsid w:val="00160825"/>
    <w:rsid w:val="001650D6"/>
    <w:rsid w:val="00165343"/>
    <w:rsid w:val="001659BD"/>
    <w:rsid w:val="00165DF6"/>
    <w:rsid w:val="00165FB5"/>
    <w:rsid w:val="00167A11"/>
    <w:rsid w:val="0017057D"/>
    <w:rsid w:val="001830F6"/>
    <w:rsid w:val="0018382C"/>
    <w:rsid w:val="00186DEC"/>
    <w:rsid w:val="0019034F"/>
    <w:rsid w:val="001951DE"/>
    <w:rsid w:val="00197E93"/>
    <w:rsid w:val="001A0554"/>
    <w:rsid w:val="001A0957"/>
    <w:rsid w:val="001A101C"/>
    <w:rsid w:val="001A52C2"/>
    <w:rsid w:val="001B597A"/>
    <w:rsid w:val="001B6533"/>
    <w:rsid w:val="001C2F0E"/>
    <w:rsid w:val="001C5801"/>
    <w:rsid w:val="001C600B"/>
    <w:rsid w:val="001C6DE3"/>
    <w:rsid w:val="001D1AD1"/>
    <w:rsid w:val="001D6507"/>
    <w:rsid w:val="001E056A"/>
    <w:rsid w:val="001E3E63"/>
    <w:rsid w:val="001E5FC8"/>
    <w:rsid w:val="001E70CD"/>
    <w:rsid w:val="001F29DC"/>
    <w:rsid w:val="001F6414"/>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67F9"/>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80D7A"/>
    <w:rsid w:val="002923A5"/>
    <w:rsid w:val="00296CD9"/>
    <w:rsid w:val="002A6989"/>
    <w:rsid w:val="002A6AA3"/>
    <w:rsid w:val="002B0A97"/>
    <w:rsid w:val="002B24DD"/>
    <w:rsid w:val="002B268D"/>
    <w:rsid w:val="002B2E92"/>
    <w:rsid w:val="002B3197"/>
    <w:rsid w:val="002B4DE0"/>
    <w:rsid w:val="002B5375"/>
    <w:rsid w:val="002C13CB"/>
    <w:rsid w:val="002C339D"/>
    <w:rsid w:val="002C34AB"/>
    <w:rsid w:val="002D1D69"/>
    <w:rsid w:val="002D2899"/>
    <w:rsid w:val="002D2D4F"/>
    <w:rsid w:val="002D3364"/>
    <w:rsid w:val="002E4266"/>
    <w:rsid w:val="002E7BE2"/>
    <w:rsid w:val="002F18CD"/>
    <w:rsid w:val="002F1A04"/>
    <w:rsid w:val="002F1FB3"/>
    <w:rsid w:val="002F3418"/>
    <w:rsid w:val="003001CF"/>
    <w:rsid w:val="003015A2"/>
    <w:rsid w:val="00302AA4"/>
    <w:rsid w:val="003064A7"/>
    <w:rsid w:val="0031102B"/>
    <w:rsid w:val="00311C73"/>
    <w:rsid w:val="00312B05"/>
    <w:rsid w:val="00313EAA"/>
    <w:rsid w:val="003165FA"/>
    <w:rsid w:val="003228A4"/>
    <w:rsid w:val="0032346E"/>
    <w:rsid w:val="00336560"/>
    <w:rsid w:val="0033688E"/>
    <w:rsid w:val="00337169"/>
    <w:rsid w:val="003371F8"/>
    <w:rsid w:val="00343650"/>
    <w:rsid w:val="00345BD5"/>
    <w:rsid w:val="0034634F"/>
    <w:rsid w:val="0035198B"/>
    <w:rsid w:val="0035402D"/>
    <w:rsid w:val="003541BF"/>
    <w:rsid w:val="00355038"/>
    <w:rsid w:val="003566EA"/>
    <w:rsid w:val="00356DAF"/>
    <w:rsid w:val="00362DD5"/>
    <w:rsid w:val="003642EB"/>
    <w:rsid w:val="003665DB"/>
    <w:rsid w:val="00372CE2"/>
    <w:rsid w:val="003740BC"/>
    <w:rsid w:val="003807A2"/>
    <w:rsid w:val="00380B3A"/>
    <w:rsid w:val="00382679"/>
    <w:rsid w:val="0038527B"/>
    <w:rsid w:val="00385ADF"/>
    <w:rsid w:val="00387D34"/>
    <w:rsid w:val="00390C99"/>
    <w:rsid w:val="00390ED3"/>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2F58"/>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A2A49"/>
    <w:rsid w:val="004B1AB7"/>
    <w:rsid w:val="004C2752"/>
    <w:rsid w:val="004C5359"/>
    <w:rsid w:val="004D0C42"/>
    <w:rsid w:val="004D57D2"/>
    <w:rsid w:val="004D68FC"/>
    <w:rsid w:val="004D7C4D"/>
    <w:rsid w:val="004D7F1A"/>
    <w:rsid w:val="004E2124"/>
    <w:rsid w:val="004E5C6C"/>
    <w:rsid w:val="004F18A6"/>
    <w:rsid w:val="004F349C"/>
    <w:rsid w:val="004F5FE8"/>
    <w:rsid w:val="00502A8B"/>
    <w:rsid w:val="00504335"/>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3A53"/>
    <w:rsid w:val="00543CCA"/>
    <w:rsid w:val="0054771A"/>
    <w:rsid w:val="00564159"/>
    <w:rsid w:val="00564C28"/>
    <w:rsid w:val="00566DA1"/>
    <w:rsid w:val="00583AE1"/>
    <w:rsid w:val="00583F90"/>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1A33"/>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471C7"/>
    <w:rsid w:val="00655468"/>
    <w:rsid w:val="00656B2D"/>
    <w:rsid w:val="006609ED"/>
    <w:rsid w:val="00667D22"/>
    <w:rsid w:val="006727DE"/>
    <w:rsid w:val="006732F9"/>
    <w:rsid w:val="00675AFA"/>
    <w:rsid w:val="006765A3"/>
    <w:rsid w:val="006801CA"/>
    <w:rsid w:val="006807BD"/>
    <w:rsid w:val="006817CE"/>
    <w:rsid w:val="00682ED6"/>
    <w:rsid w:val="00690E7E"/>
    <w:rsid w:val="00695175"/>
    <w:rsid w:val="006A3E15"/>
    <w:rsid w:val="006A48A2"/>
    <w:rsid w:val="006A586A"/>
    <w:rsid w:val="006A6EA6"/>
    <w:rsid w:val="006B1C50"/>
    <w:rsid w:val="006B1D49"/>
    <w:rsid w:val="006B47CB"/>
    <w:rsid w:val="006B4D18"/>
    <w:rsid w:val="006C236D"/>
    <w:rsid w:val="006C5C1E"/>
    <w:rsid w:val="006C6095"/>
    <w:rsid w:val="006D13D1"/>
    <w:rsid w:val="006D361F"/>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4554"/>
    <w:rsid w:val="00745EB8"/>
    <w:rsid w:val="007504F1"/>
    <w:rsid w:val="00756C6F"/>
    <w:rsid w:val="00764F33"/>
    <w:rsid w:val="00765B5F"/>
    <w:rsid w:val="0076754D"/>
    <w:rsid w:val="00773B0D"/>
    <w:rsid w:val="007756F6"/>
    <w:rsid w:val="00777AAC"/>
    <w:rsid w:val="00781B35"/>
    <w:rsid w:val="00782F9D"/>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2D16"/>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148C"/>
    <w:rsid w:val="00874EC0"/>
    <w:rsid w:val="00880B00"/>
    <w:rsid w:val="00882086"/>
    <w:rsid w:val="00884D29"/>
    <w:rsid w:val="00891575"/>
    <w:rsid w:val="00892D97"/>
    <w:rsid w:val="00896186"/>
    <w:rsid w:val="008A174C"/>
    <w:rsid w:val="008B191B"/>
    <w:rsid w:val="008B36EF"/>
    <w:rsid w:val="008B7B23"/>
    <w:rsid w:val="008B7C1D"/>
    <w:rsid w:val="008C0919"/>
    <w:rsid w:val="008C72DA"/>
    <w:rsid w:val="008D2E1A"/>
    <w:rsid w:val="008D441E"/>
    <w:rsid w:val="008D442F"/>
    <w:rsid w:val="008D5315"/>
    <w:rsid w:val="008D59A2"/>
    <w:rsid w:val="008E3635"/>
    <w:rsid w:val="008E418D"/>
    <w:rsid w:val="008F4FF3"/>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6631"/>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4995"/>
    <w:rsid w:val="009B6881"/>
    <w:rsid w:val="009C518E"/>
    <w:rsid w:val="009C7CEF"/>
    <w:rsid w:val="009D1096"/>
    <w:rsid w:val="009D6104"/>
    <w:rsid w:val="009E3325"/>
    <w:rsid w:val="009E3C01"/>
    <w:rsid w:val="009E404C"/>
    <w:rsid w:val="009E5A53"/>
    <w:rsid w:val="009E5B80"/>
    <w:rsid w:val="009F2709"/>
    <w:rsid w:val="009F4F2C"/>
    <w:rsid w:val="00A04500"/>
    <w:rsid w:val="00A07624"/>
    <w:rsid w:val="00A162B2"/>
    <w:rsid w:val="00A176C8"/>
    <w:rsid w:val="00A21055"/>
    <w:rsid w:val="00A30E54"/>
    <w:rsid w:val="00A35C42"/>
    <w:rsid w:val="00A36116"/>
    <w:rsid w:val="00A36A6E"/>
    <w:rsid w:val="00A37169"/>
    <w:rsid w:val="00A41577"/>
    <w:rsid w:val="00A4230E"/>
    <w:rsid w:val="00A4386B"/>
    <w:rsid w:val="00A43E65"/>
    <w:rsid w:val="00A45ACB"/>
    <w:rsid w:val="00A508DC"/>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1AA0"/>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C69"/>
    <w:rsid w:val="00B22E3B"/>
    <w:rsid w:val="00B23AF5"/>
    <w:rsid w:val="00B255D8"/>
    <w:rsid w:val="00B261B0"/>
    <w:rsid w:val="00B30F6C"/>
    <w:rsid w:val="00B40D6E"/>
    <w:rsid w:val="00B450C1"/>
    <w:rsid w:val="00B477A9"/>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86E"/>
    <w:rsid w:val="00B94D38"/>
    <w:rsid w:val="00B95BC0"/>
    <w:rsid w:val="00BA3E7B"/>
    <w:rsid w:val="00BA5111"/>
    <w:rsid w:val="00BB22FC"/>
    <w:rsid w:val="00BB5DC5"/>
    <w:rsid w:val="00BB68C0"/>
    <w:rsid w:val="00BB6923"/>
    <w:rsid w:val="00BC157A"/>
    <w:rsid w:val="00BC24D6"/>
    <w:rsid w:val="00BC4E8A"/>
    <w:rsid w:val="00BD0BA1"/>
    <w:rsid w:val="00BD10C3"/>
    <w:rsid w:val="00BD1187"/>
    <w:rsid w:val="00BD380C"/>
    <w:rsid w:val="00BD3E31"/>
    <w:rsid w:val="00BD75F5"/>
    <w:rsid w:val="00BE11EF"/>
    <w:rsid w:val="00BE4948"/>
    <w:rsid w:val="00BF19E6"/>
    <w:rsid w:val="00BF3460"/>
    <w:rsid w:val="00BF6C46"/>
    <w:rsid w:val="00BF71F6"/>
    <w:rsid w:val="00C016A6"/>
    <w:rsid w:val="00C02640"/>
    <w:rsid w:val="00C0297C"/>
    <w:rsid w:val="00C060FD"/>
    <w:rsid w:val="00C14329"/>
    <w:rsid w:val="00C171B4"/>
    <w:rsid w:val="00C171FB"/>
    <w:rsid w:val="00C178AD"/>
    <w:rsid w:val="00C179C0"/>
    <w:rsid w:val="00C17F95"/>
    <w:rsid w:val="00C2460F"/>
    <w:rsid w:val="00C26231"/>
    <w:rsid w:val="00C306C4"/>
    <w:rsid w:val="00C4526F"/>
    <w:rsid w:val="00C50C10"/>
    <w:rsid w:val="00C52C67"/>
    <w:rsid w:val="00C54C61"/>
    <w:rsid w:val="00C579EF"/>
    <w:rsid w:val="00C612A6"/>
    <w:rsid w:val="00C61F8E"/>
    <w:rsid w:val="00C63314"/>
    <w:rsid w:val="00C6446B"/>
    <w:rsid w:val="00C6491E"/>
    <w:rsid w:val="00C64E39"/>
    <w:rsid w:val="00C671C6"/>
    <w:rsid w:val="00C701F0"/>
    <w:rsid w:val="00C70398"/>
    <w:rsid w:val="00C914E8"/>
    <w:rsid w:val="00C9153A"/>
    <w:rsid w:val="00CA2621"/>
    <w:rsid w:val="00CA56C2"/>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CF58AF"/>
    <w:rsid w:val="00D0005B"/>
    <w:rsid w:val="00D042E6"/>
    <w:rsid w:val="00D07A1D"/>
    <w:rsid w:val="00D1101D"/>
    <w:rsid w:val="00D11A1F"/>
    <w:rsid w:val="00D12CE3"/>
    <w:rsid w:val="00D13A49"/>
    <w:rsid w:val="00D15856"/>
    <w:rsid w:val="00D16DA4"/>
    <w:rsid w:val="00D1765C"/>
    <w:rsid w:val="00D216F9"/>
    <w:rsid w:val="00D224A6"/>
    <w:rsid w:val="00D244FA"/>
    <w:rsid w:val="00D30414"/>
    <w:rsid w:val="00D30E20"/>
    <w:rsid w:val="00D31FB5"/>
    <w:rsid w:val="00D341BF"/>
    <w:rsid w:val="00D34209"/>
    <w:rsid w:val="00D42D88"/>
    <w:rsid w:val="00D440FF"/>
    <w:rsid w:val="00D450E0"/>
    <w:rsid w:val="00D4797A"/>
    <w:rsid w:val="00D505AC"/>
    <w:rsid w:val="00D5580D"/>
    <w:rsid w:val="00D605F3"/>
    <w:rsid w:val="00D60989"/>
    <w:rsid w:val="00D61F54"/>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A96"/>
    <w:rsid w:val="00DB7BAB"/>
    <w:rsid w:val="00DC707F"/>
    <w:rsid w:val="00DD419E"/>
    <w:rsid w:val="00DD7947"/>
    <w:rsid w:val="00DE3814"/>
    <w:rsid w:val="00DF0A2D"/>
    <w:rsid w:val="00DF0F68"/>
    <w:rsid w:val="00DF6A86"/>
    <w:rsid w:val="00DF7BA4"/>
    <w:rsid w:val="00E13ED9"/>
    <w:rsid w:val="00E219E6"/>
    <w:rsid w:val="00E248C0"/>
    <w:rsid w:val="00E32FAB"/>
    <w:rsid w:val="00E40134"/>
    <w:rsid w:val="00E410D2"/>
    <w:rsid w:val="00E424BE"/>
    <w:rsid w:val="00E42660"/>
    <w:rsid w:val="00E42ACF"/>
    <w:rsid w:val="00E42DBE"/>
    <w:rsid w:val="00E43333"/>
    <w:rsid w:val="00E43C98"/>
    <w:rsid w:val="00E47A3F"/>
    <w:rsid w:val="00E5242F"/>
    <w:rsid w:val="00E525F7"/>
    <w:rsid w:val="00E563B0"/>
    <w:rsid w:val="00E6098A"/>
    <w:rsid w:val="00E65B97"/>
    <w:rsid w:val="00E71F47"/>
    <w:rsid w:val="00E76381"/>
    <w:rsid w:val="00E81CCC"/>
    <w:rsid w:val="00E83F48"/>
    <w:rsid w:val="00E8496E"/>
    <w:rsid w:val="00E8623A"/>
    <w:rsid w:val="00E90C79"/>
    <w:rsid w:val="00E92A86"/>
    <w:rsid w:val="00E92B68"/>
    <w:rsid w:val="00E935D1"/>
    <w:rsid w:val="00E951CC"/>
    <w:rsid w:val="00EA3739"/>
    <w:rsid w:val="00EA39B2"/>
    <w:rsid w:val="00EA5425"/>
    <w:rsid w:val="00EA6BDB"/>
    <w:rsid w:val="00EB2CBD"/>
    <w:rsid w:val="00EB35D7"/>
    <w:rsid w:val="00EB39A1"/>
    <w:rsid w:val="00EB3A63"/>
    <w:rsid w:val="00EC0030"/>
    <w:rsid w:val="00EC1A87"/>
    <w:rsid w:val="00EC2E13"/>
    <w:rsid w:val="00EC4BB3"/>
    <w:rsid w:val="00EC4CCD"/>
    <w:rsid w:val="00EC5033"/>
    <w:rsid w:val="00EC7DE3"/>
    <w:rsid w:val="00EC7FD0"/>
    <w:rsid w:val="00ED0993"/>
    <w:rsid w:val="00ED1008"/>
    <w:rsid w:val="00ED20AB"/>
    <w:rsid w:val="00ED2781"/>
    <w:rsid w:val="00ED3767"/>
    <w:rsid w:val="00ED7541"/>
    <w:rsid w:val="00EE01BF"/>
    <w:rsid w:val="00EE1E00"/>
    <w:rsid w:val="00EE1FAA"/>
    <w:rsid w:val="00EF08A5"/>
    <w:rsid w:val="00EF4126"/>
    <w:rsid w:val="00EF4156"/>
    <w:rsid w:val="00EF59F0"/>
    <w:rsid w:val="00EF6B1C"/>
    <w:rsid w:val="00F072AA"/>
    <w:rsid w:val="00F11953"/>
    <w:rsid w:val="00F14272"/>
    <w:rsid w:val="00F158FA"/>
    <w:rsid w:val="00F16CB2"/>
    <w:rsid w:val="00F17FFE"/>
    <w:rsid w:val="00F23B4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67B30"/>
    <w:rsid w:val="00F74134"/>
    <w:rsid w:val="00F832A8"/>
    <w:rsid w:val="00F84236"/>
    <w:rsid w:val="00F94167"/>
    <w:rsid w:val="00F948AB"/>
    <w:rsid w:val="00F95B14"/>
    <w:rsid w:val="00FA26CB"/>
    <w:rsid w:val="00FA4CB0"/>
    <w:rsid w:val="00FA5AC3"/>
    <w:rsid w:val="00FB2B9E"/>
    <w:rsid w:val="00FB4924"/>
    <w:rsid w:val="00FB4A61"/>
    <w:rsid w:val="00FB4E26"/>
    <w:rsid w:val="00FB534F"/>
    <w:rsid w:val="00FC01F0"/>
    <w:rsid w:val="00FC2958"/>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4C0C"/>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B053963"/>
  <w15:docId w15:val="{B010AA07-117F-43E3-AD4D-0820DB1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B8A3C1C-4D14-40AA-A324-E19AFBE9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27</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Stewart, Taylor Robert</cp:lastModifiedBy>
  <cp:revision>8</cp:revision>
  <cp:lastPrinted>2015-03-24T21:00:00Z</cp:lastPrinted>
  <dcterms:created xsi:type="dcterms:W3CDTF">2015-08-27T17:31:00Z</dcterms:created>
  <dcterms:modified xsi:type="dcterms:W3CDTF">2015-08-27T18:10:00Z</dcterms:modified>
</cp:coreProperties>
</file>