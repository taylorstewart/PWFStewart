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58B13" w14:textId="2DDBC534" w:rsidR="005A4AD5" w:rsidRPr="004C2752" w:rsidRDefault="005A4AD5" w:rsidP="005A4AD5">
      <w:pPr>
        <w:pStyle w:val="Affiliation"/>
        <w:spacing w:before="0" w:line="480" w:lineRule="auto"/>
        <w:rPr>
          <w:i w:val="0"/>
        </w:rPr>
      </w:pPr>
      <w:r w:rsidRPr="004C2752">
        <w:rPr>
          <w:i w:val="0"/>
        </w:rPr>
        <w:t>RH:</w:t>
      </w:r>
      <w:r w:rsidRPr="004C2752">
        <w:t xml:space="preserve"> </w:t>
      </w:r>
      <w:r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536A21A9"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r w:rsidR="001E70CD" w:rsidRPr="004C2752">
        <w:t>Prosopium coulterii</w:t>
      </w:r>
      <w:r w:rsidR="001E70CD" w:rsidRPr="004C2752">
        <w:rPr>
          <w:i w:val="0"/>
        </w:rPr>
        <w:t>)</w:t>
      </w:r>
      <w:del w:id="0" w:author="Stewart, Taylor Robert" w:date="2015-03-16T14:21:00Z">
        <w:r w:rsidR="001E70CD" w:rsidRPr="004C2752" w:rsidDel="008545F1">
          <w:rPr>
            <w:i w:val="0"/>
          </w:rPr>
          <w:delText xml:space="preserve"> in 2013</w:delText>
        </w:r>
      </w:del>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U. S. Geological Survey, Great Lakes Science Center, Lake Superior Biological Station, Ashland, Wisconsin  54806</w:t>
      </w:r>
    </w:p>
    <w:p w14:paraId="61A9AA8F" w14:textId="680A631E" w:rsidR="00790D25" w:rsidRPr="0091512E" w:rsidRDefault="00404FC5" w:rsidP="005B5432">
      <w:pPr>
        <w:pStyle w:val="Affiliation"/>
        <w:spacing w:before="360" w:line="480" w:lineRule="auto"/>
        <w:ind w:firstLine="720"/>
        <w:rPr>
          <w:i w:val="0"/>
        </w:rPr>
      </w:pPr>
      <w:r w:rsidRPr="004C2752">
        <w:rPr>
          <w:i w:val="0"/>
          <w:smallCaps/>
        </w:rPr>
        <w:t>Abstract</w:t>
      </w:r>
      <w:proofErr w:type="gramStart"/>
      <w:r w:rsidR="00744149" w:rsidRPr="004C2752">
        <w:rPr>
          <w:i w:val="0"/>
        </w:rPr>
        <w:t>.</w:t>
      </w:r>
      <w:r w:rsidR="005A4AD5" w:rsidRPr="004C2752">
        <w:rPr>
          <w:i w:val="0"/>
        </w:rPr>
        <w:t>—</w:t>
      </w:r>
      <w:proofErr w:type="gramEnd"/>
      <w:r w:rsidR="00AD58A8" w:rsidRPr="004C2752">
        <w:rPr>
          <w:i w:val="0"/>
        </w:rPr>
        <w:t xml:space="preserve"> </w:t>
      </w:r>
      <w:r w:rsidR="0002010E" w:rsidRPr="004C2752">
        <w:t xml:space="preserve">Pygmy Whitefish (Prosopium coulterii) are a small, glacial relict species with a disjunct distribution in North America and Siberia.  In </w:t>
      </w:r>
      <w:commentRangeStart w:id="1"/>
      <w:r w:rsidR="0002010E" w:rsidRPr="004C2752">
        <w:t>2013</w:t>
      </w:r>
      <w:commentRangeEnd w:id="1"/>
      <w:r w:rsidR="005A4AD5" w:rsidRPr="004C2752">
        <w:rPr>
          <w:rStyle w:val="CommentReference"/>
          <w:rFonts w:eastAsiaTheme="minorHAnsi"/>
          <w:lang w:val="en-US" w:eastAsia="en-US"/>
        </w:rPr>
        <w:commentReference w:id="1"/>
      </w:r>
      <w:r w:rsidR="0002010E" w:rsidRPr="004C2752">
        <w:t xml:space="preserve"> we collected Pygmy Whitefish at 28 stations from throughout Lake Superior. </w:t>
      </w:r>
      <w:r w:rsidR="001B597A" w:rsidRPr="0035198B">
        <w:t xml:space="preserve"> </w:t>
      </w:r>
      <w:del w:id="2" w:author="Stewart, Taylor Robert" w:date="2015-03-16T12:24:00Z">
        <w:r w:rsidR="0002010E" w:rsidRPr="0035198B" w:rsidDel="005C7489">
          <w:delText>The total length of all fish and the weight, sex, and maturity were re</w:delText>
        </w:r>
        <w:r w:rsidR="001B597A" w:rsidRPr="0091512E" w:rsidDel="005C7489">
          <w:delText xml:space="preserve">corded, and </w:delText>
        </w:r>
      </w:del>
      <w:ins w:id="3" w:author="Stewart, Taylor Robert" w:date="2015-03-16T12:24:00Z">
        <w:r w:rsidR="005C7489" w:rsidRPr="0091512E">
          <w:t>Total length, weight, sex, and matu</w:t>
        </w:r>
        <w:r w:rsidR="00C701F0" w:rsidRPr="0091512E">
          <w:t>rity were recorded for all fish</w:t>
        </w:r>
      </w:ins>
      <w:ins w:id="4" w:author="Stewart, Taylor Robert" w:date="2015-03-17T08:58:00Z">
        <w:r w:rsidR="00C701F0" w:rsidRPr="004C2752">
          <w:t>;</w:t>
        </w:r>
      </w:ins>
      <w:ins w:id="5" w:author="Stewart, Taylor Robert" w:date="2015-03-16T12:24:00Z">
        <w:r w:rsidR="005C7489" w:rsidRPr="004C2752">
          <w:t xml:space="preserve"> </w:t>
        </w:r>
      </w:ins>
      <w:r w:rsidR="001B597A" w:rsidRPr="004C2752">
        <w:t xml:space="preserve">scales and </w:t>
      </w:r>
      <w:r w:rsidR="0002010E" w:rsidRPr="004C2752">
        <w:t>otoliths were collected</w:t>
      </w:r>
      <w:del w:id="6" w:author="Stewart, Taylor Robert" w:date="2015-03-16T12:25:00Z">
        <w:r w:rsidR="0002010E" w:rsidRPr="004C2752" w:rsidDel="005C7489">
          <w:delText>,</w:delText>
        </w:r>
      </w:del>
      <w:r w:rsidR="0002010E" w:rsidRPr="004C2752">
        <w:t xml:space="preserve"> from a subsample of fish.  We compared the precision of </w:t>
      </w:r>
      <w:del w:id="7" w:author="Stewart, Taylor Robert" w:date="2015-03-16T12:25:00Z">
        <w:r w:rsidR="0002010E" w:rsidRPr="004C2752" w:rsidDel="005C7489">
          <w:delText xml:space="preserve">assessed </w:delText>
        </w:r>
      </w:del>
      <w:ins w:id="8" w:author="Stewart, Taylor Robert" w:date="2015-03-16T12:25:00Z">
        <w:r w:rsidR="005C7489" w:rsidRPr="0091512E">
          <w:t xml:space="preserve">estimated </w:t>
        </w:r>
      </w:ins>
      <w:r w:rsidR="0002010E" w:rsidRPr="0091512E">
        <w:t xml:space="preserve">ages between readers and between scales and otoliths, </w:t>
      </w:r>
      <w:del w:id="9" w:author="Stewart, Taylor Robert" w:date="2015-03-16T12:26:00Z">
        <w:r w:rsidR="0002010E" w:rsidRPr="0091512E" w:rsidDel="005C7489">
          <w:delText>described growth</w:delText>
        </w:r>
      </w:del>
      <w:ins w:id="10" w:author="Stewart, Taylor Robert" w:date="2015-03-16T12:26:00Z">
        <w:r w:rsidR="00C701F0" w:rsidRPr="0091512E">
          <w:t xml:space="preserve">estimated </w:t>
        </w:r>
      </w:ins>
      <w:ins w:id="11" w:author="Stewart, Taylor Robert" w:date="2015-03-17T09:00:00Z">
        <w:r w:rsidR="00C701F0" w:rsidRPr="0091512E">
          <w:t>v</w:t>
        </w:r>
      </w:ins>
      <w:ins w:id="12" w:author="Stewart, Taylor Robert" w:date="2015-03-16T12:26:00Z">
        <w:r w:rsidR="005C7489" w:rsidRPr="0091512E">
          <w:t xml:space="preserve">on </w:t>
        </w:r>
      </w:ins>
      <w:ins w:id="13" w:author="Stewart, Taylor Robert" w:date="2015-03-16T12:31:00Z">
        <w:r w:rsidR="005C7489" w:rsidRPr="0091512E">
          <w:t>Bertalanffy</w:t>
        </w:r>
      </w:ins>
      <w:ins w:id="14" w:author="Stewart, Taylor Robert" w:date="2015-03-16T12:26:00Z">
        <w:r w:rsidR="005C7489" w:rsidRPr="0091512E">
          <w:t xml:space="preserve"> growth parameters</w:t>
        </w:r>
      </w:ins>
      <w:r w:rsidR="0002010E" w:rsidRPr="0091512E">
        <w:t xml:space="preserve"> for male and female Pygmy Whitefish, and </w:t>
      </w:r>
      <w:r w:rsidR="007260E2" w:rsidRPr="004C2752">
        <w:t>report</w:t>
      </w:r>
      <w:r w:rsidR="00FA5AC3" w:rsidRPr="004C2752">
        <w:t>ed</w:t>
      </w:r>
      <w:r w:rsidR="007260E2" w:rsidRPr="004C2752">
        <w:t xml:space="preserve"> </w:t>
      </w:r>
      <w:r w:rsidR="0002010E" w:rsidRPr="004C2752">
        <w:t xml:space="preserve">the first weight-length relationship for Pygmy Whitefish. </w:t>
      </w:r>
      <w:r w:rsidR="00B11FAE" w:rsidRPr="004C2752">
        <w:t xml:space="preserve"> Age </w:t>
      </w:r>
      <w:del w:id="15" w:author="Stewart, Taylor Robert" w:date="2015-03-16T14:34:00Z">
        <w:r w:rsidR="007D113B" w:rsidRPr="004C2752" w:rsidDel="00896186">
          <w:delText xml:space="preserve">assessments </w:delText>
        </w:r>
      </w:del>
      <w:ins w:id="16" w:author="Stewart, Taylor Robert" w:date="2015-03-16T14:34:00Z">
        <w:r w:rsidR="00896186" w:rsidRPr="004C2752">
          <w:t xml:space="preserve">estimates </w:t>
        </w:r>
      </w:ins>
      <w:del w:id="17" w:author="Stewart, Taylor Robert" w:date="2015-03-16T12:31:00Z">
        <w:r w:rsidR="00B11FAE" w:rsidRPr="004C2752" w:rsidDel="005C7489">
          <w:delText xml:space="preserve">from </w:delText>
        </w:r>
      </w:del>
      <w:ins w:id="18" w:author="Stewart, Taylor Robert" w:date="2015-03-16T12:31:00Z">
        <w:r w:rsidR="005C7489" w:rsidRPr="004C2752">
          <w:t xml:space="preserve">between </w:t>
        </w:r>
      </w:ins>
      <w:r w:rsidR="00B11FAE" w:rsidRPr="004C2752">
        <w:t>scales and ot</w:t>
      </w:r>
      <w:r w:rsidR="00054ECE" w:rsidRPr="004C2752">
        <w:t xml:space="preserve">oliths differed significantly (P </w:t>
      </w:r>
      <w:r w:rsidR="00B11FAE" w:rsidRPr="004C2752">
        <w:t>&lt;</w:t>
      </w:r>
      <w:r w:rsidR="00054ECE" w:rsidRPr="004C2752">
        <w:t xml:space="preserve"> </w:t>
      </w:r>
      <w:r w:rsidR="00B11FAE" w:rsidRPr="004C2752">
        <w:t xml:space="preserve">0.001), with otolith ages significantly greater </w:t>
      </w:r>
      <w:r w:rsidR="007260E2" w:rsidRPr="004C2752">
        <w:t>for most ages after age-3</w:t>
      </w:r>
      <w:r w:rsidR="00D75DF6" w:rsidRPr="004C2752">
        <w:t>.</w:t>
      </w:r>
      <w:r w:rsidR="0002010E" w:rsidRPr="004C2752">
        <w:t xml:space="preserve">  </w:t>
      </w:r>
      <w:r w:rsidR="00B11FAE" w:rsidRPr="004C2752">
        <w:t xml:space="preserve">Maximum otolith age was </w:t>
      </w:r>
      <w:r w:rsidR="00FA5AC3" w:rsidRPr="004C2752">
        <w:t>nine</w:t>
      </w:r>
      <w:r w:rsidR="00B11FAE" w:rsidRPr="004C2752">
        <w:t xml:space="preserve"> for females and </w:t>
      </w:r>
      <w:r w:rsidR="00FA5AC3" w:rsidRPr="004C2752">
        <w:t>seven</w:t>
      </w:r>
      <w:r w:rsidR="00B11FAE" w:rsidRPr="004C2752">
        <w:t xml:space="preserve"> for males</w:t>
      </w:r>
      <w:r w:rsidR="001B597A" w:rsidRPr="004C2752">
        <w:t>,</w:t>
      </w:r>
      <w:r w:rsidR="0002010E" w:rsidRPr="004C2752">
        <w:t xml:space="preserve"> which </w:t>
      </w:r>
      <w:r w:rsidR="007D113B" w:rsidRPr="004C2752">
        <w:t xml:space="preserve">is </w:t>
      </w:r>
      <w:r w:rsidR="0002010E" w:rsidRPr="004C2752">
        <w:t xml:space="preserve">older than </w:t>
      </w:r>
      <w:r w:rsidR="000A421B" w:rsidRPr="004C2752">
        <w:t>previously</w:t>
      </w:r>
      <w:r w:rsidR="0002010E" w:rsidRPr="004C2752">
        <w:t xml:space="preserve"> reported for </w:t>
      </w:r>
      <w:r w:rsidR="007D113B" w:rsidRPr="004C2752">
        <w:t xml:space="preserve">Pygmy Whitefish from </w:t>
      </w:r>
      <w:r w:rsidR="0002010E" w:rsidRPr="004C2752">
        <w:t>Lake Superior.  Growth was initially fast but slowed</w:t>
      </w:r>
      <w:r w:rsidR="00240916" w:rsidRPr="004C2752">
        <w:t xml:space="preserve"> considerably</w:t>
      </w:r>
      <w:r w:rsidR="0002010E" w:rsidRPr="004C2752">
        <w:t xml:space="preserve"> </w:t>
      </w:r>
      <w:r w:rsidR="00240916" w:rsidRPr="004C2752">
        <w:t xml:space="preserve">after age-3 for males and age-4 for females, falling to 3-4 </w:t>
      </w:r>
      <w:r w:rsidR="0002010E" w:rsidRPr="004C2752">
        <w:t xml:space="preserve">mm per year </w:t>
      </w:r>
      <w:r w:rsidR="00240916" w:rsidRPr="004C2752">
        <w:t xml:space="preserve">at maximum </w:t>
      </w:r>
      <w:del w:id="19" w:author="Stewart, Taylor Robert" w:date="2015-03-16T14:28:00Z">
        <w:r w:rsidR="00240916" w:rsidRPr="004C2752" w:rsidDel="00896186">
          <w:delText xml:space="preserve">assessed </w:delText>
        </w:r>
      </w:del>
      <w:ins w:id="20" w:author="Stewart, Taylor Robert" w:date="2015-03-16T14:28:00Z">
        <w:r w:rsidR="00896186" w:rsidRPr="004C2752">
          <w:t xml:space="preserve">estimated </w:t>
        </w:r>
      </w:ins>
      <w:r w:rsidR="00240916" w:rsidRPr="004C2752">
        <w:t>ages</w:t>
      </w:r>
      <w:r w:rsidR="0002010E" w:rsidRPr="0091512E">
        <w:t>.  Females were longer than males after age-3</w:t>
      </w:r>
      <w:r w:rsidR="00B11FAE" w:rsidRPr="0091512E">
        <w:t>.</w:t>
      </w:r>
      <w:r w:rsidR="0002010E" w:rsidRPr="004C2752">
        <w:t xml:space="preserve"> </w:t>
      </w:r>
      <w:r w:rsidR="00B11FAE" w:rsidRPr="004C2752">
        <w:t xml:space="preserve"> Our results suggest </w:t>
      </w:r>
      <w:commentRangeStart w:id="21"/>
      <w:r w:rsidR="00B11FAE" w:rsidRPr="004C2752">
        <w:t>the</w:t>
      </w:r>
      <w:commentRangeEnd w:id="21"/>
      <w:r w:rsidR="005A4AD5" w:rsidRPr="004C2752">
        <w:rPr>
          <w:rStyle w:val="CommentReference"/>
          <w:rFonts w:eastAsiaTheme="minorHAnsi"/>
          <w:lang w:val="en-US" w:eastAsia="en-US"/>
        </w:rPr>
        <w:commentReference w:id="21"/>
      </w:r>
      <w:r w:rsidR="00B11FAE" w:rsidRPr="004C2752">
        <w:t xml:space="preserve"> </w:t>
      </w:r>
      <w:r w:rsidR="0002010E" w:rsidRPr="004C2752">
        <w:lastRenderedPageBreak/>
        <w:t xml:space="preserve">size, age, and </w:t>
      </w:r>
      <w:r w:rsidR="00B11FAE" w:rsidRPr="004C2752">
        <w:t>growth of Pygmy Whitefish</w:t>
      </w:r>
      <w:r w:rsidR="0002010E" w:rsidRPr="004C2752">
        <w:t xml:space="preserve"> in Lake Superior</w:t>
      </w:r>
      <w:r w:rsidR="00B11FAE" w:rsidRPr="004C2752">
        <w:t xml:space="preserve"> have not changed</w:t>
      </w:r>
      <w:r w:rsidR="007D113B" w:rsidRPr="0035198B">
        <w:t xml:space="preserve"> appreciably</w:t>
      </w:r>
      <w:r w:rsidR="00B11FAE" w:rsidRPr="0035198B">
        <w:t xml:space="preserve"> </w:t>
      </w:r>
      <w:r w:rsidR="0002010E" w:rsidRPr="0035198B">
        <w:t>since 195</w:t>
      </w:r>
      <w:r w:rsidR="0072422D" w:rsidRPr="0035198B">
        <w:t>3</w:t>
      </w:r>
      <w:r w:rsidR="0002010E" w:rsidRPr="0091512E">
        <w:t>.</w:t>
      </w:r>
    </w:p>
    <w:p w14:paraId="578C5F51" w14:textId="79EC139C" w:rsidR="001E70CD" w:rsidRPr="0091512E" w:rsidRDefault="004516AF" w:rsidP="004432B6">
      <w:pPr>
        <w:spacing w:after="0" w:line="480" w:lineRule="auto"/>
        <w:rPr>
          <w:rFonts w:ascii="Times New Roman" w:hAnsi="Times New Roman" w:cs="Times New Roman"/>
          <w:b/>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r w:rsidR="0002010E" w:rsidRPr="0091512E">
        <w:rPr>
          <w:rFonts w:ascii="Times New Roman" w:hAnsi="Times New Roman" w:cs="Times New Roman"/>
          <w:sz w:val="24"/>
          <w:szCs w:val="24"/>
        </w:rPr>
        <w:t xml:space="preserve">otolith;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55AD0B6E"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r w:rsidRPr="004C2752">
        <w:rPr>
          <w:rFonts w:ascii="Times New Roman" w:hAnsi="Times New Roman" w:cs="Times New Roman"/>
          <w:i/>
          <w:sz w:val="24"/>
          <w:szCs w:val="24"/>
        </w:rPr>
        <w:t>Prosopium coulterii</w:t>
      </w:r>
      <w:r w:rsidRPr="004C2752">
        <w:rPr>
          <w:rFonts w:ascii="Times New Roman" w:hAnsi="Times New Roman" w:cs="Times New Roman"/>
          <w:sz w:val="24"/>
          <w:szCs w:val="24"/>
        </w:rPr>
        <w:t>), is a small coregonine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disjunct distribution.  In North America Pygmy Whitefish are widely distributed west of the Continental Divide but are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McPhail</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 xml:space="preserve">dmer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Blanchfield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 xml:space="preserve">n Lake Superior (Eschmeyer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Their range extends as far north as west</w:t>
      </w:r>
      <w:commentRangeStart w:id="22"/>
      <w:r w:rsidR="006A3E15" w:rsidRPr="004C2752">
        <w:rPr>
          <w:rFonts w:ascii="Times New Roman" w:hAnsi="Times New Roman" w:cs="Times New Roman"/>
          <w:sz w:val="24"/>
          <w:szCs w:val="24"/>
        </w:rPr>
        <w:t>central</w:t>
      </w:r>
      <w:commentRangeEnd w:id="22"/>
      <w:r w:rsidR="005A4AD5" w:rsidRPr="004C2752">
        <w:rPr>
          <w:rStyle w:val="CommentReference"/>
          <w:rFonts w:ascii="Times New Roman" w:hAnsi="Times New Roman" w:cs="Times New Roman"/>
        </w:rPr>
        <w:commentReference w:id="22"/>
      </w:r>
      <w:r w:rsidR="006A3E15" w:rsidRPr="004C2752">
        <w:rPr>
          <w:rFonts w:ascii="Times New Roman" w:hAnsi="Times New Roman" w:cs="Times New Roman"/>
          <w:sz w:val="24"/>
          <w:szCs w:val="24"/>
        </w:rPr>
        <w:t xml:space="preserve"> Alaska and the Yukon Territories and as far south as central Montana and Lake Superior (</w:t>
      </w:r>
      <w:del w:id="23" w:author="Stewart, Taylor Robert" w:date="2015-03-16T12:33:00Z">
        <w:r w:rsidR="006A3E15" w:rsidRPr="0035198B" w:rsidDel="005C7489">
          <w:rPr>
            <w:rFonts w:ascii="Times New Roman" w:hAnsi="Times New Roman" w:cs="Times New Roman"/>
            <w:sz w:val="24"/>
            <w:szCs w:val="24"/>
          </w:rPr>
          <w:delText>Wisconsin</w:delText>
        </w:r>
      </w:del>
      <w:ins w:id="24" w:author="Stewart, Taylor Robert" w:date="2015-03-16T12:33:00Z">
        <w:r w:rsidR="005C7489" w:rsidRPr="0035198B">
          <w:rPr>
            <w:rFonts w:ascii="Times New Roman" w:hAnsi="Times New Roman" w:cs="Times New Roman"/>
            <w:sz w:val="24"/>
            <w:szCs w:val="24"/>
          </w:rPr>
          <w:t>Michigan</w:t>
        </w:r>
      </w:ins>
      <w:r w:rsidR="006A3E15" w:rsidRPr="0035198B">
        <w:rPr>
          <w:rFonts w:ascii="Times New Roman" w:hAnsi="Times New Roman" w:cs="Times New Roman"/>
          <w:sz w:val="24"/>
          <w:szCs w:val="24"/>
        </w:rPr>
        <w:t xml:space="preserve">) (Blanchfield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Chukotsk Peninsula, Siberia (Chereshnev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Pr="0091512E">
        <w:rPr>
          <w:rFonts w:ascii="Times New Roman" w:hAnsi="Times New Roman" w:cs="Times New Roman"/>
          <w:sz w:val="24"/>
          <w:szCs w:val="24"/>
        </w:rPr>
        <w:t>Skopets</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16778F5F"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r w:rsidRPr="004C2752">
        <w:rPr>
          <w:rFonts w:ascii="Times New Roman" w:hAnsi="Times New Roman" w:cs="Times New Roman"/>
          <w:sz w:val="24"/>
          <w:szCs w:val="24"/>
        </w:rPr>
        <w:t xml:space="preserve">Blanchfield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Weisel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(McPhail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r w:rsidRPr="004C2752">
        <w:rPr>
          <w:rFonts w:ascii="Times New Roman" w:hAnsi="Times New Roman" w:cs="Times New Roman"/>
          <w:sz w:val="24"/>
          <w:szCs w:val="24"/>
        </w:rPr>
        <w:t xml:space="preserve">Wiesel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r w:rsidR="002C339D" w:rsidRPr="004C2752">
        <w:rPr>
          <w:rFonts w:ascii="Times New Roman" w:hAnsi="Times New Roman" w:cs="Times New Roman"/>
          <w:sz w:val="24"/>
          <w:szCs w:val="24"/>
        </w:rPr>
        <w:t xml:space="preserve">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 xml:space="preserve">In lakes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diel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 xml:space="preserve">Wydoski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r w:rsidR="00F604E7" w:rsidRPr="004C2752">
        <w:rPr>
          <w:rFonts w:ascii="Times New Roman" w:hAnsi="Times New Roman" w:cs="Times New Roman"/>
          <w:sz w:val="24"/>
          <w:szCs w:val="24"/>
        </w:rPr>
        <w:t xml:space="preserve">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Zemlak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lastRenderedPageBreak/>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ins w:id="25" w:author="Stewart, Taylor Robert" w:date="2015-03-16T15:41:00Z">
        <w:r w:rsidR="005122A2" w:rsidRPr="004C2752">
          <w:rPr>
            <w:rFonts w:ascii="Times New Roman" w:hAnsi="Times New Roman" w:cs="Times New Roman"/>
            <w:sz w:val="24"/>
            <w:szCs w:val="24"/>
          </w:rPr>
          <w:t xml:space="preserve">  Life history and population dynamics of Lake Superior Pygmy Whitefish have not been described since 1953 (Eschmeyer and Bailey, 1955).</w:t>
        </w:r>
      </w:ins>
    </w:p>
    <w:p w14:paraId="5577697B" w14:textId="16E3E81E"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is </w:t>
      </w:r>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 xml:space="preserve">population dynamics of fish populations (Maceina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del w:id="26" w:author="Stewart, Taylor Robert" w:date="2015-03-16T14:34:00Z">
        <w:r w:rsidR="006A586A" w:rsidRPr="004C2752" w:rsidDel="00896186">
          <w:rPr>
            <w:rFonts w:ascii="Times New Roman" w:hAnsi="Times New Roman" w:cs="Times New Roman"/>
            <w:sz w:val="24"/>
            <w:szCs w:val="24"/>
          </w:rPr>
          <w:delText xml:space="preserve">assess </w:delText>
        </w:r>
      </w:del>
      <w:ins w:id="27" w:author="Stewart, Taylor Robert" w:date="2015-03-16T14:34:00Z">
        <w:r w:rsidR="00896186" w:rsidRPr="004C2752">
          <w:rPr>
            <w:rFonts w:ascii="Times New Roman" w:hAnsi="Times New Roman" w:cs="Times New Roman"/>
            <w:sz w:val="24"/>
            <w:szCs w:val="24"/>
          </w:rPr>
          <w:t xml:space="preserve">estimate </w:t>
        </w:r>
      </w:ins>
      <w:r w:rsidRPr="004C2752">
        <w:rPr>
          <w:rFonts w:ascii="Times New Roman" w:hAnsi="Times New Roman" w:cs="Times New Roman"/>
          <w:sz w:val="24"/>
          <w:szCs w:val="24"/>
        </w:rPr>
        <w:t>age of Pygmy Whitefish (</w:t>
      </w:r>
      <w:r w:rsidR="00611A55" w:rsidRPr="004C2752">
        <w:rPr>
          <w:rFonts w:ascii="Times New Roman" w:hAnsi="Times New Roman" w:cs="Times New Roman"/>
          <w:sz w:val="24"/>
          <w:szCs w:val="24"/>
        </w:rPr>
        <w:t xml:space="preserve">Weisel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Eschmeyer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McCart</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Weisel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otoliths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Zemlak</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Zemlak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xml:space="preserve">).  Scales underestimate age for many fish (Maceina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r w:rsidRPr="004C2752">
        <w:rPr>
          <w:rFonts w:ascii="Times New Roman" w:hAnsi="Times New Roman" w:cs="Times New Roman"/>
          <w:sz w:val="24"/>
          <w:szCs w:val="24"/>
        </w:rPr>
        <w:t>coregonids (Aass</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Skurdal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Herbst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del w:id="28" w:author="Stewart, Taylor Robert" w:date="2015-03-16T14:28:00Z">
        <w:r w:rsidRPr="004C2752" w:rsidDel="00896186">
          <w:rPr>
            <w:rFonts w:ascii="Times New Roman" w:hAnsi="Times New Roman" w:cs="Times New Roman"/>
            <w:sz w:val="24"/>
            <w:szCs w:val="24"/>
          </w:rPr>
          <w:delText xml:space="preserve">assessed </w:delText>
        </w:r>
      </w:del>
      <w:ins w:id="29" w:author="Stewart, Taylor Robert" w:date="2015-03-16T14:28:00Z">
        <w:r w:rsidR="00896186"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 xml:space="preserve">from scales and </w:t>
      </w:r>
      <w:del w:id="30" w:author="Stewart, Taylor Robert" w:date="2015-03-16T14:28:00Z">
        <w:r w:rsidRPr="004C2752" w:rsidDel="00896186">
          <w:rPr>
            <w:rFonts w:ascii="Times New Roman" w:hAnsi="Times New Roman" w:cs="Times New Roman"/>
            <w:sz w:val="24"/>
            <w:szCs w:val="24"/>
          </w:rPr>
          <w:delText>otoliths has</w:delText>
        </w:r>
      </w:del>
      <w:ins w:id="31" w:author="Stewart, Taylor Robert" w:date="2015-03-16T14:28:00Z">
        <w:r w:rsidR="00896186" w:rsidRPr="004C2752">
          <w:rPr>
            <w:rFonts w:ascii="Times New Roman" w:hAnsi="Times New Roman" w:cs="Times New Roman"/>
            <w:sz w:val="24"/>
            <w:szCs w:val="24"/>
          </w:rPr>
          <w:t>otoliths have</w:t>
        </w:r>
      </w:ins>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is to examine between-reader precision for scales and otoliths and to compare ages </w:t>
      </w:r>
      <w:del w:id="32" w:author="Stewart, Taylor Robert" w:date="2015-03-16T14:28:00Z">
        <w:r w:rsidRPr="004C2752" w:rsidDel="00896186">
          <w:rPr>
            <w:rFonts w:ascii="Times New Roman" w:hAnsi="Times New Roman" w:cs="Times New Roman"/>
            <w:sz w:val="24"/>
            <w:szCs w:val="24"/>
          </w:rPr>
          <w:delText xml:space="preserve">assessed </w:delText>
        </w:r>
      </w:del>
      <w:ins w:id="33" w:author="Stewart, Taylor Robert" w:date="2015-03-16T14:28:00Z">
        <w:r w:rsidR="00896186"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from scales and otoliths.</w:t>
      </w:r>
    </w:p>
    <w:p w14:paraId="61166547" w14:textId="35E3D8F8"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Eschmeyer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McCart</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r w:rsidR="009E3C01" w:rsidRPr="004C2752">
        <w:rPr>
          <w:rFonts w:ascii="Times New Roman" w:hAnsi="Times New Roman" w:cs="Times New Roman"/>
          <w:sz w:val="24"/>
          <w:szCs w:val="24"/>
        </w:rPr>
        <w:t xml:space="preserve">Weisel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00121577"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C4CCD"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r w:rsidR="00903823" w:rsidRPr="004C2752">
        <w:rPr>
          <w:rFonts w:ascii="Times New Roman" w:hAnsi="Times New Roman" w:cs="Times New Roman"/>
          <w:sz w:val="24"/>
          <w:szCs w:val="24"/>
        </w:rPr>
        <w:t>McCart</w:t>
      </w:r>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Eschmeyer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r w:rsidR="00903823"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03823" w:rsidRPr="004C2752">
        <w:rPr>
          <w:rFonts w:ascii="Times New Roman" w:hAnsi="Times New Roman" w:cs="Times New Roman"/>
          <w:sz w:val="24"/>
          <w:szCs w:val="24"/>
        </w:rPr>
        <w:t>Zemlak</w:t>
      </w:r>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r w:rsidR="009E3C01" w:rsidRPr="004C2752">
        <w:rPr>
          <w:rFonts w:ascii="Times New Roman" w:hAnsi="Times New Roman" w:cs="Times New Roman"/>
          <w:sz w:val="24"/>
          <w:szCs w:val="24"/>
        </w:rPr>
        <w:t xml:space="preserve">Zemlak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Our second objective is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make comparisons with</w:t>
      </w:r>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will be with </w:t>
      </w:r>
      <w:r w:rsidR="00132726" w:rsidRPr="004C2752">
        <w:rPr>
          <w:rFonts w:ascii="Times New Roman" w:hAnsi="Times New Roman" w:cs="Times New Roman"/>
          <w:sz w:val="24"/>
          <w:szCs w:val="24"/>
        </w:rPr>
        <w:t xml:space="preserve">the first collections of Pygmy Whitefish in Lake Superior made in 1953 by </w:t>
      </w:r>
      <w:r w:rsidR="00045D0B" w:rsidRPr="004C2752">
        <w:rPr>
          <w:rFonts w:ascii="Times New Roman" w:hAnsi="Times New Roman" w:cs="Times New Roman"/>
          <w:sz w:val="24"/>
          <w:szCs w:val="24"/>
        </w:rPr>
        <w:lastRenderedPageBreak/>
        <w:t>Eschmeyer and Bailey (1955)</w:t>
      </w:r>
      <w:r w:rsidR="00B82509" w:rsidRPr="004C2752">
        <w:rPr>
          <w:rFonts w:ascii="Times New Roman" w:hAnsi="Times New Roman" w:cs="Times New Roman"/>
          <w:sz w:val="24"/>
          <w:szCs w:val="24"/>
        </w:rPr>
        <w:t xml:space="preserve">, </w:t>
      </w:r>
      <w:r w:rsidR="00C52C67" w:rsidRPr="004C2752">
        <w:rPr>
          <w:rFonts w:ascii="Times New Roman" w:hAnsi="Times New Roman" w:cs="Times New Roman"/>
          <w:sz w:val="24"/>
          <w:szCs w:val="24"/>
        </w:rPr>
        <w:t xml:space="preserve">to determine if growth of Pygmy Whitefish in </w:t>
      </w:r>
      <w:r w:rsidR="00045D0B" w:rsidRPr="004C2752">
        <w:rPr>
          <w:rFonts w:ascii="Times New Roman" w:hAnsi="Times New Roman" w:cs="Times New Roman"/>
          <w:sz w:val="24"/>
          <w:szCs w:val="24"/>
        </w:rPr>
        <w:t>Lake Superior</w:t>
      </w:r>
      <w:r w:rsidR="0072422D" w:rsidRPr="004C2752">
        <w:rPr>
          <w:rFonts w:ascii="Times New Roman" w:hAnsi="Times New Roman" w:cs="Times New Roman"/>
          <w:sz w:val="24"/>
          <w:szCs w:val="24"/>
        </w:rPr>
        <w:t xml:space="preserve"> has changed </w:t>
      </w:r>
      <w:r w:rsidR="003807A2" w:rsidRPr="004C2752">
        <w:rPr>
          <w:rFonts w:ascii="Times New Roman" w:hAnsi="Times New Roman" w:cs="Times New Roman"/>
          <w:sz w:val="24"/>
          <w:szCs w:val="24"/>
        </w:rPr>
        <w:t>in 60</w:t>
      </w:r>
      <w:r w:rsidR="00132726" w:rsidRPr="004C2752">
        <w:rPr>
          <w:rFonts w:ascii="Times New Roman" w:hAnsi="Times New Roman" w:cs="Times New Roman"/>
          <w:sz w:val="24"/>
          <w:szCs w:val="24"/>
        </w:rPr>
        <w:t xml:space="preserve"> </w:t>
      </w:r>
      <w:commentRangeStart w:id="34"/>
      <w:r w:rsidR="00132726" w:rsidRPr="004C2752">
        <w:rPr>
          <w:rFonts w:ascii="Times New Roman" w:hAnsi="Times New Roman" w:cs="Times New Roman"/>
          <w:sz w:val="24"/>
          <w:szCs w:val="24"/>
        </w:rPr>
        <w:t>y</w:t>
      </w:r>
      <w:commentRangeEnd w:id="34"/>
      <w:r w:rsidR="005A4AD5" w:rsidRPr="004C2752">
        <w:rPr>
          <w:rStyle w:val="CommentReference"/>
          <w:rFonts w:ascii="Times New Roman" w:hAnsi="Times New Roman" w:cs="Times New Roman"/>
        </w:rPr>
        <w:commentReference w:id="34"/>
      </w:r>
      <w:r w:rsidR="00132726" w:rsidRPr="004C2752">
        <w:rPr>
          <w:rFonts w:ascii="Times New Roman" w:hAnsi="Times New Roman" w:cs="Times New Roman"/>
          <w:sz w:val="24"/>
          <w:szCs w:val="24"/>
        </w:rPr>
        <w:t>.</w:t>
      </w:r>
    </w:p>
    <w:p w14:paraId="2980C9E5" w14:textId="11D06265"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Finally, Froese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Zemlak and McPhail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FishBase (</w:t>
      </w:r>
      <w:r w:rsidR="007504F1" w:rsidRPr="0091512E">
        <w:rPr>
          <w:rFonts w:ascii="Times New Roman" w:hAnsi="Times New Roman" w:cs="Times New Roman"/>
          <w:sz w:val="24"/>
          <w:szCs w:val="24"/>
        </w:rPr>
        <w:t xml:space="preserve">Froese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1B597A" w:rsidRPr="0091512E">
        <w:rPr>
          <w:rFonts w:ascii="Times New Roman" w:hAnsi="Times New Roman" w:cs="Times New Roman"/>
          <w:sz w:val="24"/>
          <w:szCs w:val="24"/>
        </w:rPr>
        <w:t>Pauly</w:t>
      </w:r>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 xml:space="preserve">a weight-length relationship that was derived from other species with a body shape similar to Pygmy Whitefish (Froese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commentRangeStart w:id="35"/>
      <w:r w:rsidR="005A4AD5" w:rsidRPr="0091512E">
        <w:rPr>
          <w:rFonts w:ascii="Times New Roman" w:hAnsi="Times New Roman" w:cs="Times New Roman"/>
          <w:sz w:val="24"/>
          <w:szCs w:val="24"/>
        </w:rPr>
        <w:t>Therefore</w:t>
      </w:r>
      <w:commentRangeEnd w:id="35"/>
      <w:r w:rsidR="005A4AD5" w:rsidRPr="004C2752">
        <w:rPr>
          <w:rStyle w:val="CommentReference"/>
          <w:rFonts w:ascii="Times New Roman" w:hAnsi="Times New Roman" w:cs="Times New Roman"/>
        </w:rPr>
        <w:commentReference w:id="35"/>
      </w:r>
      <w:r w:rsidRPr="004C2752">
        <w:rPr>
          <w:rFonts w:ascii="Times New Roman" w:hAnsi="Times New Roman" w:cs="Times New Roman"/>
          <w:sz w:val="24"/>
          <w:szCs w:val="24"/>
        </w:rPr>
        <w:t xml:space="preserve">, our third objective is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0F4E9C2B"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Research Vessel Kiyi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w:t>
      </w:r>
      <w:r w:rsidR="00C17F95" w:rsidRPr="004C2752">
        <w:rPr>
          <w:rFonts w:ascii="Times New Roman" w:hAnsi="Times New Roman" w:cs="Times New Roman"/>
          <w:sz w:val="24"/>
          <w:szCs w:val="24"/>
        </w:rPr>
        <w:t>type</w:t>
      </w:r>
      <w:r w:rsidR="0031102B" w:rsidRPr="004C2752">
        <w:rPr>
          <w:rFonts w:ascii="Times New Roman" w:hAnsi="Times New Roman" w:cs="Times New Roman"/>
          <w:sz w:val="24"/>
          <w:szCs w:val="24"/>
        </w:rPr>
        <w:t xml:space="preserve">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cross-contour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B86FE0" w:rsidRPr="004C2752">
        <w:rPr>
          <w:rFonts w:ascii="Times New Roman" w:hAnsi="Times New Roman" w:cs="Times New Roman"/>
          <w:sz w:val="24"/>
          <w:szCs w:val="24"/>
        </w:rPr>
        <w:t xml:space="preserve">of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3A84451A"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 or</w:t>
      </w:r>
      <w:r w:rsidR="00D244FA" w:rsidRPr="004C2752">
        <w:rPr>
          <w:rFonts w:ascii="Times New Roman" w:hAnsi="Times New Roman" w:cs="Times New Roman"/>
          <w:sz w:val="24"/>
          <w:szCs w:val="24"/>
        </w:rPr>
        <w:t>, if the catch was large</w:t>
      </w:r>
      <w:ins w:id="36" w:author="Stewart, Taylor Robert" w:date="2015-03-16T12:35:00Z">
        <w:r w:rsidR="005C7489" w:rsidRPr="004C2752">
          <w:rPr>
            <w:rFonts w:ascii="Times New Roman" w:hAnsi="Times New Roman" w:cs="Times New Roman"/>
            <w:sz w:val="24"/>
            <w:szCs w:val="24"/>
          </w:rPr>
          <w:t xml:space="preserve"> </w:t>
        </w:r>
        <w:r w:rsidR="005C7489" w:rsidRPr="0091512E">
          <w:rPr>
            <w:rFonts w:ascii="Times New Roman" w:hAnsi="Times New Roman" w:cs="Times New Roman"/>
            <w:sz w:val="24"/>
            <w:szCs w:val="24"/>
          </w:rPr>
          <w:t>(N &gt; 50)</w:t>
        </w:r>
      </w:ins>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a subsa</w:t>
      </w:r>
      <w:r w:rsidR="00011587" w:rsidRPr="0091512E">
        <w:rPr>
          <w:rFonts w:ascii="Times New Roman" w:hAnsi="Times New Roman" w:cs="Times New Roman"/>
          <w:sz w:val="24"/>
          <w:szCs w:val="24"/>
        </w:rPr>
        <w:t xml:space="preserve">mple </w:t>
      </w:r>
      <w:r w:rsidR="00D244FA" w:rsidRPr="0091512E">
        <w:rPr>
          <w:rFonts w:ascii="Times New Roman" w:hAnsi="Times New Roman" w:cs="Times New Roman"/>
          <w:sz w:val="24"/>
          <w:szCs w:val="24"/>
        </w:rPr>
        <w:t xml:space="preserve">of </w:t>
      </w:r>
      <w:r w:rsidRPr="0091512E">
        <w:rPr>
          <w:rFonts w:ascii="Times New Roman" w:hAnsi="Times New Roman" w:cs="Times New Roman"/>
          <w:sz w:val="24"/>
          <w:szCs w:val="24"/>
        </w:rPr>
        <w:t xml:space="preserve">captured Pygmy Whitefish 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t>the vessel was moored.  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lastRenderedPageBreak/>
        <w:t xml:space="preserve">were estimated from the </w:t>
      </w:r>
      <w:r w:rsidRPr="004C2752">
        <w:rPr>
          <w:rFonts w:ascii="Times New Roman" w:hAnsi="Times New Roman" w:cs="Times New Roman"/>
          <w:sz w:val="24"/>
          <w:szCs w:val="24"/>
        </w:rPr>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S</w:t>
      </w:r>
      <w:r w:rsidRPr="004C2752">
        <w:rPr>
          <w:rFonts w:ascii="Times New Roman" w:hAnsi="Times New Roman" w:cs="Times New Roman"/>
          <w:sz w:val="24"/>
          <w:szCs w:val="24"/>
        </w:rPr>
        <w:t xml:space="preserve">aggital otoliths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removed from as many as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otoliths from </w:t>
      </w:r>
      <w:r w:rsidR="00B86FE0" w:rsidRPr="004C2752">
        <w:rPr>
          <w:rFonts w:ascii="Times New Roman" w:hAnsi="Times New Roman" w:cs="Times New Roman"/>
          <w:sz w:val="24"/>
          <w:szCs w:val="24"/>
        </w:rPr>
        <w:t xml:space="preserve">more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(which proved to be 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coin envelope to air dry.  </w:t>
      </w:r>
      <w:r w:rsidR="00E424BE" w:rsidRPr="004C2752">
        <w:rPr>
          <w:rFonts w:ascii="Times New Roman" w:hAnsi="Times New Roman" w:cs="Times New Roman"/>
          <w:sz w:val="24"/>
          <w:szCs w:val="24"/>
        </w:rPr>
        <w:t>Excess tissue was removed from o</w:t>
      </w:r>
      <w:r w:rsidR="00011587" w:rsidRPr="004C2752">
        <w:rPr>
          <w:rFonts w:ascii="Times New Roman" w:hAnsi="Times New Roman" w:cs="Times New Roman"/>
          <w:sz w:val="24"/>
          <w:szCs w:val="24"/>
        </w:rPr>
        <w:t xml:space="preserve">toliths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4C4D0376"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Buehler EpoKwick</w:t>
      </w:r>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thick section through the nucleus along the dorso</w:t>
      </w:r>
      <w:r w:rsidR="00655468" w:rsidRPr="004C2752">
        <w:rPr>
          <w:rFonts w:ascii="Times New Roman" w:hAnsi="Times New Roman" w:cs="Times New Roman"/>
          <w:sz w:val="24"/>
          <w:szCs w:val="24"/>
        </w:rPr>
        <w:t>-</w:t>
      </w:r>
      <w:r w:rsidR="005D5D83" w:rsidRPr="004C2752">
        <w:rPr>
          <w:rFonts w:ascii="Times New Roman" w:hAnsi="Times New Roman" w:cs="Times New Roman"/>
          <w:sz w:val="24"/>
          <w:szCs w:val="24"/>
        </w:rPr>
        <w:t xml:space="preserve">ventral plane was obtained with </w:t>
      </w:r>
      <w:r w:rsidR="00495DFE" w:rsidRPr="004C2752">
        <w:rPr>
          <w:rFonts w:ascii="Times New Roman" w:hAnsi="Times New Roman" w:cs="Times New Roman"/>
          <w:sz w:val="24"/>
          <w:szCs w:val="24"/>
        </w:rPr>
        <w:t>a Buehler IsoMet</w:t>
      </w:r>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 xml:space="preserve">lith thin sections were </w:t>
      </w:r>
      <w:r w:rsidR="00495DFE" w:rsidRPr="004C2752">
        <w:rPr>
          <w:rFonts w:ascii="Times New Roman" w:hAnsi="Times New Roman" w:cs="Times New Roman"/>
          <w:sz w:val="24"/>
          <w:szCs w:val="24"/>
        </w:rPr>
        <w:t xml:space="preserve">lightly polished with 2000grit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x magnification).  Digital images of scales and otoliths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3082B027"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on the scales and otoliths from the digital images.</w:t>
      </w:r>
      <w:r w:rsidR="00456037" w:rsidRPr="004C2752">
        <w:rPr>
          <w:rFonts w:ascii="Times New Roman" w:hAnsi="Times New Roman" w:cs="Times New Roman"/>
          <w:sz w:val="24"/>
          <w:szCs w:val="24"/>
        </w:rPr>
        <w:t xml:space="preserve">  Readers had varying levels of experience</w:t>
      </w:r>
      <w:ins w:id="37" w:author="Stewart, Taylor Robert" w:date="2015-03-16T12:36:00Z">
        <w:r w:rsidR="005C7489" w:rsidRPr="004C2752">
          <w:rPr>
            <w:rFonts w:ascii="Times New Roman" w:hAnsi="Times New Roman" w:cs="Times New Roman"/>
            <w:sz w:val="24"/>
            <w:szCs w:val="24"/>
          </w:rPr>
          <w:t xml:space="preserve"> estimating</w:t>
        </w:r>
      </w:ins>
      <w:ins w:id="38" w:author="Stewart, Taylor Robert" w:date="2015-03-17T15:31:00Z">
        <w:r w:rsidR="0091512E">
          <w:rPr>
            <w:rFonts w:ascii="Times New Roman" w:hAnsi="Times New Roman" w:cs="Times New Roman"/>
            <w:sz w:val="24"/>
            <w:szCs w:val="24"/>
          </w:rPr>
          <w:t xml:space="preserve"> </w:t>
        </w:r>
        <w:proofErr w:type="gramStart"/>
        <w:r w:rsidR="0091512E">
          <w:rPr>
            <w:rFonts w:ascii="Times New Roman" w:hAnsi="Times New Roman" w:cs="Times New Roman"/>
            <w:sz w:val="24"/>
            <w:szCs w:val="24"/>
          </w:rPr>
          <w:t>ages</w:t>
        </w:r>
      </w:ins>
      <w:proofErr w:type="gramEnd"/>
      <w:r w:rsidR="00456037" w:rsidRPr="0091512E">
        <w:rPr>
          <w:rFonts w:ascii="Times New Roman" w:hAnsi="Times New Roman" w:cs="Times New Roman"/>
          <w:sz w:val="24"/>
          <w:szCs w:val="24"/>
        </w:rPr>
        <w:t xml:space="preserve"> </w:t>
      </w:r>
      <w:del w:id="39" w:author="Stewart, Taylor Robert" w:date="2015-03-17T15:31:00Z">
        <w:r w:rsidR="00456037" w:rsidRPr="0091512E" w:rsidDel="0091512E">
          <w:rPr>
            <w:rFonts w:ascii="Times New Roman" w:hAnsi="Times New Roman" w:cs="Times New Roman"/>
            <w:sz w:val="24"/>
            <w:szCs w:val="24"/>
          </w:rPr>
          <w:delText>age</w:delText>
        </w:r>
      </w:del>
      <w:del w:id="40" w:author="Stewart, Taylor Robert" w:date="2015-03-16T12:36:00Z">
        <w:r w:rsidR="00456037" w:rsidRPr="0091512E" w:rsidDel="005C7489">
          <w:rPr>
            <w:rFonts w:ascii="Times New Roman" w:hAnsi="Times New Roman" w:cs="Times New Roman"/>
            <w:sz w:val="24"/>
            <w:szCs w:val="24"/>
          </w:rPr>
          <w:delText>ing</w:delText>
        </w:r>
      </w:del>
      <w:del w:id="41" w:author="Stewart, Taylor Robert" w:date="2015-03-17T15:31:00Z">
        <w:r w:rsidR="00456037" w:rsidRPr="0091512E" w:rsidDel="0091512E">
          <w:rPr>
            <w:rFonts w:ascii="Times New Roman" w:hAnsi="Times New Roman" w:cs="Times New Roman"/>
            <w:sz w:val="24"/>
            <w:szCs w:val="24"/>
          </w:rPr>
          <w:delText xml:space="preserve"> </w:delText>
        </w:r>
      </w:del>
      <w:r w:rsidR="00456037" w:rsidRPr="0091512E">
        <w:rPr>
          <w:rFonts w:ascii="Times New Roman" w:hAnsi="Times New Roman" w:cs="Times New Roman"/>
          <w:sz w:val="24"/>
          <w:szCs w:val="24"/>
        </w:rPr>
        <w:t>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ins w:id="42" w:author="Stewart, Taylor Robert" w:date="2015-03-16T12:47:00Z">
        <w:r w:rsidR="00232172" w:rsidRPr="0091512E">
          <w:rPr>
            <w:rFonts w:ascii="Times New Roman" w:hAnsi="Times New Roman" w:cs="Times New Roman"/>
            <w:sz w:val="24"/>
            <w:szCs w:val="24"/>
          </w:rPr>
          <w:t xml:space="preserve">was trained by an experienced reader using </w:t>
        </w:r>
      </w:ins>
      <w:del w:id="43" w:author="Stewart, Taylor Robert" w:date="2015-03-16T12:47:00Z">
        <w:r w:rsidR="00456037" w:rsidRPr="004C2752" w:rsidDel="00232172">
          <w:rPr>
            <w:rFonts w:ascii="Times New Roman" w:hAnsi="Times New Roman" w:cs="Times New Roman"/>
            <w:sz w:val="24"/>
            <w:szCs w:val="24"/>
          </w:rPr>
          <w:delText xml:space="preserve">examined, with </w:delText>
        </w:r>
        <w:r w:rsidR="002D1D69" w:rsidRPr="004C2752" w:rsidDel="00232172">
          <w:rPr>
            <w:rFonts w:ascii="Times New Roman" w:hAnsi="Times New Roman" w:cs="Times New Roman"/>
            <w:sz w:val="24"/>
            <w:szCs w:val="24"/>
          </w:rPr>
          <w:delText xml:space="preserve">an </w:delText>
        </w:r>
        <w:r w:rsidR="00456037" w:rsidRPr="004C2752" w:rsidDel="00232172">
          <w:rPr>
            <w:rFonts w:ascii="Times New Roman" w:hAnsi="Times New Roman" w:cs="Times New Roman"/>
            <w:sz w:val="24"/>
            <w:szCs w:val="24"/>
          </w:rPr>
          <w:delText xml:space="preserve">experienced reader, training </w:delText>
        </w:r>
      </w:del>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otoliths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del w:id="44" w:author="Stewart, Taylor Robert" w:date="2015-03-16T14:29:00Z">
        <w:r w:rsidR="00456037" w:rsidRPr="004C2752" w:rsidDel="00896186">
          <w:rPr>
            <w:rFonts w:ascii="Times New Roman" w:hAnsi="Times New Roman" w:cs="Times New Roman"/>
            <w:sz w:val="24"/>
            <w:szCs w:val="24"/>
          </w:rPr>
          <w:delText xml:space="preserve">assessing </w:delText>
        </w:r>
      </w:del>
      <w:ins w:id="45" w:author="Stewart, Taylor Robert" w:date="2015-03-16T14:29:00Z">
        <w:r w:rsidR="00896186" w:rsidRPr="004C2752">
          <w:rPr>
            <w:rFonts w:ascii="Times New Roman" w:hAnsi="Times New Roman" w:cs="Times New Roman"/>
            <w:sz w:val="24"/>
            <w:szCs w:val="24"/>
          </w:rPr>
          <w:t xml:space="preserve">estimating </w:t>
        </w:r>
      </w:ins>
      <w:r w:rsidR="00456037" w:rsidRPr="004C2752">
        <w:rPr>
          <w:rFonts w:ascii="Times New Roman" w:hAnsi="Times New Roman" w:cs="Times New Roman"/>
          <w:sz w:val="24"/>
          <w:szCs w:val="24"/>
        </w:rPr>
        <w:t>age</w:t>
      </w:r>
      <w:r w:rsidR="007D6640"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lastRenderedPageBreak/>
        <w:t>from fish</w:t>
      </w:r>
      <w:r w:rsidR="00456037" w:rsidRPr="004C2752">
        <w:rPr>
          <w:rFonts w:ascii="Times New Roman" w:hAnsi="Times New Roman" w:cs="Times New Roman"/>
          <w:sz w:val="24"/>
          <w:szCs w:val="24"/>
        </w:rPr>
        <w:t xml:space="preserve"> used 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using “cutting-over” and “compaction” characteristics evident in the circuli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 were identified by discontinuities in the otolith structure that were usually most obvious on the otolith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otoliths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otoliths were caused by difficulties with </w:t>
      </w:r>
      <w:r w:rsidR="007260E2" w:rsidRPr="004C2752">
        <w:rPr>
          <w:rFonts w:ascii="Times New Roman" w:hAnsi="Times New Roman" w:cs="Times New Roman"/>
          <w:sz w:val="24"/>
          <w:szCs w:val="24"/>
        </w:rPr>
        <w:t xml:space="preserve">sectioning </w:t>
      </w:r>
      <w:r w:rsidR="0021554E" w:rsidRPr="004C2752">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del w:id="46" w:author="Stewart, Taylor Robert" w:date="2015-03-16T14:29:00Z">
        <w:r w:rsidR="0071593A" w:rsidRPr="004C2752" w:rsidDel="00896186">
          <w:rPr>
            <w:rFonts w:ascii="Times New Roman" w:hAnsi="Times New Roman" w:cs="Times New Roman"/>
            <w:sz w:val="24"/>
            <w:szCs w:val="24"/>
          </w:rPr>
          <w:delText>assessment</w:delText>
        </w:r>
      </w:del>
      <w:ins w:id="47" w:author="Stewart, Taylor Robert" w:date="2015-03-16T14:29:00Z">
        <w:r w:rsidR="00896186" w:rsidRPr="004C2752">
          <w:rPr>
            <w:rFonts w:ascii="Times New Roman" w:hAnsi="Times New Roman" w:cs="Times New Roman"/>
            <w:sz w:val="24"/>
            <w:szCs w:val="24"/>
          </w:rPr>
          <w:t>estimat</w:t>
        </w:r>
      </w:ins>
      <w:ins w:id="48" w:author="Stewart, Taylor Robert" w:date="2015-03-16T14:34:00Z">
        <w:r w:rsidR="00896186" w:rsidRPr="004C2752">
          <w:rPr>
            <w:rFonts w:ascii="Times New Roman" w:hAnsi="Times New Roman" w:cs="Times New Roman"/>
            <w:sz w:val="24"/>
            <w:szCs w:val="24"/>
          </w:rPr>
          <w:t>e</w:t>
        </w:r>
      </w:ins>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then that fish was removed from the comparison of ages </w:t>
      </w:r>
      <w:del w:id="49" w:author="Stewart, Taylor Robert" w:date="2015-03-16T14:23:00Z">
        <w:r w:rsidR="00CB5602" w:rsidRPr="004C2752" w:rsidDel="008545F1">
          <w:rPr>
            <w:rFonts w:ascii="Times New Roman" w:hAnsi="Times New Roman" w:cs="Times New Roman"/>
            <w:sz w:val="24"/>
            <w:szCs w:val="24"/>
          </w:rPr>
          <w:delText>as</w:delText>
        </w:r>
        <w:r w:rsidR="00796C76" w:rsidRPr="004C2752" w:rsidDel="008545F1">
          <w:rPr>
            <w:rFonts w:ascii="Times New Roman" w:hAnsi="Times New Roman" w:cs="Times New Roman"/>
            <w:sz w:val="24"/>
            <w:szCs w:val="24"/>
          </w:rPr>
          <w:delText xml:space="preserve">sessed </w:delText>
        </w:r>
      </w:del>
      <w:ins w:id="50" w:author="Stewart, Taylor Robert" w:date="2015-03-16T14:23:00Z">
        <w:r w:rsidR="008545F1" w:rsidRPr="004C2752">
          <w:rPr>
            <w:rFonts w:ascii="Times New Roman" w:hAnsi="Times New Roman" w:cs="Times New Roman"/>
            <w:sz w:val="24"/>
            <w:szCs w:val="24"/>
          </w:rPr>
          <w:t xml:space="preserve">estimated </w:t>
        </w:r>
      </w:ins>
      <w:r w:rsidR="00796C76" w:rsidRPr="004C2752">
        <w:rPr>
          <w:rFonts w:ascii="Times New Roman" w:hAnsi="Times New Roman" w:cs="Times New Roman"/>
          <w:sz w:val="24"/>
          <w:szCs w:val="24"/>
        </w:rPr>
        <w:t>from scales and otoliths</w:t>
      </w:r>
      <w:r w:rsidR="007D6640" w:rsidRPr="004C2752">
        <w:rPr>
          <w:rFonts w:ascii="Times New Roman" w:hAnsi="Times New Roman" w:cs="Times New Roman"/>
          <w:sz w:val="24"/>
          <w:szCs w:val="24"/>
        </w:rPr>
        <w:t xml:space="preserve"> but not from comparison of age</w:t>
      </w:r>
      <w:r w:rsidR="008C0919" w:rsidRPr="004C2752">
        <w:rPr>
          <w:rFonts w:ascii="Times New Roman" w:hAnsi="Times New Roman" w:cs="Times New Roman"/>
          <w:sz w:val="24"/>
          <w:szCs w:val="24"/>
        </w:rPr>
        <w:t xml:space="preserve"> </w:t>
      </w:r>
      <w:del w:id="51" w:author="Stewart, Taylor Robert" w:date="2015-03-16T14:23:00Z">
        <w:r w:rsidR="0071593A" w:rsidRPr="004C2752" w:rsidDel="008545F1">
          <w:rPr>
            <w:rFonts w:ascii="Times New Roman" w:hAnsi="Times New Roman" w:cs="Times New Roman"/>
            <w:sz w:val="24"/>
            <w:szCs w:val="24"/>
          </w:rPr>
          <w:delText xml:space="preserve">assessments </w:delText>
        </w:r>
      </w:del>
      <w:ins w:id="52" w:author="Stewart, Taylor Robert" w:date="2015-03-16T14:23:00Z">
        <w:r w:rsidR="00896186" w:rsidRPr="004C2752">
          <w:rPr>
            <w:rFonts w:ascii="Times New Roman" w:hAnsi="Times New Roman" w:cs="Times New Roman"/>
            <w:sz w:val="24"/>
            <w:szCs w:val="24"/>
          </w:rPr>
          <w:t>estimat</w:t>
        </w:r>
      </w:ins>
      <w:ins w:id="53" w:author="Stewart, Taylor Robert" w:date="2015-03-16T14:34:00Z">
        <w:r w:rsidR="00896186" w:rsidRPr="004C2752">
          <w:rPr>
            <w:rFonts w:ascii="Times New Roman" w:hAnsi="Times New Roman" w:cs="Times New Roman"/>
            <w:sz w:val="24"/>
            <w:szCs w:val="24"/>
          </w:rPr>
          <w:t>e</w:t>
        </w:r>
      </w:ins>
      <w:ins w:id="54" w:author="Stewart, Taylor Robert" w:date="2015-03-16T14:23:00Z">
        <w:r w:rsidR="008545F1" w:rsidRPr="004C2752">
          <w:rPr>
            <w:rFonts w:ascii="Times New Roman" w:hAnsi="Times New Roman" w:cs="Times New Roman"/>
            <w:sz w:val="24"/>
            <w:szCs w:val="24"/>
          </w:rPr>
          <w:t xml:space="preserve">s </w:t>
        </w:r>
      </w:ins>
      <w:r w:rsidR="008C0919" w:rsidRPr="004C2752">
        <w:rPr>
          <w:rFonts w:ascii="Times New Roman" w:hAnsi="Times New Roman" w:cs="Times New Roman"/>
          <w:sz w:val="24"/>
          <w:szCs w:val="24"/>
        </w:rPr>
        <w:t>from 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710E90C8"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Bias in scale ages and otolith ages between two readers</w:t>
      </w:r>
      <w:ins w:id="55" w:author="Stewart, Taylor Robert" w:date="2015-03-16T15:44:00Z">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lower than the other)</w:t>
        </w:r>
      </w:ins>
      <w:r w:rsidRPr="004C2752">
        <w:rPr>
          <w:rFonts w:ascii="Times New Roman" w:hAnsi="Times New Roman" w:cs="Times New Roman"/>
          <w:sz w:val="24"/>
          <w:szCs w:val="24"/>
        </w:rPr>
        <w:t xml:space="preserve"> and between consensus scale and otolith ages were </w:t>
      </w:r>
      <w:del w:id="56" w:author="Stewart, Taylor Robert" w:date="2015-03-16T14:23:00Z">
        <w:r w:rsidRPr="004C2752" w:rsidDel="008545F1">
          <w:rPr>
            <w:rFonts w:ascii="Times New Roman" w:hAnsi="Times New Roman" w:cs="Times New Roman"/>
            <w:sz w:val="24"/>
            <w:szCs w:val="24"/>
          </w:rPr>
          <w:delText xml:space="preserve">assessed </w:delText>
        </w:r>
      </w:del>
      <w:ins w:id="57" w:author="Stewart, Taylor Robert" w:date="2015-03-16T14:23:00Z">
        <w:r w:rsidR="008545F1"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 xml:space="preserve">with age-bias plots (Campana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Hoenig</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w:t>
      </w:r>
      <w:proofErr w:type="gramStart"/>
      <w:r w:rsidRPr="004C2752">
        <w:rPr>
          <w:rFonts w:ascii="Times New Roman" w:hAnsi="Times New Roman" w:cs="Times New Roman"/>
          <w:sz w:val="24"/>
          <w:szCs w:val="24"/>
        </w:rPr>
        <w:t>ageBias(</w:t>
      </w:r>
      <w:proofErr w:type="gramEnd"/>
      <w:r w:rsidRPr="004C2752">
        <w:rPr>
          <w:rFonts w:ascii="Times New Roman" w:hAnsi="Times New Roman" w:cs="Times New Roman"/>
          <w:sz w:val="24"/>
          <w:szCs w:val="24"/>
        </w:rPr>
        <w:t>) from the FSA package v0.</w:t>
      </w:r>
      <w:r w:rsidR="00ED2781" w:rsidRPr="004C2752">
        <w:rPr>
          <w:rFonts w:ascii="Times New Roman" w:hAnsi="Times New Roman" w:cs="Times New Roman"/>
          <w:sz w:val="24"/>
          <w:szCs w:val="24"/>
        </w:rPr>
        <w:t>4</w:t>
      </w:r>
      <w:r w:rsidRPr="004C2752">
        <w:rPr>
          <w:rFonts w:ascii="Times New Roman" w:hAnsi="Times New Roman" w:cs="Times New Roman"/>
          <w:sz w:val="24"/>
          <w:szCs w:val="24"/>
        </w:rPr>
        <w:t>.</w:t>
      </w:r>
      <w:r w:rsidR="00ED2781" w:rsidRPr="004C2752">
        <w:rPr>
          <w:rFonts w:ascii="Times New Roman" w:hAnsi="Times New Roman" w:cs="Times New Roman"/>
          <w:sz w:val="24"/>
          <w:szCs w:val="24"/>
        </w:rPr>
        <w:t>3</w:t>
      </w:r>
      <w:r w:rsidR="008A174C" w:rsidRPr="004C2752">
        <w:rPr>
          <w:rFonts w:ascii="Times New Roman" w:hAnsi="Times New Roman" w:cs="Times New Roman"/>
          <w:sz w:val="24"/>
          <w:szCs w:val="24"/>
        </w:rPr>
        <w:t>3</w:t>
      </w:r>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v3.1.</w:t>
      </w:r>
      <w:r w:rsidR="004D68FC" w:rsidRPr="004C2752">
        <w:rPr>
          <w:rFonts w:ascii="Times New Roman" w:hAnsi="Times New Roman" w:cs="Times New Roman"/>
          <w:sz w:val="24"/>
          <w:szCs w:val="24"/>
        </w:rPr>
        <w:t>2</w:t>
      </w:r>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Pr="0091512E">
        <w:rPr>
          <w:rFonts w:ascii="Times New Roman" w:hAnsi="Times New Roman" w:cs="Times New Roman"/>
          <w:sz w:val="24"/>
          <w:szCs w:val="24"/>
        </w:rPr>
        <w:t>, the co</w:t>
      </w:r>
      <w:r w:rsidR="0013681B" w:rsidRPr="0091512E">
        <w:rPr>
          <w:rFonts w:ascii="Times New Roman" w:hAnsi="Times New Roman" w:cs="Times New Roman"/>
          <w:sz w:val="24"/>
          <w:szCs w:val="24"/>
        </w:rPr>
        <w:t xml:space="preserve">- </w:t>
      </w:r>
      <w:r w:rsidRPr="0091512E">
        <w:rPr>
          <w:rFonts w:ascii="Times New Roman" w:hAnsi="Times New Roman" w:cs="Times New Roman"/>
          <w:sz w:val="24"/>
          <w:szCs w:val="24"/>
        </w:rPr>
        <w:t>efficient of variation (CV;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 xml:space="preserve">), and average percentage error (APE; </w:t>
      </w:r>
      <w:r w:rsidR="00062BE8" w:rsidRPr="004C2752">
        <w:rPr>
          <w:rFonts w:ascii="Times New Roman" w:hAnsi="Times New Roman" w:cs="Times New Roman"/>
          <w:sz w:val="24"/>
          <w:szCs w:val="24"/>
        </w:rPr>
        <w:t xml:space="preserve">Beamish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062BE8" w:rsidRPr="004C2752">
        <w:rPr>
          <w:rFonts w:ascii="Times New Roman" w:hAnsi="Times New Roman" w:cs="Times New Roman"/>
          <w:sz w:val="24"/>
          <w:szCs w:val="24"/>
        </w:rPr>
        <w:t>Fournier</w:t>
      </w:r>
      <w:r w:rsidR="00840153" w:rsidRPr="004C2752">
        <w:rPr>
          <w:rFonts w:ascii="Times New Roman" w:hAnsi="Times New Roman" w:cs="Times New Roman"/>
          <w:sz w:val="24"/>
          <w:szCs w:val="24"/>
        </w:rPr>
        <w:t>,</w:t>
      </w:r>
      <w:r w:rsidR="00062BE8" w:rsidRPr="004C2752">
        <w:rPr>
          <w:rFonts w:ascii="Times New Roman" w:hAnsi="Times New Roman" w:cs="Times New Roman"/>
          <w:sz w:val="24"/>
          <w:szCs w:val="24"/>
        </w:rPr>
        <w:t xml:space="preserve"> 19</w:t>
      </w:r>
      <w:r w:rsidR="00436ADB" w:rsidRPr="004C2752">
        <w:rPr>
          <w:rFonts w:ascii="Times New Roman" w:hAnsi="Times New Roman" w:cs="Times New Roman"/>
          <w:sz w:val="24"/>
          <w:szCs w:val="24"/>
        </w:rPr>
        <w:t>8</w:t>
      </w:r>
      <w:r w:rsidR="00062BE8" w:rsidRPr="004C2752">
        <w:rPr>
          <w:rFonts w:ascii="Times New Roman" w:hAnsi="Times New Roman" w:cs="Times New Roman"/>
          <w:sz w:val="24"/>
          <w:szCs w:val="24"/>
        </w:rPr>
        <w:t>1</w:t>
      </w:r>
      <w:r w:rsidRPr="004C2752">
        <w:rPr>
          <w:rFonts w:ascii="Times New Roman" w:hAnsi="Times New Roman" w:cs="Times New Roman"/>
          <w:sz w:val="24"/>
          <w:szCs w:val="24"/>
        </w:rPr>
        <w:t xml:space="preserve">) as computed with </w:t>
      </w:r>
      <w:proofErr w:type="gramStart"/>
      <w:r w:rsidRPr="004C2752">
        <w:rPr>
          <w:rFonts w:ascii="Times New Roman" w:hAnsi="Times New Roman" w:cs="Times New Roman"/>
          <w:sz w:val="24"/>
          <w:szCs w:val="24"/>
        </w:rPr>
        <w:t>agePrecision(</w:t>
      </w:r>
      <w:proofErr w:type="gramEnd"/>
      <w:r w:rsidRPr="004C2752">
        <w:rPr>
          <w:rFonts w:ascii="Times New Roman" w:hAnsi="Times New Roman" w:cs="Times New Roman"/>
          <w:sz w:val="24"/>
          <w:szCs w:val="24"/>
        </w:rPr>
        <w:t>) from the FSA package.</w:t>
      </w:r>
    </w:p>
    <w:p w14:paraId="5BDBFB48" w14:textId="65E2123F" w:rsidR="00BD10C3" w:rsidRPr="004C2752" w:rsidRDefault="00BD10C3" w:rsidP="004432B6">
      <w:pPr>
        <w:spacing w:after="0" w:line="480" w:lineRule="auto"/>
        <w:ind w:firstLine="720"/>
        <w:rPr>
          <w:rFonts w:ascii="Times New Roman" w:hAnsi="Times New Roman" w:cs="Times New Roman"/>
          <w:sz w:val="24"/>
          <w:szCs w:val="24"/>
        </w:rPr>
      </w:pPr>
      <w:del w:id="58" w:author="Stewart, Taylor Robert" w:date="2015-03-16T14:24:00Z">
        <w:r w:rsidRPr="004C2752" w:rsidDel="008545F1">
          <w:rPr>
            <w:rFonts w:ascii="Times New Roman" w:hAnsi="Times New Roman" w:cs="Times New Roman"/>
            <w:sz w:val="24"/>
            <w:szCs w:val="24"/>
          </w:rPr>
          <w:lastRenderedPageBreak/>
          <w:delText xml:space="preserve">Assessed </w:delText>
        </w:r>
      </w:del>
      <w:ins w:id="59" w:author="Stewart, Taylor Robert" w:date="2015-03-16T14:24:00Z">
        <w:r w:rsidR="008545F1"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Pr="004C2752">
        <w:rPr>
          <w:rFonts w:ascii="Times New Roman" w:hAnsi="Times New Roman" w:cs="Times New Roman"/>
          <w:sz w:val="24"/>
          <w:szCs w:val="24"/>
        </w:rPr>
        <w:t>throughout the year (Campana</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from May-July 2006-2012 that were captured using </w:t>
      </w:r>
      <w:ins w:id="60" w:author="Stewart, Taylor Robert" w:date="2015-03-16T12:58:00Z">
        <w:r w:rsidR="002B2E92" w:rsidRPr="004C2752">
          <w:rPr>
            <w:rFonts w:ascii="Times New Roman" w:hAnsi="Times New Roman" w:cs="Times New Roman"/>
            <w:sz w:val="24"/>
            <w:szCs w:val="24"/>
          </w:rPr>
          <w:t xml:space="preserve">bottom trawl </w:t>
        </w:r>
      </w:ins>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 xml:space="preserve">to those described for the 2013 collection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ins w:id="61" w:author="Stewart, Taylor Robert" w:date="2015-03-16T15:46:00Z">
        <w:r w:rsidR="00E410D2" w:rsidRPr="0091512E">
          <w:rPr>
            <w:rFonts w:ascii="Times New Roman" w:hAnsi="Times New Roman" w:cs="Times New Roman"/>
            <w:sz w:val="24"/>
            <w:szCs w:val="24"/>
          </w:rPr>
          <w:t>peaks in the length frequency</w:t>
        </w:r>
      </w:ins>
      <w:del w:id="62" w:author="Stewart, Taylor Robert" w:date="2015-03-16T15:46:00Z">
        <w:r w:rsidR="008A174C" w:rsidRPr="004C2752" w:rsidDel="00E410D2">
          <w:rPr>
            <w:rFonts w:ascii="Times New Roman" w:hAnsi="Times New Roman" w:cs="Times New Roman"/>
            <w:sz w:val="24"/>
            <w:szCs w:val="24"/>
          </w:rPr>
          <w:delText>their length</w:delText>
        </w:r>
      </w:del>
      <w:r w:rsidR="006765A3" w:rsidRPr="004C2752">
        <w:rPr>
          <w:rFonts w:ascii="Times New Roman" w:hAnsi="Times New Roman" w:cs="Times New Roman"/>
          <w:sz w:val="24"/>
          <w:szCs w:val="24"/>
        </w:rPr>
        <w:t xml:space="preserve"> and compared to ages </w:t>
      </w:r>
      <w:del w:id="63" w:author="Stewart, Taylor Robert" w:date="2015-03-16T14:24:00Z">
        <w:r w:rsidR="006765A3" w:rsidRPr="004C2752" w:rsidDel="008545F1">
          <w:rPr>
            <w:rFonts w:ascii="Times New Roman" w:hAnsi="Times New Roman" w:cs="Times New Roman"/>
            <w:sz w:val="24"/>
            <w:szCs w:val="24"/>
          </w:rPr>
          <w:delText xml:space="preserve">assessed </w:delText>
        </w:r>
      </w:del>
      <w:ins w:id="64" w:author="Stewart, Taylor Robert" w:date="2015-03-16T14:24:00Z">
        <w:r w:rsidR="008545F1" w:rsidRPr="004C2752">
          <w:rPr>
            <w:rFonts w:ascii="Times New Roman" w:hAnsi="Times New Roman" w:cs="Times New Roman"/>
            <w:sz w:val="24"/>
            <w:szCs w:val="24"/>
          </w:rPr>
          <w:t xml:space="preserve">estimated </w:t>
        </w:r>
      </w:ins>
      <w:r w:rsidR="006765A3" w:rsidRPr="004C2752">
        <w:rPr>
          <w:rFonts w:ascii="Times New Roman" w:hAnsi="Times New Roman" w:cs="Times New Roman"/>
          <w:sz w:val="24"/>
          <w:szCs w:val="24"/>
        </w:rPr>
        <w:t>from scales and otoliths</w:t>
      </w:r>
      <w:r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w:t>
      </w:r>
      <w:proofErr w:type="gramStart"/>
      <w:r w:rsidR="00242948" w:rsidRPr="004C2752">
        <w:rPr>
          <w:rFonts w:ascii="Times New Roman" w:hAnsi="Times New Roman" w:cs="Times New Roman"/>
          <w:sz w:val="24"/>
          <w:szCs w:val="24"/>
        </w:rPr>
        <w:t>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t>
      </w:r>
      <w:proofErr w:type="gramEnd"/>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ks.test() and the mean ranks of lengths with a Wilcoxon signed-rank test using wilcox.test()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0B48CCFE" w:rsidR="003E2D7F" w:rsidRPr="0091512E" w:rsidRDefault="003E2D7F" w:rsidP="004432B6">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parameterization of the von Bertalanffy growth model (VBGM) with</w:t>
      </w:r>
      <w:r w:rsidR="008A174C" w:rsidRPr="0091512E">
        <w:rPr>
          <w:rFonts w:ascii="Times New Roman" w:hAnsi="Times New Roman" w:cs="Times New Roman"/>
          <w:sz w:val="24"/>
          <w:szCs w:val="24"/>
        </w:rPr>
        <w:t xml:space="preserve"> parameters defined by</w:t>
      </w:r>
      <w:r w:rsidRPr="0091512E">
        <w:rPr>
          <w:rFonts w:ascii="Times New Roman" w:hAnsi="Times New Roman" w:cs="Times New Roman"/>
          <w:sz w:val="24"/>
          <w:szCs w:val="24"/>
        </w:rPr>
        <w:t xml:space="preserve"> </w:t>
      </w:r>
      <w:ins w:id="65" w:author="Stewart, Taylor Robert" w:date="2015-03-17T14:47:00Z">
        <w:r w:rsidR="0024247E" w:rsidRPr="004C2752">
          <w:rPr>
            <w:rFonts w:ascii="Times New Roman" w:hAnsi="Times New Roman" w:cs="Times New Roman"/>
            <w:color w:val="1F497D"/>
            <w:sz w:val="24"/>
            <w:szCs w:val="24"/>
            <w:shd w:val="clear" w:color="auto" w:fill="FFFFFF"/>
          </w:rPr>
          <w:t>the minimum (two) and maximum (six) age in common between the two sexes and then the midpoint of these ages.</w:t>
        </w:r>
      </w:ins>
      <w:del w:id="66" w:author="Stewart, Taylor Robert" w:date="2015-03-17T14:47:00Z">
        <w:r w:rsidRPr="004C2752" w:rsidDel="0024247E">
          <w:rPr>
            <w:rFonts w:ascii="Times New Roman" w:hAnsi="Times New Roman" w:cs="Times New Roman"/>
            <w:sz w:val="24"/>
            <w:szCs w:val="24"/>
          </w:rPr>
          <w:delText>the minimum (</w:delText>
        </w:r>
        <w:r w:rsidR="008A174C" w:rsidRPr="004C2752" w:rsidDel="0024247E">
          <w:rPr>
            <w:rFonts w:ascii="Times New Roman" w:hAnsi="Times New Roman" w:cs="Times New Roman"/>
            <w:sz w:val="24"/>
            <w:szCs w:val="24"/>
          </w:rPr>
          <w:delText>two</w:delText>
        </w:r>
        <w:r w:rsidRPr="004C2752" w:rsidDel="0024247E">
          <w:rPr>
            <w:rFonts w:ascii="Times New Roman" w:hAnsi="Times New Roman" w:cs="Times New Roman"/>
            <w:sz w:val="24"/>
            <w:szCs w:val="24"/>
          </w:rPr>
          <w:delText>) and maximum (</w:delText>
        </w:r>
        <w:r w:rsidR="008A174C" w:rsidRPr="0035198B" w:rsidDel="0024247E">
          <w:rPr>
            <w:rFonts w:ascii="Times New Roman" w:hAnsi="Times New Roman" w:cs="Times New Roman"/>
            <w:sz w:val="24"/>
            <w:szCs w:val="24"/>
          </w:rPr>
          <w:delText>six</w:delText>
        </w:r>
        <w:r w:rsidRPr="0035198B" w:rsidDel="0024247E">
          <w:rPr>
            <w:rFonts w:ascii="Times New Roman" w:hAnsi="Times New Roman" w:cs="Times New Roman"/>
            <w:sz w:val="24"/>
            <w:szCs w:val="24"/>
          </w:rPr>
          <w:delText xml:space="preserve">) age </w:delText>
        </w:r>
        <w:r w:rsidR="0021554E" w:rsidRPr="0091512E" w:rsidDel="0024247E">
          <w:rPr>
            <w:rFonts w:ascii="Times New Roman" w:hAnsi="Times New Roman" w:cs="Times New Roman"/>
            <w:sz w:val="24"/>
            <w:szCs w:val="24"/>
          </w:rPr>
          <w:delText>with more than one fish for both males and females</w:delText>
        </w:r>
        <w:r w:rsidR="00F51B5E" w:rsidRPr="0091512E" w:rsidDel="0024247E">
          <w:rPr>
            <w:rFonts w:ascii="Times New Roman" w:hAnsi="Times New Roman" w:cs="Times New Roman"/>
            <w:sz w:val="24"/>
            <w:szCs w:val="24"/>
          </w:rPr>
          <w:delText>.</w:delText>
        </w:r>
      </w:del>
      <w:r w:rsidR="00F51B5E" w:rsidRPr="0091512E">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VBGM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comparing the fit of nested subsets of these models with an extra sum-of-squares test as described generally by Ritz and Streibig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796C76" w:rsidRPr="0091512E">
        <w:rPr>
          <w:rFonts w:ascii="Times New Roman" w:hAnsi="Times New Roman" w:cs="Times New Roman"/>
          <w:sz w:val="24"/>
          <w:szCs w:val="24"/>
        </w:rPr>
        <w:t>VBGM</w:t>
      </w:r>
      <w:r w:rsidRPr="0091512E">
        <w:rPr>
          <w:rFonts w:ascii="Times New Roman" w:hAnsi="Times New Roman" w:cs="Times New Roman"/>
          <w:sz w:val="24"/>
          <w:szCs w:val="24"/>
        </w:rPr>
        <w:t xml:space="preserve"> by Ogle (201</w:t>
      </w:r>
      <w:r w:rsidR="00F158FA" w:rsidRPr="0091512E">
        <w:rPr>
          <w:rFonts w:ascii="Times New Roman" w:hAnsi="Times New Roman" w:cs="Times New Roman"/>
          <w:sz w:val="24"/>
          <w:szCs w:val="24"/>
        </w:rPr>
        <w:t>3</w:t>
      </w:r>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w:t>
      </w:r>
      <w:proofErr w:type="gramStart"/>
      <w:r w:rsidR="00245833" w:rsidRPr="0091512E">
        <w:rPr>
          <w:rFonts w:ascii="Times New Roman" w:hAnsi="Times New Roman" w:cs="Times New Roman"/>
          <w:sz w:val="24"/>
          <w:szCs w:val="24"/>
        </w:rPr>
        <w:t>nls(</w:t>
      </w:r>
      <w:proofErr w:type="gramEnd"/>
      <w:r w:rsidR="00245833" w:rsidRPr="0091512E">
        <w:rPr>
          <w:rFonts w:ascii="Times New Roman" w:hAnsi="Times New Roman" w:cs="Times New Roman"/>
          <w:sz w:val="24"/>
          <w:szCs w:val="24"/>
        </w:rPr>
        <w:t xml:space="preserve">)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ins w:id="67" w:author="Stewart, Taylor Robert" w:date="2015-03-17T14:50:00Z">
        <w:r w:rsidR="0024247E" w:rsidRPr="004C2752">
          <w:rPr>
            <w:rFonts w:ascii="Times New Roman" w:hAnsi="Times New Roman" w:cs="Times New Roman"/>
            <w:color w:val="1F497D"/>
            <w:sz w:val="24"/>
            <w:szCs w:val="24"/>
            <w:shd w:val="clear" w:color="auto" w:fill="FFFFFF"/>
          </w:rPr>
          <w:t xml:space="preserve">with constraints on the range of values the algorithm could </w:t>
        </w:r>
        <w:r w:rsidR="0024247E" w:rsidRPr="004C2752">
          <w:rPr>
            <w:rFonts w:ascii="Times New Roman" w:hAnsi="Times New Roman" w:cs="Times New Roman"/>
            <w:color w:val="1F497D"/>
            <w:sz w:val="24"/>
            <w:szCs w:val="24"/>
            <w:shd w:val="clear" w:color="auto" w:fill="FFFFFF"/>
          </w:rPr>
          <w:lastRenderedPageBreak/>
          <w:t>consider for each parameter.</w:t>
        </w:r>
      </w:ins>
      <w:del w:id="68" w:author="Stewart, Taylor Robert" w:date="2015-03-17T14:50:00Z">
        <w:r w:rsidR="00FA26CB" w:rsidRPr="004C2752" w:rsidDel="0024247E">
          <w:rPr>
            <w:rFonts w:ascii="Times New Roman" w:hAnsi="Times New Roman" w:cs="Times New Roman"/>
            <w:sz w:val="24"/>
            <w:szCs w:val="24"/>
          </w:rPr>
          <w:delText>with boxed constraints on the parameters</w:delText>
        </w:r>
        <w:r w:rsidR="00245833" w:rsidRPr="004C2752" w:rsidDel="0024247E">
          <w:rPr>
            <w:rFonts w:ascii="Times New Roman" w:hAnsi="Times New Roman" w:cs="Times New Roman"/>
            <w:sz w:val="24"/>
            <w:szCs w:val="24"/>
          </w:rPr>
          <w:delText>.</w:delText>
        </w:r>
      </w:del>
      <w:r w:rsidR="00245833" w:rsidRPr="004C2752">
        <w:rPr>
          <w:rFonts w:ascii="Times New Roman" w:hAnsi="Times New Roman" w:cs="Times New Roman"/>
          <w:sz w:val="24"/>
          <w:szCs w:val="24"/>
        </w:rPr>
        <w:t xml:space="preserve">  Parameters and lengths predicted from the VBGM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th nlsBoot() from the nlstools</w:t>
      </w:r>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v1.0-0</w:t>
      </w:r>
      <w:r w:rsidR="00245833" w:rsidRPr="0091512E">
        <w:rPr>
          <w:rFonts w:ascii="Times New Roman" w:hAnsi="Times New Roman" w:cs="Times New Roman"/>
          <w:sz w:val="24"/>
          <w:szCs w:val="24"/>
        </w:rPr>
        <w:t xml:space="preserve"> (</w:t>
      </w:r>
      <w:r w:rsidR="00EF4126" w:rsidRPr="0091512E">
        <w:rPr>
          <w:rFonts w:ascii="Times New Roman" w:hAnsi="Times New Roman" w:cs="Times New Roman"/>
          <w:sz w:val="24"/>
          <w:szCs w:val="24"/>
        </w:rPr>
        <w:t xml:space="preserve">Baty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2014</w:t>
      </w:r>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(2013</w:t>
      </w:r>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r w:rsidR="0021554E" w:rsidRPr="0091512E">
        <w:rPr>
          <w:rFonts w:ascii="Times New Roman" w:hAnsi="Times New Roman" w:cs="Times New Roman"/>
          <w:sz w:val="24"/>
          <w:szCs w:val="24"/>
        </w:rPr>
        <w:t xml:space="preserve"> for which an </w:t>
      </w:r>
      <w:del w:id="69" w:author="Stewart, Taylor Robert" w:date="2015-03-16T13:47:00Z">
        <w:r w:rsidR="0021554E" w:rsidRPr="0091512E" w:rsidDel="00311C73">
          <w:rPr>
            <w:rFonts w:ascii="Times New Roman" w:hAnsi="Times New Roman" w:cs="Times New Roman"/>
            <w:sz w:val="24"/>
            <w:szCs w:val="24"/>
          </w:rPr>
          <w:delText>otolith</w:delText>
        </w:r>
      </w:del>
      <w:ins w:id="70" w:author="Stewart, Taylor Robert" w:date="2015-03-16T13:47:00Z">
        <w:r w:rsidR="00311C73" w:rsidRPr="0091512E">
          <w:rPr>
            <w:rFonts w:ascii="Times New Roman" w:hAnsi="Times New Roman" w:cs="Times New Roman"/>
            <w:sz w:val="24"/>
            <w:szCs w:val="24"/>
          </w:rPr>
          <w:t>age estim</w:t>
        </w:r>
        <w:r w:rsidR="007E3C7D" w:rsidRPr="0091512E">
          <w:rPr>
            <w:rFonts w:ascii="Times New Roman" w:hAnsi="Times New Roman" w:cs="Times New Roman"/>
            <w:sz w:val="24"/>
            <w:szCs w:val="24"/>
          </w:rPr>
          <w:t>at</w:t>
        </w:r>
      </w:ins>
      <w:ins w:id="71" w:author="Stewart, Taylor Robert" w:date="2015-03-16T14:36:00Z">
        <w:r w:rsidR="007E3C7D" w:rsidRPr="0091512E">
          <w:rPr>
            <w:rFonts w:ascii="Times New Roman" w:hAnsi="Times New Roman" w:cs="Times New Roman"/>
            <w:sz w:val="24"/>
            <w:szCs w:val="24"/>
          </w:rPr>
          <w:t>e</w:t>
        </w:r>
      </w:ins>
      <w:ins w:id="72" w:author="Stewart, Taylor Robert" w:date="2015-03-16T13:48:00Z">
        <w:r w:rsidR="00311C73" w:rsidRPr="0091512E">
          <w:rPr>
            <w:rFonts w:ascii="Times New Roman" w:hAnsi="Times New Roman" w:cs="Times New Roman"/>
            <w:sz w:val="24"/>
            <w:szCs w:val="24"/>
          </w:rPr>
          <w:t xml:space="preserve"> </w:t>
        </w:r>
      </w:ins>
      <w:del w:id="73" w:author="Stewart, Taylor Robert" w:date="2015-03-16T13:47:00Z">
        <w:r w:rsidR="0021554E" w:rsidRPr="0091512E" w:rsidDel="00311C73">
          <w:rPr>
            <w:rFonts w:ascii="Times New Roman" w:hAnsi="Times New Roman" w:cs="Times New Roman"/>
            <w:sz w:val="24"/>
            <w:szCs w:val="24"/>
          </w:rPr>
          <w:delText xml:space="preserve"> was assessed</w:delText>
        </w:r>
        <w:r w:rsidR="00245833" w:rsidRPr="0091512E" w:rsidDel="00311C73">
          <w:rPr>
            <w:rFonts w:ascii="Times New Roman" w:hAnsi="Times New Roman" w:cs="Times New Roman"/>
            <w:sz w:val="24"/>
            <w:szCs w:val="24"/>
          </w:rPr>
          <w:delText xml:space="preserve"> </w:delText>
        </w:r>
      </w:del>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w</w:t>
      </w:r>
      <w:ins w:id="74" w:author="Stewart, Taylor Robert" w:date="2015-03-16T13:48:00Z">
        <w:r w:rsidR="00311C73" w:rsidRPr="0091512E">
          <w:rPr>
            <w:rFonts w:ascii="Times New Roman" w:hAnsi="Times New Roman" w:cs="Times New Roman"/>
            <w:sz w:val="24"/>
            <w:szCs w:val="24"/>
          </w:rPr>
          <w:t>as</w:t>
        </w:r>
      </w:ins>
      <w:del w:id="75" w:author="Stewart, Taylor Robert" w:date="2015-03-16T13:48:00Z">
        <w:r w:rsidR="00245833" w:rsidRPr="0091512E" w:rsidDel="00311C73">
          <w:rPr>
            <w:rFonts w:ascii="Times New Roman" w:hAnsi="Times New Roman" w:cs="Times New Roman"/>
            <w:sz w:val="24"/>
            <w:szCs w:val="24"/>
          </w:rPr>
          <w:delText>ere</w:delText>
        </w:r>
      </w:del>
      <w:r w:rsidR="00245833" w:rsidRPr="0091512E">
        <w:rPr>
          <w:rFonts w:ascii="Times New Roman" w:hAnsi="Times New Roman" w:cs="Times New Roman"/>
          <w:sz w:val="24"/>
          <w:szCs w:val="24"/>
        </w:rPr>
        <w:t xml:space="preserv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ins w:id="76" w:author="Stewart, Taylor Robert" w:date="2015-03-16T13:48:00Z">
        <w:r w:rsidR="00311C73" w:rsidRPr="0091512E">
          <w:rPr>
            <w:rFonts w:ascii="Times New Roman" w:hAnsi="Times New Roman" w:cs="Times New Roman"/>
            <w:sz w:val="24"/>
            <w:szCs w:val="24"/>
          </w:rPr>
          <w:t>, with equal probability,</w:t>
        </w:r>
      </w:ins>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VBGM for model fitting</w:t>
      </w:r>
      <w:r w:rsidR="00245833" w:rsidRPr="0091512E">
        <w:rPr>
          <w:rFonts w:ascii="Times New Roman" w:hAnsi="Times New Roman" w:cs="Times New Roman"/>
          <w:sz w:val="24"/>
          <w:szCs w:val="24"/>
        </w:rPr>
        <w:t>.</w:t>
      </w:r>
    </w:p>
    <w:p w14:paraId="59C1ED7B" w14:textId="0B214AF3"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ins w:id="77" w:author="Stewart, Taylor Robert" w:date="2015-03-16T13:47:00Z">
        <w:r w:rsidR="00311C73" w:rsidRPr="0091512E">
          <w:rPr>
            <w:rFonts w:ascii="Times New Roman" w:hAnsi="Times New Roman" w:cs="Times New Roman"/>
            <w:sz w:val="24"/>
            <w:szCs w:val="24"/>
          </w:rPr>
          <w:t>α</w:t>
        </w:r>
      </w:ins>
      <w:del w:id="78" w:author="Stewart, Taylor Robert" w:date="2015-03-16T13:47:00Z">
        <w:r w:rsidRPr="0091512E" w:rsidDel="00311C73">
          <w:rPr>
            <w:rFonts w:ascii="Times New Roman" w:hAnsi="Times New Roman" w:cs="Times New Roman"/>
            <w:sz w:val="24"/>
            <w:szCs w:val="24"/>
          </w:rPr>
          <w:delText></w:delText>
        </w:r>
      </w:del>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197BD62A"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del w:id="79" w:author="Stewart, Taylor Robert" w:date="2015-03-16T14:25:00Z">
        <w:r w:rsidRPr="004C2752" w:rsidDel="008545F1">
          <w:rPr>
            <w:rFonts w:ascii="Times New Roman" w:hAnsi="Times New Roman" w:cs="Times New Roman"/>
            <w:sz w:val="24"/>
            <w:szCs w:val="24"/>
          </w:rPr>
          <w:delText xml:space="preserve">assessed </w:delText>
        </w:r>
      </w:del>
      <w:ins w:id="80" w:author="Stewart, Taylor Robert" w:date="2015-03-16T14:25:00Z">
        <w:r w:rsidR="008545F1"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ages was detected between readers for scales or otoliths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Table 1).  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otolith </w:t>
      </w:r>
      <w:del w:id="81" w:author="Stewart, Taylor Robert" w:date="2015-03-16T14:35:00Z">
        <w:r w:rsidRPr="004C2752" w:rsidDel="00896186">
          <w:rPr>
            <w:rFonts w:ascii="Times New Roman" w:hAnsi="Times New Roman" w:cs="Times New Roman"/>
            <w:sz w:val="24"/>
            <w:szCs w:val="24"/>
          </w:rPr>
          <w:delText xml:space="preserve">assessments </w:delText>
        </w:r>
      </w:del>
      <w:ins w:id="82" w:author="Stewart, Taylor Robert" w:date="2015-03-16T14:35:00Z">
        <w:r w:rsidR="00896186" w:rsidRPr="004C2752">
          <w:rPr>
            <w:rFonts w:ascii="Times New Roman" w:hAnsi="Times New Roman" w:cs="Times New Roman"/>
            <w:sz w:val="24"/>
            <w:szCs w:val="24"/>
          </w:rPr>
          <w:t xml:space="preserve">estimate </w:t>
        </w:r>
      </w:ins>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otolith </w:t>
      </w:r>
      <w:del w:id="83" w:author="Stewart, Taylor Robert" w:date="2015-03-16T14:35:00Z">
        <w:r w:rsidRPr="004C2752" w:rsidDel="00896186">
          <w:rPr>
            <w:rFonts w:ascii="Times New Roman" w:hAnsi="Times New Roman" w:cs="Times New Roman"/>
            <w:sz w:val="24"/>
            <w:szCs w:val="24"/>
          </w:rPr>
          <w:delText xml:space="preserve">assessments </w:delText>
        </w:r>
      </w:del>
      <w:ins w:id="84" w:author="Stewart, Taylor Robert" w:date="2015-03-16T14:35:00Z">
        <w:r w:rsidR="00896186" w:rsidRPr="004C2752">
          <w:rPr>
            <w:rFonts w:ascii="Times New Roman" w:hAnsi="Times New Roman" w:cs="Times New Roman"/>
            <w:sz w:val="24"/>
            <w:szCs w:val="24"/>
          </w:rPr>
          <w:t xml:space="preserve">estimate </w:t>
        </w:r>
      </w:ins>
      <w:r w:rsidRPr="004C2752">
        <w:rPr>
          <w:rFonts w:ascii="Times New Roman" w:hAnsi="Times New Roman" w:cs="Times New Roman"/>
          <w:sz w:val="24"/>
          <w:szCs w:val="24"/>
        </w:rPr>
        <w:t xml:space="preserve">(Table 1).  </w:t>
      </w:r>
      <w:del w:id="85" w:author="Stewart, Taylor Robert" w:date="2015-03-16T14:25:00Z">
        <w:r w:rsidRPr="004C2752" w:rsidDel="008545F1">
          <w:rPr>
            <w:rFonts w:ascii="Times New Roman" w:hAnsi="Times New Roman" w:cs="Times New Roman"/>
            <w:sz w:val="24"/>
            <w:szCs w:val="24"/>
          </w:rPr>
          <w:delText xml:space="preserve">Assessed </w:delText>
        </w:r>
      </w:del>
      <w:ins w:id="86" w:author="Stewart, Taylor Robert" w:date="2015-03-16T14:25:00Z">
        <w:r w:rsidR="008545F1"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otoliths (Table 1).  The co</w:t>
      </w:r>
      <w:r w:rsidR="00223ED4" w:rsidRPr="004C2752">
        <w:rPr>
          <w:rFonts w:ascii="Times New Roman" w:hAnsi="Times New Roman" w:cs="Times New Roman"/>
          <w:sz w:val="24"/>
          <w:szCs w:val="24"/>
        </w:rPr>
        <w:t xml:space="preserve">- </w:t>
      </w:r>
      <w:commentRangeStart w:id="87"/>
      <w:r w:rsidRPr="004C2752">
        <w:rPr>
          <w:rFonts w:ascii="Times New Roman" w:hAnsi="Times New Roman" w:cs="Times New Roman"/>
          <w:sz w:val="24"/>
          <w:szCs w:val="24"/>
        </w:rPr>
        <w:t>efficient</w:t>
      </w:r>
      <w:commentRangeEnd w:id="87"/>
      <w:r w:rsidR="00223ED4" w:rsidRPr="004C2752">
        <w:rPr>
          <w:rStyle w:val="CommentReference"/>
          <w:rFonts w:ascii="Times New Roman" w:hAnsi="Times New Roman" w:cs="Times New Roman"/>
        </w:rPr>
        <w:commentReference w:id="87"/>
      </w:r>
      <w:r w:rsidRPr="004C2752">
        <w:rPr>
          <w:rFonts w:ascii="Times New Roman" w:hAnsi="Times New Roman" w:cs="Times New Roman"/>
          <w:sz w:val="24"/>
          <w:szCs w:val="24"/>
        </w:rPr>
        <w:t xml:space="preserve"> of variation </w:t>
      </w:r>
      <w:r w:rsidRPr="0035198B">
        <w:rPr>
          <w:rFonts w:ascii="Times New Roman" w:hAnsi="Times New Roman" w:cs="Times New Roman"/>
          <w:sz w:val="24"/>
          <w:szCs w:val="24"/>
        </w:rPr>
        <w:t xml:space="preserve">between readers was </w:t>
      </w:r>
      <w:r w:rsidR="00856238" w:rsidRPr="0035198B">
        <w:rPr>
          <w:rFonts w:ascii="Times New Roman" w:hAnsi="Times New Roman" w:cs="Times New Roman"/>
          <w:sz w:val="24"/>
          <w:szCs w:val="24"/>
        </w:rPr>
        <w:t>8.4</w:t>
      </w:r>
      <w:r w:rsidRPr="0035198B">
        <w:rPr>
          <w:rFonts w:ascii="Times New Roman" w:hAnsi="Times New Roman" w:cs="Times New Roman"/>
          <w:sz w:val="24"/>
          <w:szCs w:val="24"/>
        </w:rPr>
        <w:t xml:space="preserve"> for scale and </w:t>
      </w:r>
      <w:r w:rsidR="00856238" w:rsidRPr="0035198B">
        <w:rPr>
          <w:rFonts w:ascii="Times New Roman" w:hAnsi="Times New Roman" w:cs="Times New Roman"/>
          <w:sz w:val="24"/>
          <w:szCs w:val="24"/>
        </w:rPr>
        <w:t>10.6</w:t>
      </w:r>
      <w:r w:rsidRPr="0035198B">
        <w:rPr>
          <w:rFonts w:ascii="Times New Roman" w:hAnsi="Times New Roman" w:cs="Times New Roman"/>
          <w:sz w:val="24"/>
          <w:szCs w:val="24"/>
        </w:rPr>
        <w:t xml:space="preserve"> for otolith </w:t>
      </w:r>
      <w:del w:id="88" w:author="Stewart, Taylor Robert" w:date="2015-03-16T14:35:00Z">
        <w:r w:rsidRPr="0035198B" w:rsidDel="00896186">
          <w:rPr>
            <w:rFonts w:ascii="Times New Roman" w:hAnsi="Times New Roman" w:cs="Times New Roman"/>
            <w:sz w:val="24"/>
            <w:szCs w:val="24"/>
          </w:rPr>
          <w:delText xml:space="preserve">assessments </w:delText>
        </w:r>
      </w:del>
      <w:ins w:id="89" w:author="Stewart, Taylor Robert" w:date="2015-03-16T14:35:00Z">
        <w:r w:rsidR="00896186" w:rsidRPr="0035198B">
          <w:rPr>
            <w:rFonts w:ascii="Times New Roman" w:hAnsi="Times New Roman" w:cs="Times New Roman"/>
            <w:sz w:val="24"/>
            <w:szCs w:val="24"/>
          </w:rPr>
          <w:t xml:space="preserve">estimates </w:t>
        </w:r>
      </w:ins>
      <w:r w:rsidRPr="0091512E">
        <w:rPr>
          <w:rFonts w:ascii="Times New Roman" w:hAnsi="Times New Roman" w:cs="Times New Roman"/>
          <w:sz w:val="24"/>
          <w:szCs w:val="24"/>
        </w:rPr>
        <w:t xml:space="preserve">(Table 1).  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 xml:space="preserve">assessed </w:t>
      </w:r>
      <w:commentRangeStart w:id="90"/>
      <w:r w:rsidRPr="0091512E">
        <w:rPr>
          <w:rFonts w:ascii="Times New Roman" w:hAnsi="Times New Roman" w:cs="Times New Roman"/>
          <w:sz w:val="24"/>
          <w:szCs w:val="24"/>
        </w:rPr>
        <w:t>scales</w:t>
      </w:r>
      <w:commentRangeEnd w:id="90"/>
      <w:r w:rsidR="00223ED4" w:rsidRPr="004C2752">
        <w:rPr>
          <w:rStyle w:val="CommentReference"/>
          <w:rFonts w:ascii="Times New Roman" w:hAnsi="Times New Roman" w:cs="Times New Roman"/>
        </w:rPr>
        <w:commentReference w:id="90"/>
      </w:r>
      <w:r w:rsidR="00856238" w:rsidRPr="004C2752">
        <w:rPr>
          <w:rFonts w:ascii="Times New Roman" w:hAnsi="Times New Roman" w:cs="Times New Roman"/>
          <w:sz w:val="24"/>
          <w:szCs w:val="24"/>
        </w:rPr>
        <w:t xml:space="preserve"> but only 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otoliths.</w:t>
      </w:r>
    </w:p>
    <w:p w14:paraId="6E24B417" w14:textId="4C424787"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r w:rsidR="008469AB" w:rsidRPr="0035198B">
        <w:rPr>
          <w:rFonts w:ascii="Times New Roman" w:hAnsi="Times New Roman" w:cs="Times New Roman"/>
          <w:sz w:val="24"/>
          <w:szCs w:val="24"/>
        </w:rPr>
        <w:t>ages from</w:t>
      </w:r>
      <w:r w:rsidRPr="0035198B">
        <w:rPr>
          <w:rFonts w:ascii="Times New Roman" w:hAnsi="Times New Roman" w:cs="Times New Roman"/>
          <w:sz w:val="24"/>
          <w:szCs w:val="24"/>
        </w:rPr>
        <w:t xml:space="preserve"> </w:t>
      </w:r>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scale and otolith</w:t>
      </w:r>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del w:id="91" w:author="Stewart, Taylor Robert" w:date="2015-03-16T14:31:00Z">
        <w:r w:rsidR="00FA26CB" w:rsidRPr="0035198B" w:rsidDel="00896186">
          <w:rPr>
            <w:rFonts w:ascii="Times New Roman" w:hAnsi="Times New Roman" w:cs="Times New Roman"/>
            <w:sz w:val="24"/>
            <w:szCs w:val="24"/>
          </w:rPr>
          <w:delText>assessments</w:delText>
        </w:r>
        <w:r w:rsidRPr="0035198B" w:rsidDel="00896186">
          <w:rPr>
            <w:rFonts w:ascii="Times New Roman" w:hAnsi="Times New Roman" w:cs="Times New Roman"/>
            <w:sz w:val="24"/>
            <w:szCs w:val="24"/>
          </w:rPr>
          <w:delText xml:space="preserve"> </w:delText>
        </w:r>
      </w:del>
      <w:ins w:id="92" w:author="Stewart, Taylor Robert" w:date="2015-03-16T14:35:00Z">
        <w:r w:rsidR="007E3C7D" w:rsidRPr="0091512E">
          <w:rPr>
            <w:rFonts w:ascii="Times New Roman" w:hAnsi="Times New Roman" w:cs="Times New Roman"/>
            <w:sz w:val="24"/>
            <w:szCs w:val="24"/>
          </w:rPr>
          <w:t>estimates</w:t>
        </w:r>
      </w:ins>
      <w:ins w:id="93" w:author="Stewart, Taylor Robert" w:date="2015-03-16T14:31:00Z">
        <w:r w:rsidR="00896186" w:rsidRPr="0091512E">
          <w:rPr>
            <w:rFonts w:ascii="Times New Roman" w:hAnsi="Times New Roman" w:cs="Times New Roman"/>
            <w:sz w:val="24"/>
            <w:szCs w:val="24"/>
          </w:rPr>
          <w:t xml:space="preserve"> </w:t>
        </w:r>
      </w:ins>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del w:id="94" w:author="Stewart, Taylor Robert" w:date="2015-03-16T14:26:00Z">
        <w:r w:rsidR="008469AB" w:rsidRPr="0091512E" w:rsidDel="00896186">
          <w:rPr>
            <w:rFonts w:ascii="Times New Roman" w:hAnsi="Times New Roman" w:cs="Times New Roman"/>
            <w:sz w:val="24"/>
            <w:szCs w:val="24"/>
          </w:rPr>
          <w:delText xml:space="preserve">assessed </w:delText>
        </w:r>
      </w:del>
      <w:ins w:id="95" w:author="Stewart, Taylor Robert" w:date="2015-03-16T14:26:00Z">
        <w:r w:rsidR="00896186" w:rsidRPr="0091512E">
          <w:rPr>
            <w:rFonts w:ascii="Times New Roman" w:hAnsi="Times New Roman" w:cs="Times New Roman"/>
            <w:sz w:val="24"/>
            <w:szCs w:val="24"/>
          </w:rPr>
          <w:t xml:space="preserve">estimated </w:t>
        </w:r>
      </w:ins>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 xml:space="preserve">for otolith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del w:id="96" w:author="Stewart, Taylor Robert" w:date="2015-03-16T14:26:00Z">
        <w:r w:rsidR="00AC0CB4" w:rsidRPr="0091512E" w:rsidDel="00896186">
          <w:rPr>
            <w:rFonts w:ascii="Times New Roman" w:hAnsi="Times New Roman" w:cs="Times New Roman"/>
            <w:sz w:val="24"/>
            <w:szCs w:val="24"/>
          </w:rPr>
          <w:delText xml:space="preserve">assessed </w:delText>
        </w:r>
      </w:del>
      <w:ins w:id="97" w:author="Stewart, Taylor Robert" w:date="2015-03-16T14:26:00Z">
        <w:r w:rsidR="00896186" w:rsidRPr="0091512E">
          <w:rPr>
            <w:rFonts w:ascii="Times New Roman" w:hAnsi="Times New Roman" w:cs="Times New Roman"/>
            <w:sz w:val="24"/>
            <w:szCs w:val="24"/>
          </w:rPr>
          <w:t xml:space="preserve">estimated </w:t>
        </w:r>
      </w:ins>
      <w:r w:rsidR="00AC0CB4" w:rsidRPr="0091512E">
        <w:rPr>
          <w:rFonts w:ascii="Times New Roman" w:hAnsi="Times New Roman" w:cs="Times New Roman"/>
          <w:sz w:val="24"/>
          <w:szCs w:val="24"/>
        </w:rPr>
        <w:t>age from otoliths was nine for females and seven for males.</w:t>
      </w:r>
    </w:p>
    <w:p w14:paraId="6865DC02" w14:textId="078E392B"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r w:rsidR="008469AB" w:rsidRPr="004C2752">
        <w:rPr>
          <w:rFonts w:ascii="Times New Roman" w:hAnsi="Times New Roman" w:cs="Times New Roman"/>
          <w:sz w:val="24"/>
          <w:szCs w:val="24"/>
        </w:rPr>
        <w:t xml:space="preserve">sample from </w:t>
      </w:r>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exhibited a distinct break at </w:t>
      </w:r>
      <w:r w:rsidR="00602F57" w:rsidRPr="004C2752">
        <w:rPr>
          <w:rFonts w:ascii="Times New Roman" w:hAnsi="Times New Roman" w:cs="Times New Roman"/>
          <w:sz w:val="24"/>
          <w:szCs w:val="24"/>
        </w:rPr>
        <w:lastRenderedPageBreak/>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r w:rsidR="00240916" w:rsidRPr="004C2752">
        <w:rPr>
          <w:rFonts w:ascii="Times New Roman" w:hAnsi="Times New Roman" w:cs="Times New Roman"/>
          <w:sz w:val="24"/>
          <w:szCs w:val="24"/>
        </w:rPr>
        <w:t xml:space="preserve"> and individuals smaller than this represented 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Eshmeyer and Bailey (1955). </w:t>
      </w:r>
      <w:r w:rsidR="00777AAC" w:rsidRPr="004C2752">
        <w:rPr>
          <w:rFonts w:ascii="Times New Roman" w:hAnsi="Times New Roman" w:cs="Times New Roman"/>
          <w:sz w:val="24"/>
          <w:szCs w:val="24"/>
        </w:rPr>
        <w:t xml:space="preserve">The validity of </w:t>
      </w:r>
      <w:del w:id="98" w:author="Stewart, Taylor Robert" w:date="2015-03-16T14:26:00Z">
        <w:r w:rsidR="00777AAC" w:rsidRPr="004C2752" w:rsidDel="00896186">
          <w:rPr>
            <w:rFonts w:ascii="Times New Roman" w:hAnsi="Times New Roman" w:cs="Times New Roman"/>
            <w:sz w:val="24"/>
            <w:szCs w:val="24"/>
          </w:rPr>
          <w:delText xml:space="preserve">assessed </w:delText>
        </w:r>
      </w:del>
      <w:ins w:id="99" w:author="Stewart, Taylor Robert" w:date="2015-03-16T14:26:00Z">
        <w:r w:rsidR="00896186" w:rsidRPr="004C2752">
          <w:rPr>
            <w:rFonts w:ascii="Times New Roman" w:hAnsi="Times New Roman" w:cs="Times New Roman"/>
            <w:sz w:val="24"/>
            <w:szCs w:val="24"/>
          </w:rPr>
          <w:t xml:space="preserve">estimated </w:t>
        </w:r>
      </w:ins>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r w:rsidR="00856238" w:rsidRPr="004C2752">
        <w:rPr>
          <w:rFonts w:ascii="Times New Roman" w:hAnsi="Times New Roman" w:cs="Times New Roman"/>
          <w:sz w:val="24"/>
          <w:szCs w:val="24"/>
        </w:rPr>
        <w:t xml:space="preserve">very good for scales (90.9% were </w:t>
      </w:r>
      <w:del w:id="100" w:author="Stewart, Taylor Robert" w:date="2015-03-16T14:26:00Z">
        <w:r w:rsidR="00856238" w:rsidRPr="004C2752" w:rsidDel="00896186">
          <w:rPr>
            <w:rFonts w:ascii="Times New Roman" w:hAnsi="Times New Roman" w:cs="Times New Roman"/>
            <w:sz w:val="24"/>
            <w:szCs w:val="24"/>
          </w:rPr>
          <w:delText xml:space="preserve">assessed </w:delText>
        </w:r>
      </w:del>
      <w:ins w:id="101" w:author="Stewart, Taylor Robert" w:date="2015-03-16T14:26:00Z">
        <w:r w:rsidR="00896186" w:rsidRPr="004C2752">
          <w:rPr>
            <w:rFonts w:ascii="Times New Roman" w:hAnsi="Times New Roman" w:cs="Times New Roman"/>
            <w:sz w:val="24"/>
            <w:szCs w:val="24"/>
          </w:rPr>
          <w:t xml:space="preserve">estimated </w:t>
        </w:r>
      </w:ins>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r w:rsidRPr="004C2752">
        <w:rPr>
          <w:rFonts w:ascii="Times New Roman" w:hAnsi="Times New Roman" w:cs="Times New Roman"/>
          <w:sz w:val="24"/>
          <w:szCs w:val="24"/>
        </w:rPr>
        <w:t xml:space="preserve">otoliths </w:t>
      </w:r>
      <w:r w:rsidR="00856238" w:rsidRPr="004C2752">
        <w:rPr>
          <w:rFonts w:ascii="Times New Roman" w:hAnsi="Times New Roman" w:cs="Times New Roman"/>
          <w:sz w:val="24"/>
          <w:szCs w:val="24"/>
        </w:rPr>
        <w:t>(50%)</w:t>
      </w:r>
      <w:ins w:id="102" w:author="Stewart, Taylor Robert" w:date="2015-03-16T13:49:00Z">
        <w:r w:rsidR="00311C73" w:rsidRPr="0091512E">
          <w:rPr>
            <w:rFonts w:ascii="Times New Roman" w:hAnsi="Times New Roman" w:cs="Times New Roman"/>
            <w:sz w:val="24"/>
            <w:szCs w:val="24"/>
          </w:rPr>
          <w:t xml:space="preserve"> due to most not having a distinct annulus</w:t>
        </w:r>
      </w:ins>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3957BD8E"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of all </w:t>
      </w:r>
      <w:r w:rsidR="00602F57" w:rsidRPr="004C2752">
        <w:rPr>
          <w:rFonts w:ascii="Times New Roman" w:hAnsi="Times New Roman" w:cs="Times New Roman"/>
          <w:sz w:val="24"/>
          <w:szCs w:val="24"/>
        </w:rPr>
        <w:t>3</w:t>
      </w:r>
      <w:commentRangeStart w:id="103"/>
      <w:r w:rsidR="00602F57" w:rsidRPr="004C2752">
        <w:rPr>
          <w:rFonts w:ascii="Times New Roman" w:hAnsi="Times New Roman" w:cs="Times New Roman"/>
          <w:sz w:val="24"/>
          <w:szCs w:val="24"/>
        </w:rPr>
        <w:t>132</w:t>
      </w:r>
      <w:commentRangeEnd w:id="103"/>
      <w:r w:rsidR="0013681B" w:rsidRPr="004C2752">
        <w:rPr>
          <w:rStyle w:val="CommentReference"/>
          <w:rFonts w:ascii="Times New Roman" w:hAnsi="Times New Roman" w:cs="Times New Roman"/>
        </w:rPr>
        <w:commentReference w:id="103"/>
      </w:r>
      <w:r w:rsidR="00602F57" w:rsidRPr="004C2752">
        <w:rPr>
          <w:rFonts w:ascii="Times New Roman" w:hAnsi="Times New Roman" w:cs="Times New Roman"/>
          <w:sz w:val="24"/>
          <w:szCs w:val="24"/>
        </w:rPr>
        <w:t xml:space="preserve">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r w:rsidRPr="0091512E">
        <w:rPr>
          <w:rFonts w:ascii="Times New Roman" w:hAnsi="Times New Roman" w:cs="Times New Roman"/>
          <w:sz w:val="24"/>
          <w:szCs w:val="24"/>
        </w:rPr>
        <w:t>W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del w:id="104" w:author="Stewart, Taylor Robert" w:date="2015-03-16T13:50:00Z">
        <w:r w:rsidR="00BD10C3" w:rsidRPr="0091512E" w:rsidDel="00311C73">
          <w:rPr>
            <w:rFonts w:ascii="Times New Roman" w:hAnsi="Times New Roman" w:cs="Times New Roman"/>
            <w:sz w:val="24"/>
            <w:szCs w:val="24"/>
          </w:rPr>
          <w:delText xml:space="preserve"> The length </w:delText>
        </w:r>
        <w:r w:rsidR="00C0297C" w:rsidRPr="0091512E" w:rsidDel="00311C73">
          <w:rPr>
            <w:rFonts w:ascii="Times New Roman" w:hAnsi="Times New Roman" w:cs="Times New Roman"/>
            <w:sz w:val="24"/>
            <w:szCs w:val="24"/>
          </w:rPr>
          <w:delText xml:space="preserve">distribution of </w:delText>
        </w:r>
        <w:r w:rsidR="00BD10C3" w:rsidRPr="0091512E" w:rsidDel="00311C73">
          <w:rPr>
            <w:rFonts w:ascii="Times New Roman" w:hAnsi="Times New Roman" w:cs="Times New Roman"/>
            <w:sz w:val="24"/>
            <w:szCs w:val="24"/>
          </w:rPr>
          <w:delText>125 subsampled females differed</w:delText>
        </w:r>
        <w:r w:rsidR="00C0297C" w:rsidRPr="0091512E" w:rsidDel="00311C73">
          <w:rPr>
            <w:rFonts w:ascii="Times New Roman" w:hAnsi="Times New Roman" w:cs="Times New Roman"/>
            <w:sz w:val="24"/>
            <w:szCs w:val="24"/>
          </w:rPr>
          <w:delText xml:space="preserve"> from that of </w:delText>
        </w:r>
        <w:r w:rsidR="00BD10C3" w:rsidRPr="0091512E" w:rsidDel="00311C73">
          <w:rPr>
            <w:rFonts w:ascii="Times New Roman" w:hAnsi="Times New Roman" w:cs="Times New Roman"/>
            <w:sz w:val="24"/>
            <w:szCs w:val="24"/>
          </w:rPr>
          <w:delText xml:space="preserve">78 </w:delText>
        </w:r>
        <w:r w:rsidR="00C0297C" w:rsidRPr="0091512E" w:rsidDel="00311C73">
          <w:rPr>
            <w:rFonts w:ascii="Times New Roman" w:hAnsi="Times New Roman" w:cs="Times New Roman"/>
            <w:sz w:val="24"/>
            <w:szCs w:val="24"/>
          </w:rPr>
          <w:delText>male</w:delText>
        </w:r>
        <w:r w:rsidR="00BD10C3" w:rsidRPr="0091512E" w:rsidDel="00311C73">
          <w:rPr>
            <w:rFonts w:ascii="Times New Roman" w:hAnsi="Times New Roman" w:cs="Times New Roman"/>
            <w:sz w:val="24"/>
            <w:szCs w:val="24"/>
          </w:rPr>
          <w:delText xml:space="preserve">s </w:delText>
        </w:r>
      </w:del>
      <w:ins w:id="105" w:author="Stewart, Taylor Robert" w:date="2015-03-16T13:50:00Z">
        <w:r w:rsidR="00311C73" w:rsidRPr="0091512E">
          <w:rPr>
            <w:rFonts w:ascii="Times New Roman" w:hAnsi="Times New Roman" w:cs="Times New Roman"/>
            <w:sz w:val="24"/>
            <w:szCs w:val="24"/>
          </w:rPr>
          <w:t>Length distributions differed between subsampled females (</w:t>
        </w:r>
      </w:ins>
      <w:ins w:id="106" w:author="Stewart, Taylor Robert" w:date="2015-03-16T13:51:00Z">
        <w:r w:rsidR="00311C73" w:rsidRPr="0091512E">
          <w:rPr>
            <w:rFonts w:ascii="Times New Roman" w:hAnsi="Times New Roman" w:cs="Times New Roman"/>
            <w:sz w:val="24"/>
            <w:szCs w:val="24"/>
          </w:rPr>
          <w:t>N</w:t>
        </w:r>
      </w:ins>
      <w:ins w:id="107" w:author="Stewart, Taylor Robert" w:date="2015-03-16T13:50:00Z">
        <w:r w:rsidR="00311C73" w:rsidRPr="0091512E">
          <w:rPr>
            <w:rFonts w:ascii="Times New Roman" w:hAnsi="Times New Roman" w:cs="Times New Roman"/>
            <w:sz w:val="24"/>
            <w:szCs w:val="24"/>
          </w:rPr>
          <w:t xml:space="preserve">=125) and males </w:t>
        </w:r>
      </w:ins>
      <w:r w:rsidR="00BD10C3" w:rsidRPr="0091512E">
        <w:rPr>
          <w:rFonts w:ascii="Times New Roman" w:hAnsi="Times New Roman" w:cs="Times New Roman"/>
          <w:sz w:val="24"/>
          <w:szCs w:val="24"/>
        </w:rPr>
        <w:t>(</w:t>
      </w:r>
      <w:ins w:id="108" w:author="Stewart, Taylor Robert" w:date="2015-03-16T13:50:00Z">
        <w:r w:rsidR="00311C73" w:rsidRPr="0091512E">
          <w:rPr>
            <w:rFonts w:ascii="Times New Roman" w:hAnsi="Times New Roman" w:cs="Times New Roman"/>
            <w:sz w:val="24"/>
            <w:szCs w:val="24"/>
          </w:rPr>
          <w:t xml:space="preserve">N=78; </w:t>
        </w:r>
      </w:ins>
      <w:r w:rsidR="00BD10C3" w:rsidRPr="0091512E">
        <w:rPr>
          <w:rFonts w:ascii="Times New Roman" w:hAnsi="Times New Roman" w:cs="Times New Roman"/>
          <w:sz w:val="24"/>
          <w:szCs w:val="24"/>
        </w:rPr>
        <w:t xml:space="preserve">Kolmogorov-Smirnov test, </w:t>
      </w:r>
      <w:r w:rsidR="00D341BF" w:rsidRPr="0091512E">
        <w:rPr>
          <w:rFonts w:ascii="Times New Roman" w:hAnsi="Times New Roman" w:cs="Times New Roman"/>
          <w:sz w:val="24"/>
          <w:szCs w:val="24"/>
        </w:rPr>
        <w:t>D</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D341BF" w:rsidRPr="00FA4CB0">
        <w:rPr>
          <w:rFonts w:ascii="Times New Roman" w:hAnsi="Times New Roman" w:cs="Times New Roman"/>
          <w:sz w:val="24"/>
          <w:szCs w:val="24"/>
        </w:rPr>
        <w:t xml:space="preserve">0.59,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C0297C" w:rsidRPr="004C2752">
        <w:rPr>
          <w:rFonts w:ascii="Times New Roman" w:hAnsi="Times New Roman" w:cs="Times New Roman"/>
          <w:sz w:val="24"/>
          <w:szCs w:val="24"/>
        </w:rPr>
        <w:t>) with females</w:t>
      </w:r>
      <w:r w:rsidR="00BD10C3" w:rsidRPr="004C2752">
        <w:rPr>
          <w:rFonts w:ascii="Times New Roman" w:hAnsi="Times New Roman" w:cs="Times New Roman"/>
          <w:sz w:val="24"/>
          <w:szCs w:val="24"/>
        </w:rPr>
        <w:t xml:space="preserve"> significantly (Wilcoxon test</w:t>
      </w:r>
      <w:r w:rsidR="00D341BF" w:rsidRPr="004C2752">
        <w:rPr>
          <w:rFonts w:ascii="Times New Roman" w:hAnsi="Times New Roman" w:cs="Times New Roman"/>
          <w:sz w:val="24"/>
          <w:szCs w:val="24"/>
        </w:rPr>
        <w:t>, W</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8224,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BD10C3" w:rsidRPr="004C2752">
        <w:rPr>
          <w:rFonts w:ascii="Times New Roman" w:hAnsi="Times New Roman" w:cs="Times New Roman"/>
          <w:sz w:val="24"/>
          <w:szCs w:val="24"/>
        </w:rPr>
        <w:t xml:space="preserve">) longer </w:t>
      </w:r>
      <w:r w:rsidR="00E951CC" w:rsidRPr="004C2752">
        <w:rPr>
          <w:rFonts w:ascii="Times New Roman" w:hAnsi="Times New Roman" w:cs="Times New Roman"/>
          <w:sz w:val="24"/>
          <w:szCs w:val="24"/>
        </w:rPr>
        <w:t>(</w:t>
      </w:r>
      <w:r w:rsidR="00BD10C3" w:rsidRPr="004C2752">
        <w:rPr>
          <w:rFonts w:ascii="Times New Roman" w:hAnsi="Times New Roman" w:cs="Times New Roman"/>
          <w:sz w:val="24"/>
          <w:szCs w:val="24"/>
        </w:rPr>
        <w:t>median</w:t>
      </w:r>
      <w:r w:rsidR="00C0297C" w:rsidRPr="004C2752">
        <w:rPr>
          <w:rFonts w:ascii="Times New Roman" w:hAnsi="Times New Roman" w:cs="Times New Roman"/>
          <w:sz w:val="24"/>
          <w:szCs w:val="24"/>
        </w:rPr>
        <w:t xml:space="preserve"> </w:t>
      </w:r>
      <w:r w:rsidR="00E951CC" w:rsidRPr="004C2752">
        <w:rPr>
          <w:rFonts w:ascii="Times New Roman" w:hAnsi="Times New Roman" w:cs="Times New Roman"/>
          <w:sz w:val="24"/>
          <w:szCs w:val="24"/>
        </w:rPr>
        <w:t xml:space="preserve">TL of </w:t>
      </w:r>
      <w:r w:rsidR="00BD10C3" w:rsidRPr="004C2752">
        <w:rPr>
          <w:rFonts w:ascii="Times New Roman" w:hAnsi="Times New Roman" w:cs="Times New Roman"/>
          <w:sz w:val="24"/>
          <w:szCs w:val="24"/>
        </w:rPr>
        <w:t>114.0 mm) than males (94.5 mm).</w:t>
      </w:r>
    </w:p>
    <w:p w14:paraId="2DD4CFA4" w14:textId="3EC9CB6F" w:rsidR="00777AAC" w:rsidRPr="004C2752" w:rsidRDefault="00947848"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The 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relationship did not differ between female, male, and immature</w:t>
      </w:r>
      <w:r w:rsidR="00D341BF" w:rsidRPr="004C2752">
        <w:rPr>
          <w:rFonts w:ascii="Times New Roman" w:hAnsi="Times New Roman" w:cs="Times New Roman"/>
          <w:sz w:val="24"/>
          <w:szCs w:val="24"/>
        </w:rPr>
        <w:t xml:space="preserve"> Pygmy Whitefish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1.60,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0.175</w:t>
      </w:r>
      <w:r w:rsidRPr="004C2752">
        <w:rPr>
          <w:rFonts w:ascii="Times New Roman" w:hAnsi="Times New Roman" w:cs="Times New Roman"/>
          <w:sz w:val="24"/>
          <w:szCs w:val="24"/>
        </w:rPr>
        <w:t xml:space="preserve">).  The </w:t>
      </w:r>
      <w:r w:rsidR="0038527B" w:rsidRPr="004C2752">
        <w:rPr>
          <w:rFonts w:ascii="Times New Roman" w:hAnsi="Times New Roman" w:cs="Times New Roman"/>
          <w:sz w:val="24"/>
          <w:szCs w:val="24"/>
        </w:rPr>
        <w:t xml:space="preserve">weight-length </w:t>
      </w:r>
      <w:r w:rsidRPr="004C2752">
        <w:rPr>
          <w:rFonts w:ascii="Times New Roman" w:hAnsi="Times New Roman" w:cs="Times New Roman"/>
          <w:sz w:val="24"/>
          <w:szCs w:val="24"/>
        </w:rPr>
        <w:t xml:space="preserve">relationship fit to all sampled fish </w:t>
      </w:r>
      <w:r w:rsidR="00974F80" w:rsidRPr="004C2752">
        <w:rPr>
          <w:rFonts w:ascii="Times New Roman" w:hAnsi="Times New Roman" w:cs="Times New Roman"/>
          <w:sz w:val="24"/>
          <w:szCs w:val="24"/>
        </w:rPr>
        <w:t xml:space="preserve">was </w:t>
      </w:r>
      <w:r w:rsidRPr="004C2752">
        <w:rPr>
          <w:rFonts w:ascii="Times New Roman" w:hAnsi="Times New Roman" w:cs="Times New Roman"/>
          <w:sz w:val="24"/>
          <w:szCs w:val="24"/>
        </w:rPr>
        <w:t>log</w:t>
      </w:r>
      <w:r w:rsidR="007504F1" w:rsidRPr="004C2752">
        <w:rPr>
          <w:rFonts w:ascii="Times New Roman" w:hAnsi="Times New Roman" w:cs="Times New Roman"/>
          <w:sz w:val="24"/>
          <w:szCs w:val="24"/>
          <w:vertAlign w:val="subscript"/>
        </w:rPr>
        <w:t>10</w:t>
      </w:r>
      <w:r w:rsidR="007504F1" w:rsidRPr="004C2752">
        <w:rPr>
          <w:rFonts w:ascii="Times New Roman" w:hAnsi="Times New Roman" w:cs="Times New Roman"/>
          <w:sz w:val="24"/>
          <w:szCs w:val="24"/>
        </w:rPr>
        <w:t>(W) = -5.626</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3.204log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0.983).</w:t>
      </w:r>
      <w:r w:rsidR="007504F1" w:rsidRPr="004C2752">
        <w:rPr>
          <w:rFonts w:ascii="Times New Roman" w:hAnsi="Times New Roman" w:cs="Times New Roman"/>
          <w:sz w:val="24"/>
          <w:szCs w:val="24"/>
        </w:rPr>
        <w:t xml:space="preserve">  The slope and back-transformed intercept from this model are both within the confidence intervals reported for those coefficients on FishBase (Froese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7504F1" w:rsidRPr="004C2752">
        <w:rPr>
          <w:rFonts w:ascii="Times New Roman" w:hAnsi="Times New Roman" w:cs="Times New Roman"/>
          <w:sz w:val="24"/>
          <w:szCs w:val="24"/>
        </w:rPr>
        <w:t>Pauly</w:t>
      </w:r>
      <w:r w:rsidR="008150CA" w:rsidRPr="004C2752">
        <w:rPr>
          <w:rFonts w:ascii="Times New Roman" w:hAnsi="Times New Roman" w:cs="Times New Roman"/>
          <w:sz w:val="24"/>
          <w:szCs w:val="24"/>
        </w:rPr>
        <w:t>,</w:t>
      </w:r>
      <w:r w:rsidR="007504F1" w:rsidRPr="004C2752">
        <w:rPr>
          <w:rFonts w:ascii="Times New Roman" w:hAnsi="Times New Roman" w:cs="Times New Roman"/>
          <w:sz w:val="24"/>
          <w:szCs w:val="24"/>
        </w:rPr>
        <w:t xml:space="preserve"> 2014).</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growth</w:t>
      </w:r>
    </w:p>
    <w:p w14:paraId="2731E3B8" w14:textId="02E6796F"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Consensus otolith ages</w:t>
      </w:r>
      <w:r w:rsidRPr="004C2752">
        <w:rPr>
          <w:rFonts w:ascii="Times New Roman" w:hAnsi="Times New Roman" w:cs="Times New Roman"/>
          <w:sz w:val="24"/>
          <w:szCs w:val="24"/>
        </w:rPr>
        <w:t xml:space="preserve"> for Pygmy Whitefish were quite variable</w:t>
      </w:r>
      <w:r w:rsidR="00D4797A" w:rsidRPr="004C2752">
        <w:rPr>
          <w:rFonts w:ascii="Times New Roman" w:hAnsi="Times New Roman" w:cs="Times New Roman"/>
          <w:sz w:val="24"/>
          <w:szCs w:val="24"/>
        </w:rPr>
        <w:t xml:space="preserve"> relative to fish length</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proofErr w:type="gramStart"/>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ins w:id="109" w:author="Stewart, Taylor Robert" w:date="2015-03-17T15:19:00Z">
        <w:r w:rsidR="0035198B">
          <w:rPr>
            <w:rFonts w:ascii="Times New Roman" w:hAnsi="Times New Roman" w:cs="Times New Roman"/>
            <w:sz w:val="24"/>
            <w:szCs w:val="24"/>
          </w:rPr>
          <w:t xml:space="preserve"> </w:t>
        </w:r>
      </w:ins>
      <w:commentRangeStart w:id="110"/>
      <w:r w:rsidRPr="0035198B">
        <w:rPr>
          <w:rFonts w:ascii="Times New Roman" w:hAnsi="Times New Roman" w:cs="Times New Roman"/>
          <w:sz w:val="24"/>
          <w:szCs w:val="24"/>
        </w:rPr>
        <w:t>mm</w:t>
      </w:r>
      <w:commentRangeEnd w:id="110"/>
      <w:r w:rsidR="0013681B" w:rsidRPr="004C2752">
        <w:rPr>
          <w:rStyle w:val="CommentReference"/>
          <w:rFonts w:ascii="Times New Roman" w:hAnsi="Times New Roman" w:cs="Times New Roman"/>
        </w:rPr>
        <w:commentReference w:id="110"/>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w:t>
      </w:r>
      <w:r w:rsidR="00D4797A" w:rsidRPr="004C2752">
        <w:rPr>
          <w:rFonts w:ascii="Times New Roman" w:hAnsi="Times New Roman" w:cs="Times New Roman"/>
          <w:sz w:val="24"/>
          <w:szCs w:val="24"/>
        </w:rPr>
        <w:lastRenderedPageBreak/>
        <w:t>females</w:t>
      </w:r>
      <w:r w:rsidR="00EA39B2" w:rsidRPr="0035198B">
        <w:rPr>
          <w:rFonts w:ascii="Times New Roman" w:hAnsi="Times New Roman" w:cs="Times New Roman"/>
          <w:sz w:val="24"/>
          <w:szCs w:val="24"/>
        </w:rPr>
        <w:t>.</w:t>
      </w:r>
      <w:proofErr w:type="gramEnd"/>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4316617B" w:rsidR="00254319" w:rsidRPr="0091512E"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VBGM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ins w:id="111" w:author="Stewart, Taylor Robert" w:date="2015-03-16T13:52:00Z">
        <w:r w:rsidR="00311C73" w:rsidRPr="0091512E">
          <w:rPr>
            <w:rFonts w:ascii="Times New Roman" w:hAnsi="Times New Roman" w:cs="Times New Roman"/>
            <w:sz w:val="24"/>
            <w:szCs w:val="24"/>
          </w:rPr>
          <w:t xml:space="preserve"> between sexes,</w:t>
        </w:r>
      </w:ins>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0.0005) and at 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ins w:id="112" w:author="Stewart, Taylor Robert" w:date="2015-03-16T13:52:00Z">
        <w:r w:rsidR="00311C73" w:rsidRPr="004C2752">
          <w:rPr>
            <w:rFonts w:ascii="Times New Roman" w:hAnsi="Times New Roman" w:cs="Times New Roman"/>
            <w:sz w:val="24"/>
            <w:szCs w:val="24"/>
          </w:rPr>
          <w:t>s</w:t>
        </w:r>
      </w:ins>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only a few mm per year on average</w:t>
      </w:r>
      <w:r w:rsidR="00BD10C3" w:rsidRPr="0091512E">
        <w:rPr>
          <w:rFonts w:ascii="Times New Roman" w:hAnsi="Times New Roman" w:cs="Times New Roman"/>
          <w:sz w:val="24"/>
          <w:szCs w:val="24"/>
        </w:rPr>
        <w:t xml:space="preserve"> (Table</w:t>
      </w:r>
      <w:ins w:id="113" w:author="Stewart, Taylor Robert" w:date="2015-03-16T13:52:00Z">
        <w:r w:rsidR="00311C73" w:rsidRPr="0091512E">
          <w:rPr>
            <w:rFonts w:ascii="Times New Roman" w:hAnsi="Times New Roman" w:cs="Times New Roman"/>
            <w:sz w:val="24"/>
            <w:szCs w:val="24"/>
          </w:rPr>
          <w:t>s</w:t>
        </w:r>
      </w:ins>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2E9AE03D"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We found age </w:t>
      </w:r>
      <w:del w:id="114" w:author="Stewart, Taylor Robert" w:date="2015-03-16T14:31:00Z">
        <w:r w:rsidRPr="004C2752" w:rsidDel="00896186">
          <w:rPr>
            <w:rFonts w:ascii="Times New Roman" w:hAnsi="Times New Roman" w:cs="Times New Roman"/>
            <w:sz w:val="24"/>
            <w:szCs w:val="24"/>
          </w:rPr>
          <w:delText xml:space="preserve">assessment </w:delText>
        </w:r>
      </w:del>
      <w:ins w:id="115" w:author="Stewart, Taylor Robert" w:date="2015-03-16T14:31:00Z">
        <w:r w:rsidR="00896186" w:rsidRPr="004C2752">
          <w:rPr>
            <w:rFonts w:ascii="Times New Roman" w:hAnsi="Times New Roman" w:cs="Times New Roman"/>
            <w:sz w:val="24"/>
            <w:szCs w:val="24"/>
          </w:rPr>
          <w:t xml:space="preserve">estimates </w:t>
        </w:r>
      </w:ins>
      <w:r w:rsidRPr="004C2752">
        <w:rPr>
          <w:rFonts w:ascii="Times New Roman" w:hAnsi="Times New Roman" w:cs="Times New Roman"/>
          <w:sz w:val="24"/>
          <w:szCs w:val="24"/>
        </w:rPr>
        <w:t>of Pygmy Whitefish from both scales and otoliths to be difficult.</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del w:id="116" w:author="Stewart, Taylor Robert" w:date="2015-03-16T14:27:00Z">
        <w:r w:rsidR="00A7389A" w:rsidRPr="004C2752" w:rsidDel="00896186">
          <w:rPr>
            <w:rFonts w:ascii="Times New Roman" w:hAnsi="Times New Roman" w:cs="Times New Roman"/>
            <w:sz w:val="24"/>
            <w:szCs w:val="24"/>
          </w:rPr>
          <w:delText xml:space="preserve">assessed </w:delText>
        </w:r>
      </w:del>
      <w:ins w:id="117" w:author="Stewart, Taylor Robert" w:date="2015-03-16T14:27:00Z">
        <w:r w:rsidR="00896186" w:rsidRPr="004C2752">
          <w:rPr>
            <w:rFonts w:ascii="Times New Roman" w:hAnsi="Times New Roman" w:cs="Times New Roman"/>
            <w:sz w:val="24"/>
            <w:szCs w:val="24"/>
          </w:rPr>
          <w:t xml:space="preserve">estimated </w:t>
        </w:r>
      </w:ins>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but not from otoliths,</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Zemlak and McPhail (2004).  However, we did have the same difficulties as Zemlak and McPhail (2004) with otoliths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del w:id="118" w:author="Stewart, Taylor Robert" w:date="2015-03-16T14:27:00Z">
        <w:r w:rsidR="002F1A04" w:rsidRPr="004C2752" w:rsidDel="00896186">
          <w:rPr>
            <w:rFonts w:ascii="Times New Roman" w:hAnsi="Times New Roman" w:cs="Times New Roman"/>
            <w:sz w:val="24"/>
            <w:szCs w:val="24"/>
          </w:rPr>
          <w:delText xml:space="preserve">assessed </w:delText>
        </w:r>
      </w:del>
      <w:ins w:id="119" w:author="Stewart, Taylor Robert" w:date="2015-03-16T14:27:00Z">
        <w:r w:rsidR="00896186" w:rsidRPr="004C2752">
          <w:rPr>
            <w:rFonts w:ascii="Times New Roman" w:hAnsi="Times New Roman" w:cs="Times New Roman"/>
            <w:sz w:val="24"/>
            <w:szCs w:val="24"/>
          </w:rPr>
          <w:t xml:space="preserve">estimated </w:t>
        </w:r>
      </w:ins>
      <w:r w:rsidR="002F1A04" w:rsidRPr="004C2752">
        <w:rPr>
          <w:rFonts w:ascii="Times New Roman" w:hAnsi="Times New Roman" w:cs="Times New Roman"/>
          <w:sz w:val="24"/>
          <w:szCs w:val="24"/>
        </w:rPr>
        <w:t>from analysis of length frequency data or scales, but not from otoliths.</w:t>
      </w:r>
    </w:p>
    <w:p w14:paraId="2537EAB9" w14:textId="6ED46BBE"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difficult to assess as circuli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del w:id="120" w:author="Stewart, Taylor Robert" w:date="2015-03-16T14:32:00Z">
        <w:r w:rsidR="00967FC1" w:rsidRPr="004C2752" w:rsidDel="00896186">
          <w:rPr>
            <w:rFonts w:ascii="Times New Roman" w:hAnsi="Times New Roman" w:cs="Times New Roman"/>
            <w:sz w:val="24"/>
            <w:szCs w:val="24"/>
          </w:rPr>
          <w:delText xml:space="preserve">assessing </w:delText>
        </w:r>
      </w:del>
      <w:ins w:id="121" w:author="Stewart, Taylor Robert" w:date="2015-03-16T14:32:00Z">
        <w:r w:rsidR="00896186" w:rsidRPr="004C2752">
          <w:rPr>
            <w:rFonts w:ascii="Times New Roman" w:hAnsi="Times New Roman" w:cs="Times New Roman"/>
            <w:sz w:val="24"/>
            <w:szCs w:val="24"/>
          </w:rPr>
          <w:t xml:space="preserve">estimating </w:t>
        </w:r>
      </w:ins>
      <w:r w:rsidR="00967FC1" w:rsidRPr="004C2752">
        <w:rPr>
          <w:rFonts w:ascii="Times New Roman" w:hAnsi="Times New Roman" w:cs="Times New Roman"/>
          <w:sz w:val="24"/>
          <w:szCs w:val="24"/>
        </w:rPr>
        <w:t xml:space="preserve">age from scales of older fish.  </w:t>
      </w:r>
      <w:r w:rsidR="003541BF" w:rsidRPr="004C2752">
        <w:rPr>
          <w:rFonts w:ascii="Times New Roman" w:hAnsi="Times New Roman" w:cs="Times New Roman"/>
          <w:sz w:val="24"/>
          <w:szCs w:val="24"/>
        </w:rPr>
        <w:t xml:space="preserve">Minimal growth on the scale margin of sexually mature fish corresponds to </w:t>
      </w:r>
      <w:r w:rsidR="003541BF" w:rsidRPr="004C2752">
        <w:rPr>
          <w:rFonts w:ascii="Times New Roman" w:hAnsi="Times New Roman" w:cs="Times New Roman"/>
          <w:sz w:val="24"/>
          <w:szCs w:val="24"/>
        </w:rPr>
        <w:lastRenderedPageBreak/>
        <w:t xml:space="preserve">the typical 1.0 to 4.0 mm per year increase in TL observed between sequential captures of tagged mature Pygmy Whitefish by Barnett and Paige (2014).  </w:t>
      </w:r>
    </w:p>
    <w:p w14:paraId="3F2C1D4B" w14:textId="13980B4B"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otolith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otolith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otolith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otoliths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otoliths</w:t>
      </w:r>
      <w:r w:rsidR="007260E2" w:rsidRPr="004C2752">
        <w:rPr>
          <w:rFonts w:ascii="Times New Roman" w:hAnsi="Times New Roman" w:cs="Times New Roman"/>
          <w:sz w:val="24"/>
          <w:szCs w:val="24"/>
        </w:rPr>
        <w:t xml:space="preserve">, had difficulty interpreting annuli at the otolith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221C9363"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del w:id="122" w:author="Stewart, Taylor Robert" w:date="2015-03-16T14:27:00Z">
        <w:r w:rsidRPr="004C2752" w:rsidDel="00896186">
          <w:rPr>
            <w:rFonts w:ascii="Times New Roman" w:hAnsi="Times New Roman" w:cs="Times New Roman"/>
            <w:sz w:val="24"/>
            <w:szCs w:val="24"/>
          </w:rPr>
          <w:delText xml:space="preserve">assessed </w:delText>
        </w:r>
      </w:del>
      <w:ins w:id="123" w:author="Stewart, Taylor Robert" w:date="2015-03-16T14:27:00Z">
        <w:r w:rsidR="00896186"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 xml:space="preserve">ages for Pygmy Whitefish were highly variable with many </w:t>
      </w:r>
      <w:ins w:id="124" w:author="Stewart, Taylor Robert" w:date="2015-03-16T13:55:00Z">
        <w:r w:rsidR="00A176C8" w:rsidRPr="004C2752">
          <w:rPr>
            <w:rFonts w:ascii="Times New Roman" w:hAnsi="Times New Roman" w:cs="Times New Roman"/>
            <w:sz w:val="24"/>
            <w:szCs w:val="24"/>
          </w:rPr>
          <w:t xml:space="preserve">age classes falling among several </w:t>
        </w:r>
      </w:ins>
      <w:r w:rsidRPr="004C2752">
        <w:rPr>
          <w:rFonts w:ascii="Times New Roman" w:hAnsi="Times New Roman" w:cs="Times New Roman"/>
          <w:sz w:val="24"/>
          <w:szCs w:val="24"/>
        </w:rPr>
        <w:t>length-classes</w:t>
      </w:r>
      <w:ins w:id="125" w:author="Stewart, Taylor Robert" w:date="2015-03-16T13:56:00Z">
        <w:r w:rsidR="00A176C8" w:rsidRPr="004C2752">
          <w:rPr>
            <w:rFonts w:ascii="Times New Roman" w:hAnsi="Times New Roman" w:cs="Times New Roman"/>
            <w:sz w:val="24"/>
            <w:szCs w:val="24"/>
          </w:rPr>
          <w:t xml:space="preserve"> and many length classes falling with in a single age class</w:t>
        </w:r>
      </w:ins>
      <w:del w:id="126" w:author="Stewart, Taylor Robert" w:date="2015-03-16T13:56:00Z">
        <w:r w:rsidRPr="004C2752" w:rsidDel="00A176C8">
          <w:rPr>
            <w:rFonts w:ascii="Times New Roman" w:hAnsi="Times New Roman" w:cs="Times New Roman"/>
            <w:sz w:val="24"/>
            <w:szCs w:val="24"/>
          </w:rPr>
          <w:delText xml:space="preserve"> in some ages and many ages within some length-classes</w:delText>
        </w:r>
      </w:del>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del w:id="127" w:author="Stewart, Taylor Robert" w:date="2015-03-16T14:27:00Z">
        <w:r w:rsidRPr="004C2752" w:rsidDel="00896186">
          <w:rPr>
            <w:rFonts w:ascii="Times New Roman" w:hAnsi="Times New Roman" w:cs="Times New Roman"/>
            <w:sz w:val="24"/>
            <w:szCs w:val="24"/>
          </w:rPr>
          <w:delText xml:space="preserve">assessed </w:delText>
        </w:r>
      </w:del>
      <w:ins w:id="128" w:author="Stewart, Taylor Robert" w:date="2015-03-16T14:27:00Z">
        <w:r w:rsidR="00896186" w:rsidRPr="004C2752">
          <w:rPr>
            <w:rFonts w:ascii="Times New Roman" w:hAnsi="Times New Roman" w:cs="Times New Roman"/>
            <w:sz w:val="24"/>
            <w:szCs w:val="24"/>
          </w:rPr>
          <w:t xml:space="preserve">estimated </w:t>
        </w:r>
      </w:ins>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otoliths) and Weisel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r w:rsidRPr="004C2752">
        <w:rPr>
          <w:rFonts w:ascii="Times New Roman" w:hAnsi="Times New Roman" w:cs="Times New Roman"/>
          <w:sz w:val="24"/>
          <w:szCs w:val="24"/>
        </w:rPr>
        <w:t>Eschmeyer and Bailey (1955) and McCart (1963) (both using 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del w:id="129" w:author="Stewart, Taylor Robert" w:date="2015-03-16T14:14:00Z">
        <w:r w:rsidR="008D5315" w:rsidRPr="004C2752" w:rsidDel="0080295C">
          <w:rPr>
            <w:rFonts w:ascii="Times New Roman" w:hAnsi="Times New Roman" w:cs="Times New Roman"/>
            <w:sz w:val="24"/>
            <w:szCs w:val="24"/>
          </w:rPr>
          <w:delText xml:space="preserve">assessed </w:delText>
        </w:r>
      </w:del>
      <w:ins w:id="130" w:author="Stewart, Taylor Robert" w:date="2015-03-16T14:14:00Z">
        <w:r w:rsidR="0080295C" w:rsidRPr="004C2752">
          <w:rPr>
            <w:rFonts w:ascii="Times New Roman" w:hAnsi="Times New Roman" w:cs="Times New Roman"/>
            <w:sz w:val="24"/>
            <w:szCs w:val="24"/>
          </w:rPr>
          <w:t xml:space="preserve">estimated </w:t>
        </w:r>
      </w:ins>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of fish captured at different times and locations, </w:t>
      </w:r>
      <w:r w:rsidR="00850779" w:rsidRPr="004C2752">
        <w:rPr>
          <w:rFonts w:ascii="Times New Roman" w:hAnsi="Times New Roman" w:cs="Times New Roman"/>
          <w:sz w:val="24"/>
          <w:szCs w:val="24"/>
        </w:rPr>
        <w:t xml:space="preserve">variability in </w:t>
      </w:r>
      <w:ins w:id="131" w:author="Stewart, Taylor Robert" w:date="2015-03-16T14:14:00Z">
        <w:r w:rsidR="0080295C" w:rsidRPr="004C2752">
          <w:rPr>
            <w:rFonts w:ascii="Times New Roman" w:hAnsi="Times New Roman" w:cs="Times New Roman"/>
            <w:sz w:val="24"/>
            <w:szCs w:val="24"/>
          </w:rPr>
          <w:t xml:space="preserve">the precision of </w:t>
        </w:r>
      </w:ins>
      <w:r w:rsidR="00850779" w:rsidRPr="004C2752">
        <w:rPr>
          <w:rFonts w:ascii="Times New Roman" w:hAnsi="Times New Roman" w:cs="Times New Roman"/>
          <w:sz w:val="24"/>
          <w:szCs w:val="24"/>
        </w:rPr>
        <w:t xml:space="preserve">age </w:t>
      </w:r>
      <w:ins w:id="132" w:author="Stewart, Taylor Robert" w:date="2015-03-16T14:14:00Z">
        <w:r w:rsidR="007E3C7D" w:rsidRPr="004C2752">
          <w:rPr>
            <w:rFonts w:ascii="Times New Roman" w:hAnsi="Times New Roman" w:cs="Times New Roman"/>
            <w:sz w:val="24"/>
            <w:szCs w:val="24"/>
          </w:rPr>
          <w:t>estimat</w:t>
        </w:r>
      </w:ins>
      <w:ins w:id="133" w:author="Stewart, Taylor Robert" w:date="2015-03-16T14:36:00Z">
        <w:r w:rsidR="007E3C7D" w:rsidRPr="004C2752">
          <w:rPr>
            <w:rFonts w:ascii="Times New Roman" w:hAnsi="Times New Roman" w:cs="Times New Roman"/>
            <w:sz w:val="24"/>
            <w:szCs w:val="24"/>
          </w:rPr>
          <w:t>es</w:t>
        </w:r>
      </w:ins>
      <w:del w:id="134" w:author="Stewart, Taylor Robert" w:date="2015-03-16T14:14:00Z">
        <w:r w:rsidR="00850779" w:rsidRPr="004C2752" w:rsidDel="0080295C">
          <w:rPr>
            <w:rFonts w:ascii="Times New Roman" w:hAnsi="Times New Roman" w:cs="Times New Roman"/>
            <w:sz w:val="24"/>
            <w:szCs w:val="24"/>
          </w:rPr>
          <w:delText>assessments</w:delText>
        </w:r>
      </w:del>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(McCart</w:t>
      </w:r>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 bega</w:t>
      </w:r>
      <w:r w:rsidR="00F832A8" w:rsidRPr="004C2752">
        <w:rPr>
          <w:rFonts w:ascii="Times New Roman" w:hAnsi="Times New Roman" w:cs="Times New Roman"/>
          <w:sz w:val="24"/>
          <w:szCs w:val="24"/>
        </w:rPr>
        <w:t>n and Eschmeyer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sample sizes from different locations did not allow us to test for differences in age distributions or growth among locations.  </w:t>
      </w:r>
      <w:ins w:id="135" w:author="Stewart, Taylor Robert" w:date="2015-03-16T14:14:00Z">
        <w:r w:rsidR="0080295C" w:rsidRPr="004C2752">
          <w:rPr>
            <w:rFonts w:ascii="Times New Roman" w:hAnsi="Times New Roman" w:cs="Times New Roman"/>
            <w:sz w:val="24"/>
            <w:szCs w:val="24"/>
          </w:rPr>
          <w:t>Low percentage of perfect agreement in age es</w:t>
        </w:r>
      </w:ins>
      <w:ins w:id="136" w:author="Stewart, Taylor Robert" w:date="2015-03-16T14:15:00Z">
        <w:r w:rsidR="0023211C" w:rsidRPr="004C2752">
          <w:rPr>
            <w:rFonts w:ascii="Times New Roman" w:hAnsi="Times New Roman" w:cs="Times New Roman"/>
            <w:sz w:val="24"/>
            <w:szCs w:val="24"/>
          </w:rPr>
          <w:t>timate</w:t>
        </w:r>
      </w:ins>
      <w:ins w:id="137" w:author="Stewart, Taylor Robert" w:date="2015-03-16T14:16:00Z">
        <w:r w:rsidR="0023211C" w:rsidRPr="004C2752">
          <w:rPr>
            <w:rFonts w:ascii="Times New Roman" w:hAnsi="Times New Roman" w:cs="Times New Roman"/>
            <w:sz w:val="24"/>
            <w:szCs w:val="24"/>
          </w:rPr>
          <w:t xml:space="preserve">s </w:t>
        </w:r>
      </w:ins>
      <w:del w:id="138" w:author="Stewart, Taylor Robert" w:date="2015-03-16T14:15:00Z">
        <w:r w:rsidR="00850779" w:rsidRPr="004C2752" w:rsidDel="0080295C">
          <w:rPr>
            <w:rFonts w:ascii="Times New Roman" w:hAnsi="Times New Roman" w:cs="Times New Roman"/>
            <w:sz w:val="24"/>
            <w:szCs w:val="24"/>
          </w:rPr>
          <w:delText xml:space="preserve">Variability in age assessment </w:delText>
        </w:r>
        <w:r w:rsidR="00160825" w:rsidRPr="004C2752" w:rsidDel="0080295C">
          <w:rPr>
            <w:rFonts w:ascii="Times New Roman" w:hAnsi="Times New Roman" w:cs="Times New Roman"/>
            <w:sz w:val="24"/>
            <w:szCs w:val="24"/>
          </w:rPr>
          <w:delText xml:space="preserve">also </w:delText>
        </w:r>
        <w:r w:rsidR="00850779" w:rsidRPr="004C2752" w:rsidDel="0080295C">
          <w:rPr>
            <w:rFonts w:ascii="Times New Roman" w:hAnsi="Times New Roman" w:cs="Times New Roman"/>
            <w:sz w:val="24"/>
            <w:szCs w:val="24"/>
          </w:rPr>
          <w:delText>likely contributed to this variabilit</w:delText>
        </w:r>
        <w:r w:rsidR="00850779" w:rsidRPr="004C2752" w:rsidDel="0023211C">
          <w:rPr>
            <w:rFonts w:ascii="Times New Roman" w:hAnsi="Times New Roman" w:cs="Times New Roman"/>
            <w:sz w:val="24"/>
            <w:szCs w:val="24"/>
          </w:rPr>
          <w:delText xml:space="preserve">y </w:delText>
        </w:r>
        <w:r w:rsidR="00850779" w:rsidRPr="0091512E" w:rsidDel="0023211C">
          <w:rPr>
            <w:rFonts w:ascii="Times New Roman" w:hAnsi="Times New Roman" w:cs="Times New Roman"/>
            <w:sz w:val="24"/>
            <w:szCs w:val="24"/>
          </w:rPr>
          <w:delText xml:space="preserve">as we had a low percentage of perfect agreement </w:delText>
        </w:r>
      </w:del>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and </w:t>
      </w:r>
      <w:commentRangeStart w:id="139"/>
      <w:r w:rsidR="00967FC1" w:rsidRPr="004C2752">
        <w:rPr>
          <w:rFonts w:ascii="Times New Roman" w:hAnsi="Times New Roman" w:cs="Times New Roman"/>
          <w:sz w:val="24"/>
          <w:szCs w:val="24"/>
        </w:rPr>
        <w:t>CVs that we</w:t>
      </w:r>
      <w:r w:rsidR="00850779" w:rsidRPr="004C2752">
        <w:rPr>
          <w:rFonts w:ascii="Times New Roman" w:hAnsi="Times New Roman" w:cs="Times New Roman"/>
          <w:sz w:val="24"/>
          <w:szCs w:val="24"/>
        </w:rPr>
        <w:t>re greater than 7.6%</w:t>
      </w:r>
      <w:r w:rsidR="00395EBA" w:rsidRPr="004C2752">
        <w:rPr>
          <w:rFonts w:ascii="Times New Roman" w:hAnsi="Times New Roman" w:cs="Times New Roman"/>
          <w:sz w:val="24"/>
          <w:szCs w:val="24"/>
        </w:rPr>
        <w:t xml:space="preserve">, the median CV computed from a </w:t>
      </w:r>
      <w:r w:rsidR="00395EBA" w:rsidRPr="004C2752">
        <w:rPr>
          <w:rFonts w:ascii="Times New Roman" w:hAnsi="Times New Roman" w:cs="Times New Roman"/>
          <w:sz w:val="24"/>
          <w:szCs w:val="24"/>
        </w:rPr>
        <w:lastRenderedPageBreak/>
        <w:t>variety of species by</w:t>
      </w:r>
      <w:r w:rsidR="00850779" w:rsidRPr="004C2752">
        <w:rPr>
          <w:rFonts w:ascii="Times New Roman" w:hAnsi="Times New Roman" w:cs="Times New Roman"/>
          <w:sz w:val="24"/>
          <w:szCs w:val="24"/>
        </w:rPr>
        <w:t xml:space="preserve"> Campana (2001)</w:t>
      </w:r>
      <w:ins w:id="140" w:author="Stewart, Taylor Robert" w:date="2015-03-16T14:17:00Z">
        <w:r w:rsidR="0023211C" w:rsidRPr="004C2752">
          <w:rPr>
            <w:rFonts w:ascii="Times New Roman" w:hAnsi="Times New Roman" w:cs="Times New Roman"/>
            <w:sz w:val="24"/>
            <w:szCs w:val="24"/>
          </w:rPr>
          <w:t xml:space="preserve"> </w:t>
        </w:r>
      </w:ins>
      <w:del w:id="141" w:author="Stewart, Taylor Robert" w:date="2015-03-16T14:16:00Z">
        <w:r w:rsidR="009C518E" w:rsidRPr="004C2752" w:rsidDel="0023211C">
          <w:rPr>
            <w:rFonts w:ascii="Times New Roman" w:hAnsi="Times New Roman" w:cs="Times New Roman"/>
            <w:sz w:val="24"/>
            <w:szCs w:val="24"/>
          </w:rPr>
          <w:delText>.</w:delText>
        </w:r>
        <w:commentRangeEnd w:id="139"/>
        <w:r w:rsidR="00E83F48" w:rsidRPr="004C2752" w:rsidDel="0023211C">
          <w:rPr>
            <w:rStyle w:val="CommentReference"/>
            <w:rFonts w:ascii="Times New Roman" w:hAnsi="Times New Roman" w:cs="Times New Roman"/>
          </w:rPr>
          <w:commentReference w:id="139"/>
        </w:r>
        <w:r w:rsidR="009C518E" w:rsidRPr="004C2752" w:rsidDel="0023211C">
          <w:rPr>
            <w:rFonts w:ascii="Times New Roman" w:hAnsi="Times New Roman" w:cs="Times New Roman"/>
            <w:sz w:val="24"/>
            <w:szCs w:val="24"/>
          </w:rPr>
          <w:delText xml:space="preserve"> </w:delText>
        </w:r>
      </w:del>
      <w:ins w:id="142" w:author="Stewart, Taylor Robert" w:date="2015-03-16T14:17:00Z">
        <w:r w:rsidR="0023211C" w:rsidRPr="004C2752">
          <w:rPr>
            <w:rFonts w:ascii="Times New Roman" w:hAnsi="Times New Roman" w:cs="Times New Roman"/>
            <w:sz w:val="24"/>
            <w:szCs w:val="24"/>
          </w:rPr>
          <w:t xml:space="preserve">also likely contributed to this variability. </w:t>
        </w:r>
      </w:ins>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illustrate this type of</w:t>
      </w:r>
      <w:ins w:id="143" w:author="Stewart, Taylor Robert" w:date="2015-03-16T16:07:00Z">
        <w:r w:rsidR="005F77D7" w:rsidRPr="0091512E">
          <w:rPr>
            <w:rFonts w:ascii="Times New Roman" w:hAnsi="Times New Roman" w:cs="Times New Roman"/>
            <w:sz w:val="24"/>
            <w:szCs w:val="24"/>
          </w:rPr>
          <w:t xml:space="preserve"> asymptotic pattern of</w:t>
        </w:r>
      </w:ins>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4F2774BE"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appear to grow more slowly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del w:id="144" w:author="Stewart, Taylor Robert" w:date="2015-03-16T14:18:00Z">
        <w:r w:rsidRPr="004C2752" w:rsidDel="0023211C">
          <w:rPr>
            <w:rFonts w:ascii="Times New Roman" w:hAnsi="Times New Roman" w:cs="Times New Roman"/>
            <w:sz w:val="24"/>
            <w:szCs w:val="24"/>
          </w:rPr>
          <w:delText xml:space="preserve">measured </w:delText>
        </w:r>
      </w:del>
      <w:ins w:id="145" w:author="Stewart, Taylor Robert" w:date="2015-03-16T14:18:00Z">
        <w:r w:rsidR="0023211C" w:rsidRPr="004C2752">
          <w:rPr>
            <w:rFonts w:ascii="Times New Roman" w:hAnsi="Times New Roman" w:cs="Times New Roman"/>
            <w:sz w:val="24"/>
            <w:szCs w:val="24"/>
          </w:rPr>
          <w:t xml:space="preserve">indexed </w:t>
        </w:r>
      </w:ins>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 and</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ins w:id="146" w:author="Stewart, Taylor Robert" w:date="2015-03-16T14:18:00Z">
        <w:r w:rsidR="0023211C" w:rsidRPr="004C2752">
          <w:rPr>
            <w:rFonts w:ascii="Times New Roman" w:hAnsi="Times New Roman" w:cs="Times New Roman"/>
            <w:sz w:val="24"/>
            <w:szCs w:val="24"/>
          </w:rPr>
          <w:t>,</w:t>
        </w:r>
      </w:ins>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Schertzer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Additionally, annular increments in mean length-at-age for fish older than age-3 were smaller in our study than in most other studies, including Eschmeyer and Bailey (1955).  This difference, however, may be due to a difference between our using otoliths and most other studies using scales, as o</w:t>
      </w:r>
      <w:r w:rsidR="006E0A30" w:rsidRPr="004C2752">
        <w:rPr>
          <w:rFonts w:ascii="Times New Roman" w:hAnsi="Times New Roman" w:cs="Times New Roman"/>
          <w:sz w:val="24"/>
          <w:szCs w:val="24"/>
        </w:rPr>
        <w:t>ur 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hs are consistent with the direct observations of incremental growth from tagged fish made by Barnett and Paige (2014).</w:t>
      </w:r>
      <w:r w:rsidR="00210B9D" w:rsidRPr="004C2752">
        <w:rPr>
          <w:rFonts w:ascii="Times New Roman" w:hAnsi="Times New Roman" w:cs="Times New Roman"/>
          <w:sz w:val="24"/>
          <w:szCs w:val="24"/>
        </w:rPr>
        <w:t xml:space="preserve"> </w:t>
      </w:r>
    </w:p>
    <w:p w14:paraId="57D2732D" w14:textId="6FD1C693" w:rsidR="005120FB" w:rsidRPr="004C2752" w:rsidRDefault="006F780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(Eschmeyer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a slightly 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Eschmeyer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observation is likely a result of our </w:t>
      </w:r>
      <w:r w:rsidR="00675AFA" w:rsidRPr="004C2752">
        <w:rPr>
          <w:rFonts w:ascii="Times New Roman" w:hAnsi="Times New Roman" w:cs="Times New Roman"/>
          <w:sz w:val="24"/>
          <w:szCs w:val="24"/>
        </w:rPr>
        <w:t>using</w:t>
      </w:r>
      <w:r w:rsidR="005120FB" w:rsidRPr="004C2752">
        <w:rPr>
          <w:rFonts w:ascii="Times New Roman" w:hAnsi="Times New Roman" w:cs="Times New Roman"/>
          <w:sz w:val="24"/>
          <w:szCs w:val="24"/>
        </w:rPr>
        <w:t xml:space="preserve"> otoliths to </w:t>
      </w:r>
      <w:del w:id="147" w:author="Stewart, Taylor Robert" w:date="2015-03-16T14:32:00Z">
        <w:r w:rsidR="005120FB" w:rsidRPr="004C2752" w:rsidDel="00896186">
          <w:rPr>
            <w:rFonts w:ascii="Times New Roman" w:hAnsi="Times New Roman" w:cs="Times New Roman"/>
            <w:sz w:val="24"/>
            <w:szCs w:val="24"/>
          </w:rPr>
          <w:delText xml:space="preserve">assess </w:delText>
        </w:r>
      </w:del>
      <w:ins w:id="148" w:author="Stewart, Taylor Robert" w:date="2015-03-16T14:32:00Z">
        <w:r w:rsidR="00896186" w:rsidRPr="004C2752">
          <w:rPr>
            <w:rFonts w:ascii="Times New Roman" w:hAnsi="Times New Roman" w:cs="Times New Roman"/>
            <w:sz w:val="24"/>
            <w:szCs w:val="24"/>
          </w:rPr>
          <w:t xml:space="preserve">estimate </w:t>
        </w:r>
      </w:ins>
      <w:r w:rsidR="005120FB" w:rsidRPr="004C2752">
        <w:rPr>
          <w:rFonts w:ascii="Times New Roman" w:hAnsi="Times New Roman" w:cs="Times New Roman"/>
          <w:sz w:val="24"/>
          <w:szCs w:val="24"/>
        </w:rPr>
        <w:t>age and should be treated as a provisional conclusion until otolith ages can be validated.</w:t>
      </w:r>
      <w:r w:rsidR="00210B9D" w:rsidRPr="004C2752">
        <w:rPr>
          <w:rFonts w:ascii="Times New Roman" w:hAnsi="Times New Roman" w:cs="Times New Roman"/>
          <w:sz w:val="24"/>
          <w:szCs w:val="24"/>
        </w:rPr>
        <w:t xml:space="preserve">  In summary it does not appear the </w:t>
      </w:r>
      <w:r w:rsidR="00210B9D" w:rsidRPr="004C2752">
        <w:rPr>
          <w:rFonts w:ascii="Times New Roman" w:hAnsi="Times New Roman" w:cs="Times New Roman"/>
          <w:sz w:val="24"/>
          <w:szCs w:val="24"/>
        </w:rPr>
        <w:lastRenderedPageBreak/>
        <w:t>size, age, and growth metrics we measured have changed appreciably for Pygmy Whitefish in Lake Superior 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3CFBCAA"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Lori Evrard,</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onboard the R/V Kiyi</w:t>
      </w:r>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Lebeda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Hanna Fiori</w:t>
      </w:r>
      <w:r w:rsidR="00FC01F0" w:rsidRPr="004C2752">
        <w:rPr>
          <w:rFonts w:ascii="Times New Roman" w:hAnsi="Times New Roman" w:cs="Times New Roman"/>
          <w:sz w:val="24"/>
          <w:szCs w:val="24"/>
        </w:rPr>
        <w:t>o</w:t>
      </w:r>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otolith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ins w:id="149" w:author="Stewart, Taylor Robert" w:date="2015-03-16T14:33:00Z">
        <w:r w:rsidR="00896186" w:rsidRPr="004C2752">
          <w:rPr>
            <w:rFonts w:ascii="Times New Roman" w:hAnsi="Times New Roman" w:cs="Times New Roman"/>
            <w:sz w:val="24"/>
            <w:szCs w:val="24"/>
          </w:rPr>
          <w:t xml:space="preserve">age </w:t>
        </w:r>
      </w:ins>
      <w:del w:id="150" w:author="Stewart, Taylor Robert" w:date="2015-03-16T14:33:00Z">
        <w:r w:rsidR="00B66F92" w:rsidRPr="004C2752" w:rsidDel="00896186">
          <w:rPr>
            <w:rFonts w:ascii="Times New Roman" w:hAnsi="Times New Roman" w:cs="Times New Roman"/>
            <w:sz w:val="24"/>
            <w:szCs w:val="24"/>
          </w:rPr>
          <w:delText>assessments</w:delText>
        </w:r>
      </w:del>
      <w:ins w:id="151" w:author="Stewart, Taylor Robert" w:date="2015-03-16T14:33:00Z">
        <w:r w:rsidR="00896186" w:rsidRPr="004C2752">
          <w:rPr>
            <w:rFonts w:ascii="Times New Roman" w:hAnsi="Times New Roman" w:cs="Times New Roman"/>
            <w:sz w:val="24"/>
            <w:szCs w:val="24"/>
          </w:rPr>
          <w:t>estimates</w:t>
        </w:r>
      </w:ins>
      <w:r w:rsidR="00EC1A87" w:rsidRPr="004C2752">
        <w:rPr>
          <w:rFonts w:ascii="Times New Roman" w:hAnsi="Times New Roman" w:cs="Times New Roman"/>
          <w:sz w:val="24"/>
          <w:szCs w:val="24"/>
        </w:rPr>
        <w:t xml:space="preserve">.  </w:t>
      </w:r>
      <w:del w:id="152" w:author="Stewart, Taylor Robert" w:date="2015-03-16T14:19:00Z">
        <w:r w:rsidR="00EC1A87" w:rsidRPr="004C2752" w:rsidDel="0023211C">
          <w:rPr>
            <w:rFonts w:ascii="Times New Roman" w:hAnsi="Times New Roman" w:cs="Times New Roman"/>
            <w:sz w:val="24"/>
            <w:szCs w:val="24"/>
          </w:rPr>
          <w:delText xml:space="preserve">XXX </w:delText>
        </w:r>
      </w:del>
      <w:ins w:id="153" w:author="Stewart, Taylor Robert" w:date="2015-03-16T14:19:00Z">
        <w:r w:rsidR="0023211C" w:rsidRPr="004C2752">
          <w:rPr>
            <w:rFonts w:ascii="Times New Roman" w:hAnsi="Times New Roman" w:cs="Times New Roman"/>
            <w:sz w:val="24"/>
            <w:szCs w:val="24"/>
          </w:rPr>
          <w:t xml:space="preserve">Mark Rogers </w:t>
        </w:r>
      </w:ins>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Literature Cited</w:t>
      </w:r>
    </w:p>
    <w:p w14:paraId="2019BF37" w14:textId="5DD0543A"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commentRangeStart w:id="154"/>
      <w:r w:rsidRPr="004C2752">
        <w:rPr>
          <w:rFonts w:ascii="Times New Roman" w:hAnsi="Times New Roman" w:cs="Times New Roman"/>
          <w:smallCaps/>
          <w:sz w:val="24"/>
          <w:szCs w:val="24"/>
        </w:rPr>
        <w:t>Aass</w:t>
      </w:r>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commentRangeEnd w:id="154"/>
      <w:r w:rsidR="00E83F48" w:rsidRPr="004C2752">
        <w:rPr>
          <w:rStyle w:val="CommentReference"/>
          <w:rFonts w:ascii="Times New Roman" w:hAnsi="Times New Roman" w:cs="Times New Roman"/>
        </w:rPr>
        <w:commentReference w:id="154"/>
      </w:r>
      <w:r w:rsidRPr="004C2752">
        <w:rPr>
          <w:rFonts w:ascii="Times New Roman" w:hAnsi="Times New Roman" w:cs="Times New Roman"/>
          <w:sz w:val="24"/>
          <w:szCs w:val="24"/>
        </w:rPr>
        <w:t xml:space="preserve">. 1972. Age determination and year-class fluctuation of cisco, </w:t>
      </w:r>
      <w:r w:rsidRPr="004C2752">
        <w:rPr>
          <w:rFonts w:ascii="Times New Roman" w:hAnsi="Times New Roman" w:cs="Times New Roman"/>
          <w:i/>
          <w:sz w:val="24"/>
          <w:szCs w:val="24"/>
        </w:rPr>
        <w:t xml:space="preserve">Coregonus albula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in the Mjøsa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r w:rsidR="00EE1FAA" w:rsidRPr="0091512E">
        <w:rPr>
          <w:rFonts w:ascii="Times New Roman" w:hAnsi="Times New Roman" w:cs="Times New Roman"/>
          <w:sz w:val="24"/>
          <w:szCs w:val="24"/>
        </w:rPr>
        <w:t>Drottningholm</w:t>
      </w:r>
      <w:r w:rsidR="00D66E4A" w:rsidRPr="0091512E">
        <w:rPr>
          <w:rFonts w:ascii="Times New Roman" w:hAnsi="Times New Roman" w:cs="Times New Roman"/>
          <w:sz w:val="24"/>
          <w:szCs w:val="24"/>
        </w:rPr>
        <w:t xml:space="preserve">, Norway.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otolith and scale ages for western Labrador lake whitefish, </w:t>
      </w:r>
      <w:r w:rsidRPr="0091512E">
        <w:rPr>
          <w:rFonts w:ascii="Times New Roman" w:hAnsi="Times New Roman" w:cs="Times New Roman"/>
          <w:i/>
          <w:sz w:val="24"/>
          <w:szCs w:val="24"/>
        </w:rPr>
        <w:t>Coregonus clupeaformis</w:t>
      </w:r>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commentRangeStart w:id="155"/>
      <w:r w:rsidRPr="0014408E">
        <w:rPr>
          <w:rFonts w:ascii="Times New Roman" w:hAnsi="Times New Roman" w:cs="Times New Roman"/>
          <w:b/>
          <w:sz w:val="24"/>
          <w:szCs w:val="24"/>
        </w:rPr>
        <w:t>10</w:t>
      </w:r>
      <w:commentRangeEnd w:id="155"/>
      <w:r w:rsidR="00E83F48" w:rsidRPr="004C2752">
        <w:rPr>
          <w:rStyle w:val="CommentReference"/>
          <w:rFonts w:ascii="Times New Roman" w:hAnsi="Times New Roman" w:cs="Times New Roman"/>
        </w:rPr>
        <w:commentReference w:id="155"/>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r w:rsidRPr="0091512E">
        <w:rPr>
          <w:rFonts w:ascii="Times New Roman" w:hAnsi="Times New Roman" w:cs="Times New Roman"/>
          <w:i/>
          <w:sz w:val="24"/>
          <w:szCs w:val="24"/>
        </w:rPr>
        <w:t>Prosopium coulterii</w:t>
      </w:r>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4B881738" w:rsidR="00086D05" w:rsidRPr="004C2752" w:rsidRDefault="00086D0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Baty</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r w:rsidRPr="0091512E">
        <w:rPr>
          <w:rFonts w:ascii="Times New Roman" w:hAnsi="Times New Roman" w:cs="Times New Roman"/>
          <w:smallCaps/>
          <w:sz w:val="24"/>
          <w:szCs w:val="24"/>
        </w:rPr>
        <w:t xml:space="preserve">Brutsche, </w:t>
      </w:r>
      <w:r w:rsidR="007267F6" w:rsidRPr="0091512E">
        <w:rPr>
          <w:rFonts w:ascii="Times New Roman" w:hAnsi="Times New Roman" w:cs="Times New Roman"/>
          <w:smallCaps/>
          <w:sz w:val="24"/>
          <w:szCs w:val="24"/>
        </w:rPr>
        <w:t xml:space="preserve">J. P. </w:t>
      </w:r>
      <w:r w:rsidRPr="0091512E">
        <w:rPr>
          <w:rFonts w:ascii="Times New Roman" w:hAnsi="Times New Roman" w:cs="Times New Roman"/>
          <w:smallCaps/>
          <w:sz w:val="24"/>
          <w:szCs w:val="24"/>
        </w:rPr>
        <w:t xml:space="preserve">Flandrois, </w:t>
      </w:r>
      <w:r w:rsidR="007267F6" w:rsidRPr="0091512E">
        <w:rPr>
          <w:rFonts w:ascii="Times New Roman" w:hAnsi="Times New Roman" w:cs="Times New Roman"/>
          <w:smallCaps/>
          <w:sz w:val="24"/>
          <w:szCs w:val="24"/>
        </w:rPr>
        <w:t xml:space="preserve">and M. L. </w:t>
      </w:r>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ette-Muller</w:t>
      </w:r>
      <w:r w:rsidR="009368E7" w:rsidRPr="0014408E">
        <w:rPr>
          <w:rFonts w:ascii="Times New Roman" w:hAnsi="Times New Roman" w:cs="Times New Roman"/>
          <w:sz w:val="24"/>
          <w:szCs w:val="24"/>
        </w:rPr>
        <w:t>. 2014. n</w:t>
      </w:r>
      <w:r w:rsidRPr="004C2752">
        <w:rPr>
          <w:rFonts w:ascii="Times New Roman" w:hAnsi="Times New Roman" w:cs="Times New Roman"/>
          <w:sz w:val="24"/>
          <w:szCs w:val="24"/>
        </w:rPr>
        <w:t>lstools</w:t>
      </w:r>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hyperlink r:id="rId10" w:history="1">
        <w:r w:rsidR="00CD0B5F" w:rsidRPr="004C2752">
          <w:rPr>
            <w:rStyle w:val="Hyperlink"/>
            <w:rFonts w:ascii="Times New Roman" w:hAnsi="Times New Roman" w:cs="Times New Roman"/>
            <w:sz w:val="24"/>
            <w:szCs w:val="24"/>
          </w:rPr>
          <w:t>http://cran.r-project.org/web/packages/nlstools/index.html</w:t>
        </w:r>
      </w:hyperlink>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2E3CAE8E" w14:textId="2E2CE669" w:rsidR="004928D6" w:rsidRPr="0091512E" w:rsidRDefault="00062BE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lastRenderedPageBreak/>
        <w:t>Beamish</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R</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J</w:t>
      </w:r>
      <w:r w:rsidR="007267F6"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D. A. </w:t>
      </w:r>
      <w:r w:rsidRPr="0091512E">
        <w:rPr>
          <w:rFonts w:ascii="Times New Roman" w:hAnsi="Times New Roman" w:cs="Times New Roman"/>
          <w:smallCaps/>
          <w:sz w:val="24"/>
          <w:szCs w:val="24"/>
        </w:rPr>
        <w:t>Fournier</w:t>
      </w:r>
      <w:r w:rsidRPr="0091512E">
        <w:rPr>
          <w:rFonts w:ascii="Times New Roman" w:hAnsi="Times New Roman" w:cs="Times New Roman"/>
          <w:sz w:val="24"/>
          <w:szCs w:val="24"/>
        </w:rPr>
        <w:t xml:space="preserve">. 1981. A method for comparing the precision of a set of age determinations. </w:t>
      </w:r>
      <w:r w:rsidRPr="0091512E">
        <w:rPr>
          <w:rFonts w:ascii="Times New Roman" w:hAnsi="Times New Roman" w:cs="Times New Roman"/>
          <w:i/>
          <w:sz w:val="24"/>
          <w:szCs w:val="24"/>
        </w:rPr>
        <w:t>Can</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J</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Aquati</w:t>
      </w:r>
      <w:r w:rsidR="00CD0B5F" w:rsidRPr="0091512E">
        <w:rPr>
          <w:rFonts w:ascii="Times New Roman" w:hAnsi="Times New Roman" w:cs="Times New Roman"/>
          <w:i/>
          <w:sz w:val="24"/>
          <w:szCs w:val="24"/>
        </w:rPr>
        <w:t>c</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38</w:t>
      </w:r>
      <w:r w:rsidRPr="0091512E">
        <w:rPr>
          <w:rFonts w:ascii="Times New Roman" w:hAnsi="Times New Roman" w:cs="Times New Roman"/>
          <w:sz w:val="24"/>
          <w:szCs w:val="24"/>
        </w:rPr>
        <w:t>:982-983.</w:t>
      </w:r>
    </w:p>
    <w:p w14:paraId="01AE3430" w14:textId="3EE48B52" w:rsidR="00380B3A" w:rsidRPr="004C2752" w:rsidRDefault="00380B3A" w:rsidP="004432B6">
      <w:pPr>
        <w:spacing w:after="0" w:line="480" w:lineRule="auto"/>
        <w:ind w:left="1440" w:hanging="1440"/>
        <w:rPr>
          <w:rFonts w:ascii="Times New Roman" w:hAnsi="Times New Roman" w:cs="Times New Roman"/>
          <w:sz w:val="24"/>
          <w:szCs w:val="24"/>
        </w:rPr>
      </w:pPr>
      <w:r w:rsidRPr="0091512E">
        <w:rPr>
          <w:rFonts w:ascii="Times New Roman" w:hAnsi="Times New Roman" w:cs="Times New Roman"/>
          <w:smallCaps/>
          <w:sz w:val="24"/>
          <w:szCs w:val="24"/>
        </w:rPr>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Blanchfield</w:t>
      </w:r>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r w:rsidR="00C9153A" w:rsidRPr="004C2752">
        <w:rPr>
          <w:rFonts w:ascii="Times New Roman" w:hAnsi="Times New Roman" w:cs="Times New Roman"/>
          <w:i/>
          <w:sz w:val="24"/>
          <w:szCs w:val="24"/>
        </w:rPr>
        <w:t>Prosopium coulterii</w:t>
      </w:r>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Campana</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55D21217"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r w:rsidR="00907A58" w:rsidRPr="004C2752">
        <w:rPr>
          <w:rFonts w:ascii="Times New Roman" w:hAnsi="Times New Roman" w:cs="Times New Roman"/>
          <w:smallCaps/>
          <w:sz w:val="24"/>
          <w:szCs w:val="24"/>
        </w:rPr>
        <w:t xml:space="preserve">Annand,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Chereshnev</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r w:rsidR="00AB15DE" w:rsidRPr="004C2752">
        <w:rPr>
          <w:rFonts w:ascii="Times New Roman" w:hAnsi="Times New Roman" w:cs="Times New Roman"/>
          <w:smallCaps/>
          <w:sz w:val="24"/>
          <w:szCs w:val="24"/>
        </w:rPr>
        <w:t>Skopets</w:t>
      </w:r>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Prosopium coulteri</w:t>
      </w:r>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 xml:space="preserve">mguem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 xml:space="preserve">hukotski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Eschmeyer</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Coregonus coulteri</w:t>
      </w:r>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r w:rsidRPr="004C2752">
        <w:rPr>
          <w:rFonts w:ascii="Times New Roman" w:hAnsi="Times New Roman" w:cs="Times New Roman"/>
          <w:smallCaps/>
          <w:sz w:val="24"/>
          <w:szCs w:val="24"/>
        </w:rPr>
        <w:t>Hoenig</w:t>
      </w:r>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730702D1"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omparable?</w:t>
      </w:r>
      <w:r w:rsidR="00811099" w:rsidRPr="004C2752">
        <w:rPr>
          <w:rFonts w:ascii="Times New Roman" w:hAnsi="Times New Roman" w:cs="Times New Roman"/>
          <w:sz w:val="24"/>
          <w:szCs w:val="24"/>
        </w:rPr>
        <w:t>.</w:t>
      </w:r>
      <w:r w:rsidR="00481CF7" w:rsidRPr="004C2752">
        <w:rPr>
          <w:rFonts w:ascii="Times New Roman" w:hAnsi="Times New Roman" w:cs="Times New Roman"/>
          <w:sz w:val="24"/>
          <w:szCs w:val="24"/>
        </w:rPr>
        <w:t xml:space="preserv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Froese</w:t>
      </w:r>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15147A0B"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r w:rsidR="00D92E1A" w:rsidRPr="004C2752">
        <w:rPr>
          <w:rFonts w:ascii="Times New Roman" w:hAnsi="Times New Roman" w:cs="Times New Roman"/>
          <w:smallCaps/>
          <w:sz w:val="24"/>
          <w:szCs w:val="24"/>
        </w:rPr>
        <w:t>Pauly</w:t>
      </w:r>
      <w:r w:rsidR="00D92E1A" w:rsidRPr="004C2752">
        <w:rPr>
          <w:rFonts w:ascii="Times New Roman" w:hAnsi="Times New Roman" w:cs="Times New Roman"/>
          <w:sz w:val="24"/>
          <w:szCs w:val="24"/>
        </w:rPr>
        <w:t>. 2014. FishBase.</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hyperlink r:id="rId11" w:history="1">
        <w:r w:rsidR="00CD0B5F" w:rsidRPr="004C2752">
          <w:rPr>
            <w:rStyle w:val="Hyperlink"/>
            <w:rFonts w:ascii="Times New Roman" w:hAnsi="Times New Roman" w:cs="Times New Roman"/>
            <w:sz w:val="24"/>
            <w:szCs w:val="24"/>
          </w:rPr>
          <w:t>http://www.fishbase.org</w:t>
        </w:r>
      </w:hyperlink>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r w:rsidRPr="0091512E">
        <w:rPr>
          <w:rFonts w:ascii="Times New Roman" w:hAnsi="Times New Roman" w:cs="Times New Roman"/>
          <w:smallCaps/>
          <w:sz w:val="24"/>
          <w:szCs w:val="24"/>
        </w:rPr>
        <w:t>Stockwell</w:t>
      </w:r>
      <w:r w:rsidRPr="0091512E">
        <w:rPr>
          <w:rFonts w:ascii="Times New Roman" w:hAnsi="Times New Roman" w:cs="Times New Roman"/>
          <w:sz w:val="24"/>
          <w:szCs w:val="24"/>
        </w:rPr>
        <w:t xml:space="preserve">. 2012. Habitat use by fishes of Lake Superior. I. Diel patterns of habitat use in nearshore and offshore waters of the Apostle Islands region. </w:t>
      </w:r>
      <w:r w:rsidRPr="0091512E">
        <w:rPr>
          <w:rFonts w:ascii="Times New Roman" w:hAnsi="Times New Roman" w:cs="Times New Roman"/>
          <w:i/>
          <w:sz w:val="24"/>
          <w:szCs w:val="24"/>
        </w:rPr>
        <w:t>Aquatic Ecosystem Health Manag.</w:t>
      </w:r>
      <w:r w:rsidR="00F5514D" w:rsidRPr="0014408E">
        <w:rPr>
          <w:rFonts w:ascii="Times New Roman" w:hAnsi="Times New Roman" w:cs="Times New Roman"/>
          <w:i/>
          <w:sz w:val="24"/>
          <w:szCs w:val="24"/>
        </w:rPr>
        <w:t>,</w:t>
      </w:r>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r w:rsidR="00517D0B" w:rsidRPr="004C2752">
        <w:rPr>
          <w:rFonts w:ascii="Times New Roman" w:hAnsi="Times New Roman" w:cs="Times New Roman"/>
          <w:i/>
          <w:sz w:val="24"/>
          <w:szCs w:val="24"/>
        </w:rPr>
        <w:t>Prosopium coulteri</w:t>
      </w:r>
      <w:r w:rsidR="00695175" w:rsidRPr="004C2752">
        <w:rPr>
          <w:rFonts w:ascii="Times New Roman" w:hAnsi="Times New Roman" w:cs="Times New Roman"/>
          <w:sz w:val="24"/>
          <w:szCs w:val="24"/>
        </w:rPr>
        <w:t>, in the N</w:t>
      </w:r>
      <w:r w:rsidR="00517D0B" w:rsidRPr="004C2752">
        <w:rPr>
          <w:rFonts w:ascii="Times New Roman" w:hAnsi="Times New Roman" w:cs="Times New Roman"/>
          <w:sz w:val="24"/>
          <w:szCs w:val="24"/>
        </w:rPr>
        <w:t>aknek</w:t>
      </w:r>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Wildl</w:t>
      </w:r>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Herbst</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2011. Comparison of precision and bias of scale, fin ray, and otolith age estimates for lake whitefish (</w:t>
      </w:r>
      <w:r w:rsidRPr="004C2752">
        <w:rPr>
          <w:rFonts w:ascii="Times New Roman" w:hAnsi="Times New Roman" w:cs="Times New Roman"/>
          <w:i/>
          <w:color w:val="222222"/>
          <w:sz w:val="24"/>
          <w:szCs w:val="24"/>
          <w:shd w:val="clear" w:color="auto" w:fill="FFFFFF"/>
        </w:rPr>
        <w:t>Coregonus clupeaformis</w:t>
      </w:r>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r w:rsidRPr="004C2752">
        <w:rPr>
          <w:rFonts w:ascii="Times New Roman" w:hAnsi="Times New Roman" w:cs="Times New Roman"/>
          <w:i/>
          <w:sz w:val="24"/>
          <w:szCs w:val="24"/>
        </w:rPr>
        <w:t>Prosopium cylindraceum</w:t>
      </w:r>
      <w:r w:rsidRPr="004C2752">
        <w:rPr>
          <w:rFonts w:ascii="Times New Roman" w:hAnsi="Times New Roman" w:cs="Times New Roman"/>
          <w:sz w:val="24"/>
          <w:szCs w:val="24"/>
        </w:rPr>
        <w:t xml:space="preserve">) of the Leaf River, Ungava, Quebec, by otoliths.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1991. Between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Maceina</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Boxrucker, </w:t>
      </w:r>
      <w:r w:rsidR="006409F9" w:rsidRPr="004C2752">
        <w:rPr>
          <w:rFonts w:ascii="Times New Roman" w:hAnsi="Times New Roman" w:cs="Times New Roman"/>
          <w:smallCaps/>
          <w:color w:val="222222"/>
          <w:sz w:val="24"/>
          <w:szCs w:val="24"/>
          <w:shd w:val="clear" w:color="auto" w:fill="FFFFFF"/>
        </w:rPr>
        <w:t xml:space="preserve">D. L. </w:t>
      </w:r>
      <w:r w:rsidRPr="004C2752">
        <w:rPr>
          <w:rFonts w:ascii="Times New Roman" w:hAnsi="Times New Roman" w:cs="Times New Roman"/>
          <w:smallCaps/>
          <w:color w:val="222222"/>
          <w:sz w:val="24"/>
          <w:szCs w:val="24"/>
          <w:shd w:val="clear" w:color="auto" w:fill="FFFFFF"/>
        </w:rPr>
        <w:t xml:space="preserve">Bueckmeier, </w:t>
      </w:r>
      <w:r w:rsidR="006409F9" w:rsidRPr="004C2752">
        <w:rPr>
          <w:rFonts w:ascii="Times New Roman" w:hAnsi="Times New Roman" w:cs="Times New Roman"/>
          <w:smallCaps/>
          <w:color w:val="222222"/>
          <w:sz w:val="24"/>
          <w:szCs w:val="24"/>
          <w:shd w:val="clear" w:color="auto" w:fill="FFFFFF"/>
        </w:rPr>
        <w:t xml:space="preserve">R. S. </w:t>
      </w:r>
      <w:r w:rsidRPr="004C2752">
        <w:rPr>
          <w:rFonts w:ascii="Times New Roman" w:hAnsi="Times New Roman" w:cs="Times New Roman"/>
          <w:smallCaps/>
          <w:color w:val="222222"/>
          <w:sz w:val="24"/>
          <w:szCs w:val="24"/>
          <w:shd w:val="clear" w:color="auto" w:fill="FFFFFF"/>
        </w:rPr>
        <w:t xml:space="preserve">Gangl, </w:t>
      </w:r>
      <w:r w:rsidR="006409F9" w:rsidRPr="004C2752">
        <w:rPr>
          <w:rFonts w:ascii="Times New Roman" w:hAnsi="Times New Roman" w:cs="Times New Roman"/>
          <w:smallCaps/>
          <w:color w:val="222222"/>
          <w:sz w:val="24"/>
          <w:szCs w:val="24"/>
          <w:shd w:val="clear" w:color="auto" w:fill="FFFFFF"/>
        </w:rPr>
        <w:t xml:space="preserve">D. O. </w:t>
      </w:r>
      <w:r w:rsidRPr="004C2752">
        <w:rPr>
          <w:rFonts w:ascii="Times New Roman" w:hAnsi="Times New Roman" w:cs="Times New Roman"/>
          <w:smallCaps/>
          <w:color w:val="222222"/>
          <w:sz w:val="24"/>
          <w:szCs w:val="24"/>
          <w:shd w:val="clear" w:color="auto" w:fill="FFFFFF"/>
        </w:rPr>
        <w:t xml:space="preserve">Lucchesi, </w:t>
      </w:r>
      <w:r w:rsidR="006409F9" w:rsidRPr="004C2752">
        <w:rPr>
          <w:rFonts w:ascii="Times New Roman" w:hAnsi="Times New Roman" w:cs="Times New Roman"/>
          <w:smallCaps/>
          <w:color w:val="222222"/>
          <w:sz w:val="24"/>
          <w:szCs w:val="24"/>
          <w:shd w:val="clear" w:color="auto" w:fill="FFFFFF"/>
        </w:rPr>
        <w:t xml:space="preserve">D. A. </w:t>
      </w:r>
      <w:r w:rsidRPr="004C2752">
        <w:rPr>
          <w:rFonts w:ascii="Times New Roman" w:hAnsi="Times New Roman" w:cs="Times New Roman"/>
          <w:smallCaps/>
          <w:color w:val="222222"/>
          <w:sz w:val="24"/>
          <w:szCs w:val="24"/>
          <w:shd w:val="clear" w:color="auto" w:fill="FFFFFF"/>
        </w:rPr>
        <w:t xml:space="preserve">Isermann,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w:t>
      </w:r>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lberta. Alberta 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and Wildl</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Mana</w:t>
      </w:r>
      <w:r w:rsidR="00C61F8E" w:rsidRPr="004C2752">
        <w:rPr>
          <w:rFonts w:ascii="Times New Roman" w:hAnsi="Times New Roman" w:cs="Times New Roman"/>
          <w:sz w:val="24"/>
          <w:szCs w:val="24"/>
        </w:rPr>
        <w:t>g.</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McCart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Growth and morphometry of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w:t>
      </w:r>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Growth and morphometry of four British Columbia populations of pygmy whitefish (</w:t>
      </w:r>
      <w:r w:rsidR="00C50C10" w:rsidRPr="004C2752">
        <w:rPr>
          <w:rFonts w:ascii="Times New Roman" w:hAnsi="Times New Roman" w:cs="Times New Roman"/>
          <w:i/>
          <w:sz w:val="24"/>
          <w:szCs w:val="24"/>
        </w:rPr>
        <w:t>Prosopium coulteri</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McPhail</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r w:rsidR="00380B3A" w:rsidRPr="004C2752">
        <w:rPr>
          <w:rFonts w:ascii="Times New Roman" w:hAnsi="Times New Roman" w:cs="Times New Roman"/>
          <w:smallCaps/>
          <w:sz w:val="24"/>
          <w:szCs w:val="24"/>
        </w:rPr>
        <w:t>Zemlak</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Wildl</w:t>
      </w:r>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(eds.)</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56909151"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2013. fishR Vignette: Von Bertalanffy Growth Models. </w:t>
      </w:r>
      <w:r w:rsidR="00A9355C" w:rsidRPr="004C2752">
        <w:rPr>
          <w:rFonts w:ascii="Times New Roman" w:hAnsi="Times New Roman" w:cs="Times New Roman"/>
          <w:sz w:val="24"/>
          <w:szCs w:val="24"/>
        </w:rPr>
        <w:t xml:space="preserve">URL </w:t>
      </w:r>
      <w:hyperlink r:id="rId12" w:history="1">
        <w:r w:rsidR="00CD0B5F" w:rsidRPr="004C2752">
          <w:rPr>
            <w:rStyle w:val="Hyperlink"/>
            <w:rFonts w:ascii="Times New Roman" w:hAnsi="Times New Roman" w:cs="Times New Roman"/>
            <w:sz w:val="24"/>
            <w:szCs w:val="24"/>
          </w:rPr>
          <w:t>http://fishr.wordpress.com/vignettes/</w:t>
        </w:r>
      </w:hyperlink>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3 Aug. 2014.</w:t>
      </w:r>
    </w:p>
    <w:p w14:paraId="1AC28FAA" w14:textId="33C138B0"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086D05" w:rsidRPr="004C2752">
        <w:rPr>
          <w:rFonts w:ascii="Times New Roman" w:hAnsi="Times New Roman" w:cs="Times New Roman"/>
          <w:sz w:val="24"/>
          <w:szCs w:val="24"/>
        </w:rPr>
        <w:t>2014. FSA: Fisheri</w:t>
      </w:r>
      <w:r w:rsidR="00A4230E" w:rsidRPr="004C2752">
        <w:rPr>
          <w:rFonts w:ascii="Times New Roman" w:hAnsi="Times New Roman" w:cs="Times New Roman"/>
          <w:sz w:val="24"/>
          <w:szCs w:val="24"/>
        </w:rPr>
        <w:t>es stock analysis.</w:t>
      </w:r>
      <w:r w:rsidR="00A9355C" w:rsidRPr="00E65B97">
        <w:rPr>
          <w:rFonts w:ascii="Times New Roman" w:hAnsi="Times New Roman" w:cs="Times New Roman"/>
          <w:sz w:val="24"/>
          <w:szCs w:val="24"/>
        </w:rPr>
        <w:t xml:space="preserve"> URL</w:t>
      </w:r>
      <w:r w:rsidR="00086D05" w:rsidRPr="0035198B">
        <w:rPr>
          <w:rFonts w:ascii="Times New Roman" w:hAnsi="Times New Roman" w:cs="Times New Roman"/>
          <w:sz w:val="24"/>
          <w:szCs w:val="24"/>
        </w:rPr>
        <w:t xml:space="preserve"> </w:t>
      </w:r>
      <w:hyperlink r:id="rId13" w:history="1">
        <w:r w:rsidR="00CD0B5F" w:rsidRPr="004C2752">
          <w:rPr>
            <w:rStyle w:val="Hyperlink"/>
            <w:rFonts w:ascii="Times New Roman" w:hAnsi="Times New Roman" w:cs="Times New Roman"/>
            <w:sz w:val="24"/>
            <w:szCs w:val="24"/>
          </w:rPr>
          <w:t>http://fishr.wordpress.com/fsa/</w:t>
        </w:r>
      </w:hyperlink>
      <w:r w:rsidR="00086D05"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lastRenderedPageBreak/>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r w:rsidRPr="0091512E">
        <w:rPr>
          <w:rFonts w:ascii="Times New Roman" w:hAnsi="Times New Roman" w:cs="Times New Roman"/>
          <w:smallCaps/>
          <w:sz w:val="24"/>
          <w:szCs w:val="24"/>
        </w:rPr>
        <w:t>Pegg</w:t>
      </w:r>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r w:rsidR="00A4230E" w:rsidRPr="00FA4CB0">
        <w:rPr>
          <w:rFonts w:ascii="Times New Roman" w:hAnsi="Times New Roman" w:cs="Times New Roman"/>
          <w:smallCaps/>
          <w:sz w:val="24"/>
          <w:szCs w:val="24"/>
        </w:rPr>
        <w:t>DeVries</w:t>
      </w:r>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54F5FB3F"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hyperlink r:id="rId14" w:history="1">
        <w:r w:rsidR="00CD0B5F" w:rsidRPr="004C2752">
          <w:rPr>
            <w:rStyle w:val="Hyperlink"/>
            <w:rFonts w:ascii="Times New Roman" w:hAnsi="Times New Roman" w:cs="Times New Roman"/>
            <w:sz w:val="24"/>
            <w:szCs w:val="24"/>
          </w:rPr>
          <w:t>http://R-project.org</w:t>
        </w:r>
      </w:hyperlink>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r w:rsidRPr="0091512E">
        <w:rPr>
          <w:rFonts w:ascii="Times New Roman" w:hAnsi="Times New Roman" w:cs="Times New Roman"/>
          <w:smallCaps/>
          <w:sz w:val="24"/>
          <w:szCs w:val="24"/>
        </w:rPr>
        <w:t>Striebig</w:t>
      </w:r>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-Verlag</w:t>
      </w:r>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Schertzer</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Munawar</w:t>
      </w:r>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r w:rsidRPr="0091512E">
        <w:rPr>
          <w:rFonts w:ascii="Times New Roman" w:hAnsi="Times New Roman" w:cs="Times New Roman"/>
          <w:sz w:val="24"/>
          <w:szCs w:val="24"/>
        </w:rPr>
        <w:t>Munawar</w:t>
      </w:r>
      <w:r w:rsidR="00147E12" w:rsidRPr="0014408E">
        <w:rPr>
          <w:rFonts w:ascii="Times New Roman" w:hAnsi="Times New Roman" w:cs="Times New Roman"/>
          <w:sz w:val="24"/>
          <w:szCs w:val="24"/>
        </w:rPr>
        <w:t xml:space="preserve"> (</w:t>
      </w:r>
      <w:r w:rsidRPr="00FA4CB0">
        <w:rPr>
          <w:rFonts w:ascii="Times New Roman" w:hAnsi="Times New Roman" w:cs="Times New Roman"/>
          <w:sz w:val="24"/>
          <w:szCs w:val="24"/>
        </w:rPr>
        <w:t>eds</w:t>
      </w:r>
      <w:r w:rsidR="00147E12" w:rsidRPr="00FA4CB0">
        <w:rPr>
          <w:rFonts w:ascii="Times New Roman" w:hAnsi="Times New Roman" w:cs="Times New Roman"/>
          <w:sz w:val="24"/>
          <w:szCs w:val="24"/>
        </w:rPr>
        <w:t>)</w:t>
      </w:r>
      <w:r w:rsidRPr="004C2752">
        <w:rPr>
          <w:rFonts w:ascii="Times New Roman" w:hAnsi="Times New Roman" w:cs="Times New Roman"/>
          <w:sz w:val="24"/>
          <w:szCs w:val="24"/>
        </w:rPr>
        <w:t>. State of Lake Superior. Goodword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Skurdal</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r w:rsidRPr="004C2752">
        <w:rPr>
          <w:rFonts w:ascii="Times New Roman" w:hAnsi="Times New Roman" w:cs="Times New Roman"/>
          <w:smallCaps/>
          <w:color w:val="222222"/>
          <w:sz w:val="24"/>
          <w:szCs w:val="24"/>
          <w:shd w:val="clear" w:color="auto" w:fill="FFFFFF"/>
        </w:rPr>
        <w:t xml:space="preserve">Vollestad,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r w:rsidRPr="004C2752">
        <w:rPr>
          <w:rFonts w:ascii="Times New Roman" w:hAnsi="Times New Roman" w:cs="Times New Roman"/>
          <w:smallCaps/>
          <w:color w:val="222222"/>
          <w:sz w:val="24"/>
          <w:szCs w:val="24"/>
          <w:shd w:val="clear" w:color="auto" w:fill="FFFFFF"/>
        </w:rPr>
        <w:t>Qvenild</w:t>
      </w:r>
      <w:r w:rsidRPr="004C2752">
        <w:rPr>
          <w:rFonts w:ascii="Times New Roman" w:hAnsi="Times New Roman" w:cs="Times New Roman"/>
          <w:color w:val="222222"/>
          <w:sz w:val="24"/>
          <w:szCs w:val="24"/>
          <w:shd w:val="clear" w:color="auto" w:fill="FFFFFF"/>
        </w:rPr>
        <w:t xml:space="preserve">. 1985. Comparison of scales and otoliths for age determination of whitefish </w:t>
      </w:r>
      <w:r w:rsidRPr="004C2752">
        <w:rPr>
          <w:rFonts w:ascii="Times New Roman" w:hAnsi="Times New Roman" w:cs="Times New Roman"/>
          <w:i/>
          <w:color w:val="222222"/>
          <w:sz w:val="24"/>
          <w:szCs w:val="24"/>
          <w:shd w:val="clear" w:color="auto" w:fill="FFFFFF"/>
        </w:rPr>
        <w:t>Coregonus lavaretus</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r w:rsidR="009B3C0D" w:rsidRPr="004C2752">
        <w:rPr>
          <w:rFonts w:ascii="Times New Roman" w:hAnsi="Times New Roman" w:cs="Times New Roman"/>
          <w:i/>
          <w:color w:val="222222"/>
          <w:sz w:val="24"/>
          <w:szCs w:val="24"/>
          <w:shd w:val="clear" w:color="auto" w:fill="FFFFFF"/>
        </w:rPr>
        <w:t>Prosopium coulterii</w:t>
      </w:r>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Alberta Wildl</w:t>
      </w:r>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Pr="004C2752"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r w:rsidRPr="004C2752">
        <w:rPr>
          <w:rFonts w:ascii="Times New Roman" w:hAnsi="Times New Roman" w:cs="Times New Roman"/>
          <w:smallCaps/>
          <w:color w:val="222222"/>
          <w:sz w:val="24"/>
          <w:szCs w:val="24"/>
          <w:shd w:val="clear" w:color="auto" w:fill="FFFFFF"/>
        </w:rPr>
        <w:t xml:space="preserve">Zemlak. </w:t>
      </w:r>
      <w:r w:rsidRPr="004C2752">
        <w:rPr>
          <w:rFonts w:ascii="Times New Roman" w:hAnsi="Times New Roman" w:cs="Times New Roman"/>
          <w:color w:val="222222"/>
          <w:sz w:val="24"/>
          <w:szCs w:val="24"/>
          <w:shd w:val="clear" w:color="auto" w:fill="FFFFFF"/>
        </w:rPr>
        <w:t>2011. Connectivity among populations of pygmy whitefish (</w:t>
      </w:r>
      <w:r w:rsidRPr="004C2752">
        <w:rPr>
          <w:rFonts w:ascii="Times New Roman" w:hAnsi="Times New Roman" w:cs="Times New Roman"/>
          <w:i/>
          <w:color w:val="222222"/>
          <w:sz w:val="24"/>
          <w:szCs w:val="24"/>
          <w:shd w:val="clear" w:color="auto" w:fill="FFFFFF"/>
        </w:rPr>
        <w:t>Prosopium coulterii</w:t>
      </w:r>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Weisel</w:t>
      </w:r>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r w:rsidR="009B3C0D" w:rsidRPr="004C2752">
        <w:rPr>
          <w:rFonts w:ascii="Times New Roman" w:hAnsi="Times New Roman" w:cs="Times New Roman"/>
          <w:i/>
          <w:sz w:val="24"/>
          <w:szCs w:val="24"/>
        </w:rPr>
        <w:t>Prosopium coulteri</w:t>
      </w:r>
      <w:r w:rsidR="009B3C0D" w:rsidRPr="004C2752">
        <w:rPr>
          <w:rFonts w:ascii="Times New Roman" w:hAnsi="Times New Roman" w:cs="Times New Roman"/>
          <w:sz w:val="24"/>
          <w:szCs w:val="24"/>
        </w:rPr>
        <w:t xml:space="preserve">, from Bull Lake, Montana. </w:t>
      </w:r>
      <w:r w:rsidR="009B3C0D" w:rsidRPr="004C2752">
        <w:rPr>
          <w:rFonts w:ascii="Times New Roman" w:hAnsi="Times New Roman" w:cs="Times New Roman"/>
          <w:i/>
          <w:sz w:val="24"/>
          <w:szCs w:val="24"/>
        </w:rPr>
        <w:t>Copeia</w:t>
      </w:r>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r w:rsidR="00F74134" w:rsidRPr="004C2752">
        <w:rPr>
          <w:rFonts w:ascii="Times New Roman" w:hAnsi="Times New Roman" w:cs="Times New Roman"/>
          <w:smallCaps/>
          <w:sz w:val="24"/>
          <w:szCs w:val="24"/>
        </w:rPr>
        <w:t xml:space="preserve">Hanzel,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r w:rsidR="00695175" w:rsidRPr="004C2752">
        <w:rPr>
          <w:rFonts w:ascii="Times New Roman" w:hAnsi="Times New Roman" w:cs="Times New Roman"/>
          <w:i/>
          <w:sz w:val="24"/>
          <w:szCs w:val="24"/>
        </w:rPr>
        <w:t>Prosopium coulteri</w:t>
      </w:r>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U.S. Fish and Wildl.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Wiedmer</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Late quaternary megafloods from Glacial Lake Atn</w:t>
      </w:r>
      <w:r w:rsidR="00D92E1A" w:rsidRPr="004C2752">
        <w:rPr>
          <w:rFonts w:ascii="Times New Roman" w:hAnsi="Times New Roman" w:cs="Times New Roman"/>
          <w:sz w:val="24"/>
          <w:szCs w:val="24"/>
        </w:rPr>
        <w:t>a, Southcentral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r w:rsidR="00517D0B" w:rsidRPr="004C2752">
        <w:rPr>
          <w:rFonts w:ascii="Times New Roman" w:hAnsi="Times New Roman" w:cs="Times New Roman"/>
          <w:smallCaps/>
          <w:sz w:val="24"/>
          <w:szCs w:val="24"/>
        </w:rPr>
        <w:t>Zemlak</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Phylogeography</w:t>
      </w:r>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r w:rsidR="00517D0B" w:rsidRPr="004C2752">
        <w:rPr>
          <w:rFonts w:ascii="Times New Roman" w:hAnsi="Times New Roman" w:cs="Times New Roman"/>
          <w:i/>
          <w:sz w:val="24"/>
          <w:szCs w:val="24"/>
        </w:rPr>
        <w:t>Prosopium coulterii</w:t>
      </w:r>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Wydoski</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Stockwell,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Cullis,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Cholwek,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Zemlak,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 D. McPhail</w:t>
      </w:r>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Peace/Williston Fish and Wildl</w:t>
      </w:r>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and ------. </w:t>
      </w:r>
      <w:r w:rsidR="00C50C10" w:rsidRPr="004C2752">
        <w:rPr>
          <w:rFonts w:ascii="Times New Roman" w:hAnsi="Times New Roman" w:cs="Times New Roman"/>
          <w:sz w:val="24"/>
          <w:szCs w:val="24"/>
        </w:rPr>
        <w:t xml:space="preserve">2006. The biology of pygmy whitefish, </w:t>
      </w:r>
      <w:r w:rsidR="00C50C10" w:rsidRPr="004C2752">
        <w:rPr>
          <w:rFonts w:ascii="Times New Roman" w:hAnsi="Times New Roman" w:cs="Times New Roman"/>
          <w:i/>
          <w:sz w:val="24"/>
          <w:szCs w:val="24"/>
        </w:rPr>
        <w:t>Prosopium coulterii</w:t>
      </w:r>
      <w:r w:rsidR="00C50C10" w:rsidRPr="004C2752">
        <w:rPr>
          <w:rFonts w:ascii="Times New Roman" w:hAnsi="Times New Roman" w:cs="Times New Roman"/>
          <w:sz w:val="24"/>
          <w:szCs w:val="24"/>
        </w:rPr>
        <w:t xml:space="preserve">, in a closed sub-boreal lake: spatial distribution and diel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7234CFEA"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1</w:t>
      </w:r>
      <w:proofErr w:type="gramStart"/>
      <w:r w:rsidRPr="004C2752">
        <w:rPr>
          <w:rFonts w:ascii="Times New Roman" w:hAnsi="Times New Roman" w:cs="Times New Roman"/>
          <w:sz w:val="24"/>
          <w:szCs w:val="24"/>
        </w:rPr>
        <w:t>.</w:t>
      </w:r>
      <w:r w:rsidR="00E83F48"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(n)</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 xml:space="preserve">-values from three tests of symmetry for the age-agreement table (McNemar’s, Evans-Hoenig (E-H), and Bowker’s test), coefficient of variation (CV), average percent error (APE), and percentage of fish by differences in ages </w:t>
      </w:r>
      <w:r w:rsidRPr="00FA4CB0">
        <w:rPr>
          <w:rFonts w:ascii="Times New Roman" w:hAnsi="Times New Roman" w:cs="Times New Roman"/>
          <w:sz w:val="24"/>
          <w:szCs w:val="24"/>
        </w:rPr>
        <w:t>for comparisons between two readers for scales, between two readers for otoliths, and between consensus ages of scales and otoli</w:t>
      </w:r>
      <w:r w:rsidRPr="004C2752">
        <w:rPr>
          <w:rFonts w:ascii="Times New Roman" w:hAnsi="Times New Roman" w:cs="Times New Roman"/>
          <w:sz w:val="24"/>
          <w:szCs w:val="24"/>
        </w:rPr>
        <w:t>ths for Lake Superior Pygmy Whitefish.</w:t>
      </w:r>
      <w:r w:rsidR="00A56963" w:rsidRPr="004C2752">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4C2752" w14:paraId="5EFAF366" w14:textId="77777777" w:rsidTr="0023161C">
        <w:tc>
          <w:tcPr>
            <w:tcW w:w="1709" w:type="dxa"/>
            <w:tcBorders>
              <w:top w:val="double" w:sz="4" w:space="0" w:color="auto"/>
            </w:tcBorders>
          </w:tcPr>
          <w:p w14:paraId="7B2B0BF8"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576" w:type="dxa"/>
            <w:tcBorders>
              <w:top w:val="double" w:sz="4" w:space="0" w:color="auto"/>
            </w:tcBorders>
          </w:tcPr>
          <w:p w14:paraId="3D7721E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7435B" w:rsidRPr="004C2752" w:rsidRDefault="00A56963"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xml:space="preserve">Symmetry Test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w:t>
            </w:r>
          </w:p>
        </w:tc>
        <w:tc>
          <w:tcPr>
            <w:tcW w:w="720" w:type="dxa"/>
            <w:tcBorders>
              <w:top w:val="double" w:sz="4" w:space="0" w:color="auto"/>
            </w:tcBorders>
          </w:tcPr>
          <w:p w14:paraId="1F875037"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720" w:type="dxa"/>
            <w:tcBorders>
              <w:top w:val="double" w:sz="4" w:space="0" w:color="auto"/>
            </w:tcBorders>
          </w:tcPr>
          <w:p w14:paraId="251D20A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2880" w:type="dxa"/>
            <w:gridSpan w:val="4"/>
            <w:tcBorders>
              <w:top w:val="double" w:sz="4" w:space="0" w:color="auto"/>
              <w:bottom w:val="single" w:sz="4" w:space="0" w:color="auto"/>
            </w:tcBorders>
          </w:tcPr>
          <w:p w14:paraId="3F168BB8" w14:textId="474F9E30" w:rsidR="00A7435B" w:rsidRPr="004C2752" w:rsidRDefault="00A7435B"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7435B" w:rsidRPr="004C2752" w14:paraId="47A58D80" w14:textId="77777777" w:rsidTr="0004446C">
        <w:tc>
          <w:tcPr>
            <w:tcW w:w="1709" w:type="dxa"/>
            <w:tcBorders>
              <w:bottom w:val="single" w:sz="4" w:space="0" w:color="auto"/>
            </w:tcBorders>
          </w:tcPr>
          <w:p w14:paraId="5C587CED" w14:textId="4ED94199" w:rsidR="008C72DA" w:rsidRPr="004C2752" w:rsidRDefault="008C72D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35198B" w:rsidRDefault="00A56963"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McN</w:t>
            </w:r>
            <w:r w:rsidR="00A7435B" w:rsidRPr="0091512E">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Bowk</w:t>
            </w:r>
            <w:r w:rsidR="00A7435B" w:rsidRPr="0091512E">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7435B" w:rsidRPr="004C2752" w14:paraId="31AAEED8" w14:textId="77777777" w:rsidTr="0004446C">
        <w:tc>
          <w:tcPr>
            <w:tcW w:w="1709" w:type="dxa"/>
            <w:tcBorders>
              <w:top w:val="single" w:sz="4" w:space="0" w:color="auto"/>
            </w:tcBorders>
          </w:tcPr>
          <w:p w14:paraId="35323D12" w14:textId="5A90245D" w:rsidR="008C72DA" w:rsidRPr="004C2752" w:rsidRDefault="004E2124"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7435B" w:rsidRPr="004C2752" w14:paraId="53C63563" w14:textId="77777777" w:rsidTr="0004446C">
        <w:tc>
          <w:tcPr>
            <w:tcW w:w="1709" w:type="dxa"/>
          </w:tcPr>
          <w:p w14:paraId="05998F5E" w14:textId="2B060C43" w:rsidR="008C72DA" w:rsidRPr="004C2752" w:rsidRDefault="004E2124"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Otoliths</w:t>
            </w:r>
          </w:p>
        </w:tc>
        <w:tc>
          <w:tcPr>
            <w:tcW w:w="576" w:type="dxa"/>
          </w:tcPr>
          <w:p w14:paraId="6F1DB3C8" w14:textId="7126E312"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85</w:t>
            </w:r>
            <w:r w:rsidR="002C13CB" w:rsidRPr="0091512E">
              <w:rPr>
                <w:rFonts w:ascii="Times New Roman" w:hAnsi="Times New Roman" w:cs="Times New Roman"/>
                <w:sz w:val="24"/>
                <w:szCs w:val="24"/>
              </w:rPr>
              <w:t>7</w:t>
            </w:r>
          </w:p>
        </w:tc>
        <w:tc>
          <w:tcPr>
            <w:tcW w:w="1195" w:type="dxa"/>
          </w:tcPr>
          <w:p w14:paraId="0F5AF767" w14:textId="2D799A6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565</w:t>
            </w:r>
          </w:p>
        </w:tc>
        <w:tc>
          <w:tcPr>
            <w:tcW w:w="1196" w:type="dxa"/>
          </w:tcPr>
          <w:p w14:paraId="2FD1F2CD" w14:textId="30135B5A"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118</w:t>
            </w:r>
          </w:p>
        </w:tc>
        <w:tc>
          <w:tcPr>
            <w:tcW w:w="720" w:type="dxa"/>
          </w:tcPr>
          <w:p w14:paraId="245C67C9" w14:textId="71A46B1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720" w:type="dxa"/>
          </w:tcPr>
          <w:p w14:paraId="08063E2C" w14:textId="4BACC0D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7.5</w:t>
            </w:r>
          </w:p>
        </w:tc>
        <w:tc>
          <w:tcPr>
            <w:tcW w:w="720" w:type="dxa"/>
          </w:tcPr>
          <w:p w14:paraId="728BE1A4" w14:textId="3D70065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8C72DA" w:rsidRPr="0091512E" w:rsidRDefault="00EB35D7"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7435B" w:rsidRPr="004C2752" w14:paraId="7C12EDE6" w14:textId="77777777" w:rsidTr="0023161C">
        <w:tc>
          <w:tcPr>
            <w:tcW w:w="1709" w:type="dxa"/>
            <w:tcBorders>
              <w:bottom w:val="single" w:sz="4" w:space="0" w:color="auto"/>
            </w:tcBorders>
          </w:tcPr>
          <w:p w14:paraId="75FB0555" w14:textId="124B5410" w:rsidR="008C72DA" w:rsidRPr="004C2752" w:rsidRDefault="00A56963"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Scales/</w:t>
            </w:r>
            <w:r w:rsidR="004E2124" w:rsidRPr="004C2752">
              <w:rPr>
                <w:rFonts w:ascii="Times New Roman" w:hAnsi="Times New Roman" w:cs="Times New Roman"/>
                <w:sz w:val="24"/>
                <w:szCs w:val="24"/>
              </w:rPr>
              <w:t>Otoliths</w:t>
            </w:r>
          </w:p>
        </w:tc>
        <w:tc>
          <w:tcPr>
            <w:tcW w:w="576" w:type="dxa"/>
            <w:tcBorders>
              <w:bottom w:val="single" w:sz="4" w:space="0" w:color="auto"/>
            </w:tcBorders>
          </w:tcPr>
          <w:p w14:paraId="3A087D13" w14:textId="3A74B825"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27736B7B" w:rsidR="008C72DA" w:rsidRPr="0091512E" w:rsidRDefault="002E7BE2"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w:t>
            </w:r>
            <w:r w:rsidR="0004446C" w:rsidRPr="0091512E">
              <w:rPr>
                <w:rFonts w:ascii="Times New Roman" w:hAnsi="Times New Roman" w:cs="Times New Roman"/>
                <w:sz w:val="24"/>
                <w:szCs w:val="24"/>
              </w:rPr>
              <w:t>5</w:t>
            </w:r>
          </w:p>
        </w:tc>
        <w:tc>
          <w:tcPr>
            <w:tcW w:w="1195" w:type="dxa"/>
            <w:tcBorders>
              <w:bottom w:val="single" w:sz="4" w:space="0" w:color="auto"/>
            </w:tcBorders>
          </w:tcPr>
          <w:p w14:paraId="59ACB72E" w14:textId="2C0FF4BF"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&lt;0.0005</w:t>
            </w:r>
          </w:p>
        </w:tc>
        <w:tc>
          <w:tcPr>
            <w:tcW w:w="1196" w:type="dxa"/>
            <w:tcBorders>
              <w:bottom w:val="single" w:sz="4" w:space="0" w:color="auto"/>
            </w:tcBorders>
          </w:tcPr>
          <w:p w14:paraId="51FC4C22" w14:textId="04830D5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w:t>
            </w:r>
            <w:r w:rsidR="00226FEA" w:rsidRPr="0091512E">
              <w:rPr>
                <w:rFonts w:ascii="Times New Roman" w:hAnsi="Times New Roman" w:cs="Times New Roman"/>
                <w:sz w:val="24"/>
                <w:szCs w:val="24"/>
              </w:rPr>
              <w:t>12</w:t>
            </w:r>
          </w:p>
        </w:tc>
        <w:tc>
          <w:tcPr>
            <w:tcW w:w="720" w:type="dxa"/>
            <w:tcBorders>
              <w:bottom w:val="single" w:sz="4" w:space="0" w:color="auto"/>
            </w:tcBorders>
          </w:tcPr>
          <w:p w14:paraId="570187D2" w14:textId="7B65549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70C46A76" w14:textId="796BCA1F"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3A3535A4" w14:textId="32A485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2.</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1EABC8BD" w14:textId="748EB8D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5D54DFDB"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3</w:t>
      </w:r>
      <w:proofErr w:type="gramStart"/>
      <w:r w:rsidRPr="004C2752">
        <w:rPr>
          <w:rFonts w:ascii="Times New Roman" w:hAnsi="Times New Roman" w:cs="Times New Roman"/>
          <w:sz w:val="24"/>
          <w:szCs w:val="24"/>
        </w:rPr>
        <w:t>.</w:t>
      </w:r>
      <w:r w:rsidR="00D224A6"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(Eschmeyer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EC0030" w:rsidRPr="0091512E">
        <w:rPr>
          <w:rFonts w:ascii="Times New Roman" w:hAnsi="Times New Roman" w:cs="Times New Roman"/>
          <w:sz w:val="24"/>
          <w:szCs w:val="24"/>
        </w:rPr>
        <w:t xml:space="preserve"> (Weisel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Naknek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Cluculz Lake (CL), Tacheeda Lake (TL), MacLure Lake (ML), and McLeese Lake (MLL)</w:t>
      </w:r>
      <w:r w:rsidR="00EC0030" w:rsidRPr="0091512E">
        <w:rPr>
          <w:rFonts w:ascii="Times New Roman" w:hAnsi="Times New Roman" w:cs="Times New Roman"/>
          <w:sz w:val="24"/>
          <w:szCs w:val="24"/>
        </w:rPr>
        <w:t xml:space="preserve"> (McCart 1963)</w:t>
      </w:r>
      <w:r w:rsidR="00631FBE" w:rsidRPr="0091512E">
        <w:rPr>
          <w:rFonts w:ascii="Times New Roman" w:hAnsi="Times New Roman" w:cs="Times New Roman"/>
          <w:sz w:val="24"/>
          <w:szCs w:val="24"/>
        </w:rPr>
        <w:t>; and Dina Lake #1 (DL1)</w:t>
      </w:r>
      <w:r w:rsidR="00EC0030" w:rsidRPr="0091512E">
        <w:rPr>
          <w:rFonts w:ascii="Times New Roman" w:hAnsi="Times New Roman" w:cs="Times New Roman"/>
          <w:sz w:val="24"/>
          <w:szCs w:val="24"/>
        </w:rPr>
        <w:t xml:space="preserve"> (McPhail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Zemlak</w:t>
      </w:r>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Bertalanffy growth models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5"/>
        <w:gridCol w:w="235"/>
        <w:gridCol w:w="1606"/>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proofErr w:type="gramStart"/>
            <w:r w:rsidRPr="004C2752">
              <w:rPr>
                <w:rFonts w:ascii="Times New Roman" w:eastAsia="Times New Roman" w:hAnsi="Times New Roman" w:cs="Times New Roman"/>
                <w:color w:val="000000"/>
                <w:sz w:val="24"/>
                <w:szCs w:val="24"/>
              </w:rPr>
              <w:t>min</w:t>
            </w:r>
            <w:proofErr w:type="gramEnd"/>
            <w:r w:rsidRPr="004C2752">
              <w:rPr>
                <w:rFonts w:ascii="Times New Roman" w:eastAsia="Times New Roman" w:hAnsi="Times New Roman" w:cs="Times New Roman"/>
                <w:color w:val="000000"/>
                <w:sz w:val="24"/>
                <w:szCs w:val="24"/>
              </w:rPr>
              <w:t xml:space="preserve">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F91691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lastRenderedPageBreak/>
        <w:t>Table 4.</w:t>
      </w:r>
      <w:r w:rsidR="00060DE2"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30"/>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roofErr w:type="gramStart"/>
            <w:r w:rsidRPr="004C2752">
              <w:rPr>
                <w:rFonts w:ascii="Times New Roman" w:eastAsia="Times New Roman" w:hAnsi="Times New Roman" w:cs="Times New Roman"/>
                <w:color w:val="000000"/>
                <w:sz w:val="24"/>
                <w:szCs w:val="24"/>
              </w:rPr>
              <w:t>min</w:t>
            </w:r>
            <w:proofErr w:type="gramEnd"/>
            <w:r w:rsidRPr="004C2752">
              <w:rPr>
                <w:rFonts w:ascii="Times New Roman" w:eastAsia="Times New Roman" w:hAnsi="Times New Roman" w:cs="Times New Roman"/>
                <w:color w:val="000000"/>
                <w:sz w:val="24"/>
                <w:szCs w:val="24"/>
              </w:rPr>
              <w:t xml:space="preserve"> </w:t>
            </w:r>
            <w:commentRangeStart w:id="156"/>
            <w:commentRangeStart w:id="157"/>
            <w:r w:rsidRPr="004C2752">
              <w:rPr>
                <w:rFonts w:ascii="Times New Roman" w:eastAsia="Times New Roman" w:hAnsi="Times New Roman" w:cs="Times New Roman"/>
                <w:color w:val="000000"/>
                <w:sz w:val="24"/>
                <w:szCs w:val="24"/>
              </w:rPr>
              <w:t>TL</w:t>
            </w:r>
            <w:commentRangeEnd w:id="156"/>
            <w:r w:rsidR="00987A46">
              <w:rPr>
                <w:rStyle w:val="CommentReference"/>
              </w:rPr>
              <w:commentReference w:id="156"/>
            </w:r>
            <w:commentRangeEnd w:id="157"/>
            <w:r w:rsidR="00987A46">
              <w:rPr>
                <w:rStyle w:val="CommentReference"/>
              </w:rPr>
              <w:commentReference w:id="157"/>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77777777" w:rsidR="00F84236" w:rsidRPr="004C2752" w:rsidRDefault="003A25A5" w:rsidP="00F84236">
      <w:pPr>
        <w:spacing w:after="0" w:line="480" w:lineRule="auto"/>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2ED284F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2013</w:t>
      </w:r>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6">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4B9244C1"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r w:rsidR="00060DE2" w:rsidRPr="0035198B">
        <w:rPr>
          <w:rFonts w:ascii="Times New Roman" w:hAnsi="Times New Roman" w:cs="Times New Roman"/>
          <w:sz w:val="24"/>
          <w:szCs w:val="24"/>
        </w:rPr>
        <w:t>—</w:t>
      </w:r>
      <w:r w:rsidRPr="0091512E">
        <w:rPr>
          <w:rFonts w:ascii="Times New Roman" w:hAnsi="Times New Roman" w:cs="Times New Roman"/>
          <w:sz w:val="24"/>
          <w:szCs w:val="24"/>
        </w:rPr>
        <w:t xml:space="preserve">  Mean (and 95% confidence intervals) consensus scale age at pai</w:t>
      </w:r>
      <w:bookmarkStart w:id="158" w:name="_GoBack"/>
      <w:bookmarkEnd w:id="158"/>
      <w:r w:rsidRPr="0091512E">
        <w:rPr>
          <w:rFonts w:ascii="Times New Roman" w:hAnsi="Times New Roman" w:cs="Times New Roman"/>
          <w:sz w:val="24"/>
          <w:szCs w:val="24"/>
        </w:rPr>
        <w:t>red consensus otolith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w:t>
      </w:r>
      <w:commentRangeStart w:id="159"/>
      <w:commentRangeStart w:id="160"/>
      <w:r w:rsidRPr="0091512E">
        <w:rPr>
          <w:rFonts w:ascii="Times New Roman" w:hAnsi="Times New Roman" w:cs="Times New Roman"/>
          <w:sz w:val="24"/>
          <w:szCs w:val="24"/>
        </w:rPr>
        <w:t xml:space="preserve">Sample size for each </w:t>
      </w:r>
      <w:del w:id="161" w:author="Stewart, Taylor Robert" w:date="2015-03-16T14:28:00Z">
        <w:r w:rsidRPr="0091512E" w:rsidDel="00896186">
          <w:rPr>
            <w:rFonts w:ascii="Times New Roman" w:hAnsi="Times New Roman" w:cs="Times New Roman"/>
            <w:sz w:val="24"/>
            <w:szCs w:val="24"/>
          </w:rPr>
          <w:delText xml:space="preserve">assessed </w:delText>
        </w:r>
      </w:del>
      <w:ins w:id="162" w:author="Stewart, Taylor Robert" w:date="2015-03-16T14:28:00Z">
        <w:r w:rsidR="00896186" w:rsidRPr="0091512E">
          <w:rPr>
            <w:rFonts w:ascii="Times New Roman" w:hAnsi="Times New Roman" w:cs="Times New Roman"/>
            <w:sz w:val="24"/>
            <w:szCs w:val="24"/>
          </w:rPr>
          <w:t xml:space="preserve">estimated </w:t>
        </w:r>
      </w:ins>
      <w:r w:rsidRPr="0091512E">
        <w:rPr>
          <w:rFonts w:ascii="Times New Roman" w:hAnsi="Times New Roman" w:cs="Times New Roman"/>
          <w:sz w:val="24"/>
          <w:szCs w:val="24"/>
        </w:rPr>
        <w:t xml:space="preserve">otolith age </w:t>
      </w:r>
      <w:commentRangeEnd w:id="159"/>
      <w:r w:rsidR="00987A46">
        <w:rPr>
          <w:rStyle w:val="CommentReference"/>
        </w:rPr>
        <w:commentReference w:id="159"/>
      </w:r>
      <w:commentRangeEnd w:id="160"/>
      <w:r w:rsidR="00987A46">
        <w:rPr>
          <w:rStyle w:val="CommentReference"/>
        </w:rPr>
        <w:commentReference w:id="160"/>
      </w:r>
      <w:r w:rsidRPr="0091512E">
        <w:rPr>
          <w:rFonts w:ascii="Times New Roman" w:hAnsi="Times New Roman" w:cs="Times New Roman"/>
          <w:sz w:val="24"/>
          <w:szCs w:val="24"/>
        </w:rPr>
        <w:t>is 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7">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3A5C1F58"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 xml:space="preserve">mm wide bins) for Lake Superior Pygmy Whitefish by year from 2006-2013.  The vertical dashed line </w:t>
      </w:r>
      <w:ins w:id="163" w:author="Stewart, Taylor Robert" w:date="2015-03-16T16:17:00Z">
        <w:r w:rsidR="003371F8" w:rsidRPr="0091512E">
          <w:rPr>
            <w:rFonts w:ascii="Times New Roman" w:hAnsi="Times New Roman" w:cs="Times New Roman"/>
            <w:sz w:val="24"/>
            <w:szCs w:val="24"/>
          </w:rPr>
          <w:t>represents the age-1 break</w:t>
        </w:r>
      </w:ins>
      <w:del w:id="164" w:author="Stewart, Taylor Robert" w:date="2015-03-16T16:18:00Z">
        <w:r w:rsidRPr="0091512E" w:rsidDel="003371F8">
          <w:rPr>
            <w:rFonts w:ascii="Times New Roman" w:hAnsi="Times New Roman" w:cs="Times New Roman"/>
            <w:sz w:val="24"/>
            <w:szCs w:val="24"/>
          </w:rPr>
          <w:delText>is</w:delText>
        </w:r>
      </w:del>
      <w:r w:rsidRPr="0091512E">
        <w:rPr>
          <w:rFonts w:ascii="Times New Roman" w:hAnsi="Times New Roman" w:cs="Times New Roman"/>
          <w:sz w:val="24"/>
          <w:szCs w:val="24"/>
        </w:rPr>
        <w:t xml:space="preserve"> at 75 mm.  The light gray bars in 2008 are fish collected in a once only collection in shallow-waters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7708DB83"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 polygon) from Von Bertalanffy Growth Models (VBGM) fit to male and female Lake Superior </w:t>
      </w:r>
      <w:r w:rsidRPr="0091512E">
        <w:rPr>
          <w:rFonts w:ascii="Times New Roman" w:hAnsi="Times New Roman" w:cs="Times New Roman"/>
          <w:sz w:val="24"/>
          <w:szCs w:val="24"/>
        </w:rPr>
        <w:t>Pygmy Whitefish</w:t>
      </w:r>
      <w:ins w:id="165" w:author="Stewart, Taylor Robert" w:date="2015-03-16T16:18:00Z">
        <w:r w:rsidR="003371F8" w:rsidRPr="0091512E">
          <w:rPr>
            <w:rFonts w:ascii="Times New Roman" w:hAnsi="Times New Roman" w:cs="Times New Roman"/>
            <w:sz w:val="24"/>
            <w:szCs w:val="24"/>
          </w:rPr>
          <w:t xml:space="preserve"> length-at-age data</w:t>
        </w:r>
      </w:ins>
      <w:r w:rsidRPr="0091512E">
        <w:rPr>
          <w:rFonts w:ascii="Times New Roman" w:hAnsi="Times New Roman" w:cs="Times New Roman"/>
          <w:sz w:val="24"/>
          <w:szCs w:val="24"/>
        </w:rPr>
        <w:t>.  Solid symbols represent observed ages for known sex fish and open symbols are immature fish less than 75 mm total length that were randomly assigned to male or female to assist in fitting the VBGM</w:t>
      </w:r>
    </w:p>
    <w:sectPr w:rsidR="00F84236" w:rsidRPr="0091512E" w:rsidSect="007E15C8">
      <w:headerReference w:type="default"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wn Denton" w:date="2015-03-17T15:41:00Z" w:initials="DD">
    <w:p w14:paraId="42E9A2C7" w14:textId="751069E8" w:rsidR="0024247E" w:rsidRDefault="0024247E">
      <w:pPr>
        <w:pStyle w:val="CommentText"/>
      </w:pPr>
      <w:r>
        <w:rPr>
          <w:rStyle w:val="CommentReference"/>
        </w:rPr>
        <w:annotationRef/>
      </w:r>
      <w:r>
        <w:t>A comma is only needed following an introductory prepositional phrase of more than four words.</w:t>
      </w:r>
    </w:p>
  </w:comment>
  <w:comment w:id="21" w:author="Dawn Denton" w:date="2015-03-17T15:41:00Z" w:initials="DD">
    <w:p w14:paraId="0A160731" w14:textId="1AF35722" w:rsidR="0024247E" w:rsidRDefault="0024247E">
      <w:pPr>
        <w:pStyle w:val="CommentText"/>
      </w:pPr>
      <w:r>
        <w:rPr>
          <w:rStyle w:val="CommentReference"/>
        </w:rPr>
        <w:annotationRef/>
      </w:r>
      <w:r>
        <w:t>Limit the use of “that” to only when necessary for clarity of the sentence.</w:t>
      </w:r>
    </w:p>
  </w:comment>
  <w:comment w:id="22" w:author="Dawn Denton" w:date="2015-03-17T15:41:00Z" w:initials="DD">
    <w:p w14:paraId="77842A8A" w14:textId="66D0159E" w:rsidR="0024247E" w:rsidRDefault="0024247E">
      <w:pPr>
        <w:pStyle w:val="CommentText"/>
      </w:pPr>
      <w:r>
        <w:rPr>
          <w:rStyle w:val="CommentReference"/>
        </w:rPr>
        <w:annotationRef/>
      </w:r>
      <w:r>
        <w:t>Please limit the use of hyphens</w:t>
      </w:r>
    </w:p>
  </w:comment>
  <w:comment w:id="34" w:author="Dawn Denton" w:date="2015-03-17T15:41:00Z" w:initials="DD">
    <w:p w14:paraId="6DC5C334" w14:textId="13027FA5" w:rsidR="0024247E" w:rsidRDefault="0024247E">
      <w:pPr>
        <w:pStyle w:val="CommentText"/>
      </w:pPr>
      <w:r>
        <w:rPr>
          <w:rStyle w:val="CommentReference"/>
        </w:rPr>
        <w:annotationRef/>
      </w:r>
      <w:r>
        <w:t>Standard units of measurement are abbreviated, including time.</w:t>
      </w:r>
    </w:p>
  </w:comment>
  <w:comment w:id="35" w:author="Dawn Denton" w:date="2015-03-17T15:41:00Z" w:initials="DD">
    <w:p w14:paraId="798C58DE" w14:textId="63EB4D7C" w:rsidR="0024247E" w:rsidRDefault="0024247E">
      <w:pPr>
        <w:pStyle w:val="CommentText"/>
      </w:pPr>
      <w:r>
        <w:rPr>
          <w:rStyle w:val="CommentReference"/>
        </w:rPr>
        <w:annotationRef/>
      </w:r>
      <w:r>
        <w:t>The journal prefers using therefore over thus</w:t>
      </w:r>
    </w:p>
  </w:comment>
  <w:comment w:id="87" w:author="Dawn Denton" w:date="2015-03-17T15:41:00Z" w:initials="DD">
    <w:p w14:paraId="1385FDB7" w14:textId="110ECB14" w:rsidR="0024247E" w:rsidRDefault="0024247E">
      <w:pPr>
        <w:pStyle w:val="CommentText"/>
      </w:pPr>
      <w:r>
        <w:rPr>
          <w:rStyle w:val="CommentReference"/>
        </w:rPr>
        <w:annotationRef/>
      </w:r>
      <w:r>
        <w:t>The journal’s conventions requires a hyphen and space to be used with a standard prefix when two vowels are in a row</w:t>
      </w:r>
    </w:p>
  </w:comment>
  <w:comment w:id="90" w:author="Dawn Denton" w:date="2015-03-17T15:41:00Z" w:initials="DD">
    <w:p w14:paraId="72D4BEB6" w14:textId="59408726" w:rsidR="0024247E" w:rsidRDefault="0024247E">
      <w:pPr>
        <w:pStyle w:val="CommentText"/>
      </w:pPr>
      <w:r>
        <w:rPr>
          <w:rStyle w:val="CommentReference"/>
        </w:rPr>
        <w:annotationRef/>
      </w:r>
      <w:r>
        <w:t>A comma is used before a conjunction only if the conjunction connects two independent phrases</w:t>
      </w:r>
    </w:p>
  </w:comment>
  <w:comment w:id="103" w:author="Dawn Denton" w:date="2015-03-17T15:41:00Z" w:initials="DD">
    <w:p w14:paraId="44F9F468" w14:textId="0E031C49" w:rsidR="0024247E" w:rsidRDefault="0024247E">
      <w:pPr>
        <w:pStyle w:val="CommentText"/>
      </w:pPr>
      <w:r>
        <w:rPr>
          <w:rStyle w:val="CommentReference"/>
        </w:rPr>
        <w:annotationRef/>
      </w:r>
      <w:r>
        <w:t>We do not use a comma with 1000s</w:t>
      </w:r>
    </w:p>
  </w:comment>
  <w:comment w:id="110" w:author="Dawn Denton" w:date="2015-03-17T15:41:00Z" w:initials="DD">
    <w:p w14:paraId="1F3BF144" w14:textId="13B7F2B6" w:rsidR="0024247E" w:rsidRDefault="0024247E">
      <w:pPr>
        <w:pStyle w:val="CommentText"/>
      </w:pPr>
      <w:r>
        <w:rPr>
          <w:rStyle w:val="CommentReference"/>
        </w:rPr>
        <w:annotationRef/>
      </w:r>
      <w:r>
        <w:t>Do not use a hyphen between unit and measurement</w:t>
      </w:r>
    </w:p>
  </w:comment>
  <w:comment w:id="139" w:author="Dawn Denton" w:date="2015-03-17T15:41:00Z" w:initials="DD">
    <w:p w14:paraId="5D768201" w14:textId="70E84A14" w:rsidR="0024247E" w:rsidRDefault="0024247E">
      <w:pPr>
        <w:pStyle w:val="CommentText"/>
      </w:pPr>
      <w:r>
        <w:rPr>
          <w:rStyle w:val="CommentReference"/>
        </w:rPr>
        <w:annotationRef/>
      </w:r>
      <w:r>
        <w:t>Are you able to rewrite this sentence so it is a little clearer?</w:t>
      </w:r>
    </w:p>
  </w:comment>
  <w:comment w:id="154" w:author="Dawn Denton" w:date="2015-03-17T15:41:00Z" w:initials="DD">
    <w:p w14:paraId="362F938D" w14:textId="41DE5A90" w:rsidR="0024247E" w:rsidRDefault="0024247E">
      <w:pPr>
        <w:pStyle w:val="CommentText"/>
      </w:pPr>
      <w:r>
        <w:rPr>
          <w:rStyle w:val="CommentReference"/>
        </w:rPr>
        <w:annotationRef/>
      </w:r>
      <w:r>
        <w:t>Authors names need to be in small caps</w:t>
      </w:r>
    </w:p>
  </w:comment>
  <w:comment w:id="155" w:author="Dawn Denton" w:date="2015-03-17T15:41:00Z" w:initials="DD">
    <w:p w14:paraId="598498CC" w14:textId="192CE0AB" w:rsidR="0024247E" w:rsidRDefault="0024247E">
      <w:pPr>
        <w:pStyle w:val="CommentText"/>
      </w:pPr>
      <w:r>
        <w:rPr>
          <w:rStyle w:val="CommentReference"/>
        </w:rPr>
        <w:annotationRef/>
      </w:r>
      <w:r>
        <w:t>The edition number is bold face</w:t>
      </w:r>
    </w:p>
  </w:comment>
  <w:comment w:id="156" w:author="Taylor Stewart" w:date="2015-03-18T10:15:00Z" w:initials="TS">
    <w:p w14:paraId="2560973B" w14:textId="4FEDD121" w:rsidR="00987A46" w:rsidRDefault="00987A46">
      <w:pPr>
        <w:pStyle w:val="CommentText"/>
      </w:pPr>
      <w:r>
        <w:rPr>
          <w:rStyle w:val="CommentReference"/>
        </w:rPr>
        <w:annotationRef/>
      </w:r>
      <w:r>
        <w:t xml:space="preserve">Rogers: </w:t>
      </w:r>
      <w:r>
        <w:t>Define TL and in above table</w:t>
      </w:r>
    </w:p>
  </w:comment>
  <w:comment w:id="157" w:author="Taylor Stewart" w:date="2015-03-18T10:16:00Z" w:initials="TS">
    <w:p w14:paraId="01EB5A57" w14:textId="57D0061F" w:rsidR="00987A46" w:rsidRDefault="00987A46">
      <w:pPr>
        <w:pStyle w:val="CommentText"/>
      </w:pPr>
      <w:r>
        <w:rPr>
          <w:rStyle w:val="CommentReference"/>
        </w:rPr>
        <w:annotationRef/>
      </w:r>
      <w:r>
        <w:t>Stewart: Do we need to define it in the table if it is defined in the table label?</w:t>
      </w:r>
    </w:p>
  </w:comment>
  <w:comment w:id="159" w:author="Taylor Stewart" w:date="2015-03-18T10:15:00Z" w:initials="TS">
    <w:p w14:paraId="2190AAAC" w14:textId="338FCA7A" w:rsidR="00987A46" w:rsidRDefault="00987A46">
      <w:pPr>
        <w:pStyle w:val="CommentText"/>
      </w:pPr>
      <w:r>
        <w:rPr>
          <w:rStyle w:val="CommentReference"/>
        </w:rPr>
        <w:annotationRef/>
      </w:r>
      <w:r>
        <w:t xml:space="preserve">Rogers: </w:t>
      </w:r>
      <w:r>
        <w:t>This is the agreed upon number.  Could you somehow indicate the disagreement as well?  Maybe a plus or minus of times an age was indicated by a reader but not agreed upon?  Something like that would provide an indication of if it was tougher to agree at older ages, younger ages, or pretty equal across ages.</w:t>
      </w:r>
    </w:p>
  </w:comment>
  <w:comment w:id="160" w:author="Taylor Stewart" w:date="2015-03-18T10:17:00Z" w:initials="TS">
    <w:p w14:paraId="7221340A" w14:textId="0A5A2934" w:rsidR="00987A46" w:rsidRDefault="00987A46">
      <w:pPr>
        <w:pStyle w:val="CommentText"/>
      </w:pPr>
      <w:r>
        <w:rPr>
          <w:rStyle w:val="CommentReference"/>
        </w:rPr>
        <w:annotationRef/>
      </w:r>
      <w:r>
        <w:t>Stewart: I don’t know how this would be possible without an entirely new figure. Any ideas or comments?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9A2C7" w15:done="0"/>
  <w15:commentEx w15:paraId="0A160731" w15:done="0"/>
  <w15:commentEx w15:paraId="77842A8A" w15:done="0"/>
  <w15:commentEx w15:paraId="6DC5C334" w15:done="0"/>
  <w15:commentEx w15:paraId="798C58DE" w15:done="0"/>
  <w15:commentEx w15:paraId="1385FDB7" w15:done="0"/>
  <w15:commentEx w15:paraId="72D4BEB6" w15:done="0"/>
  <w15:commentEx w15:paraId="44F9F468" w15:done="0"/>
  <w15:commentEx w15:paraId="1F3BF144" w15:done="0"/>
  <w15:commentEx w15:paraId="5D768201" w15:done="0"/>
  <w15:commentEx w15:paraId="362F938D" w15:done="0"/>
  <w15:commentEx w15:paraId="598498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098DE" w14:textId="77777777" w:rsidR="00586173" w:rsidRDefault="00586173" w:rsidP="00B015AF">
      <w:pPr>
        <w:spacing w:after="0" w:line="240" w:lineRule="auto"/>
      </w:pPr>
      <w:r>
        <w:separator/>
      </w:r>
    </w:p>
  </w:endnote>
  <w:endnote w:type="continuationSeparator" w:id="0">
    <w:p w14:paraId="6FC2ACF6" w14:textId="77777777" w:rsidR="00586173" w:rsidRDefault="00586173"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62085"/>
      <w:docPartObj>
        <w:docPartGallery w:val="Page Numbers (Bottom of Page)"/>
        <w:docPartUnique/>
      </w:docPartObj>
    </w:sdtPr>
    <w:sdtEndPr>
      <w:rPr>
        <w:noProof/>
      </w:rPr>
    </w:sdtEndPr>
    <w:sdtContent>
      <w:p w14:paraId="1F831A49" w14:textId="67DF7279" w:rsidR="0024247E" w:rsidRDefault="0024247E">
        <w:pPr>
          <w:pStyle w:val="Footer"/>
          <w:jc w:val="center"/>
        </w:pPr>
        <w:r>
          <w:fldChar w:fldCharType="begin"/>
        </w:r>
        <w:r>
          <w:instrText xml:space="preserve"> PAGE   \* MERGEFORMAT </w:instrText>
        </w:r>
        <w:r>
          <w:fldChar w:fldCharType="separate"/>
        </w:r>
        <w:r w:rsidR="00987A46">
          <w:rPr>
            <w:noProof/>
          </w:rPr>
          <w:t>22</w:t>
        </w:r>
        <w:r>
          <w:rPr>
            <w:noProof/>
          </w:rPr>
          <w:fldChar w:fldCharType="end"/>
        </w:r>
      </w:p>
    </w:sdtContent>
  </w:sdt>
  <w:p w14:paraId="3BB22217" w14:textId="77777777" w:rsidR="0024247E" w:rsidRDefault="002424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BCD85" w14:textId="77777777" w:rsidR="00586173" w:rsidRDefault="00586173" w:rsidP="00B015AF">
      <w:pPr>
        <w:spacing w:after="0" w:line="240" w:lineRule="auto"/>
      </w:pPr>
      <w:r>
        <w:separator/>
      </w:r>
    </w:p>
  </w:footnote>
  <w:footnote w:type="continuationSeparator" w:id="0">
    <w:p w14:paraId="39BFB2A3" w14:textId="77777777" w:rsidR="00586173" w:rsidRDefault="00586173" w:rsidP="00B015AF">
      <w:pPr>
        <w:spacing w:after="0" w:line="240" w:lineRule="auto"/>
      </w:pPr>
      <w:r>
        <w:continuationSeparator/>
      </w:r>
    </w:p>
  </w:footnote>
  <w:footnote w:id="1">
    <w:p w14:paraId="340A1A4C" w14:textId="482B7156" w:rsidR="0024247E" w:rsidRPr="005B5432" w:rsidRDefault="0024247E">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F29F6" w14:textId="217B8EB0" w:rsidR="0024247E" w:rsidRDefault="0024247E" w:rsidP="001E70CD">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4446"/>
    <w:rsid w:val="0004446C"/>
    <w:rsid w:val="00045D0B"/>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4C4D"/>
    <w:rsid w:val="00086D05"/>
    <w:rsid w:val="0009021A"/>
    <w:rsid w:val="000A421B"/>
    <w:rsid w:val="000A6798"/>
    <w:rsid w:val="000B7223"/>
    <w:rsid w:val="000C07E0"/>
    <w:rsid w:val="000C2F87"/>
    <w:rsid w:val="000D51E5"/>
    <w:rsid w:val="000E0864"/>
    <w:rsid w:val="000E1F86"/>
    <w:rsid w:val="000F03AD"/>
    <w:rsid w:val="000F571F"/>
    <w:rsid w:val="000F602D"/>
    <w:rsid w:val="0010105A"/>
    <w:rsid w:val="00102883"/>
    <w:rsid w:val="0010484F"/>
    <w:rsid w:val="00121577"/>
    <w:rsid w:val="00123A54"/>
    <w:rsid w:val="001243B0"/>
    <w:rsid w:val="001277E6"/>
    <w:rsid w:val="00132726"/>
    <w:rsid w:val="0013681B"/>
    <w:rsid w:val="0014408E"/>
    <w:rsid w:val="00144990"/>
    <w:rsid w:val="00147E12"/>
    <w:rsid w:val="00160825"/>
    <w:rsid w:val="00165343"/>
    <w:rsid w:val="001659BD"/>
    <w:rsid w:val="00165DF6"/>
    <w:rsid w:val="00165FB5"/>
    <w:rsid w:val="00167A11"/>
    <w:rsid w:val="0017057D"/>
    <w:rsid w:val="0018382C"/>
    <w:rsid w:val="0019034F"/>
    <w:rsid w:val="001951DE"/>
    <w:rsid w:val="001A0554"/>
    <w:rsid w:val="001A52C2"/>
    <w:rsid w:val="001B597A"/>
    <w:rsid w:val="001C5801"/>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23ED4"/>
    <w:rsid w:val="0022501F"/>
    <w:rsid w:val="00226FEA"/>
    <w:rsid w:val="002276F7"/>
    <w:rsid w:val="0023161C"/>
    <w:rsid w:val="0023211C"/>
    <w:rsid w:val="00232172"/>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923A5"/>
    <w:rsid w:val="002A6989"/>
    <w:rsid w:val="002A6AA3"/>
    <w:rsid w:val="002B0A97"/>
    <w:rsid w:val="002B24DD"/>
    <w:rsid w:val="002B2E92"/>
    <w:rsid w:val="002B3197"/>
    <w:rsid w:val="002B4DE0"/>
    <w:rsid w:val="002B5375"/>
    <w:rsid w:val="002C13CB"/>
    <w:rsid w:val="002C339D"/>
    <w:rsid w:val="002C34AB"/>
    <w:rsid w:val="002D1D69"/>
    <w:rsid w:val="002D2899"/>
    <w:rsid w:val="002D2D4F"/>
    <w:rsid w:val="002D3364"/>
    <w:rsid w:val="002E7BE2"/>
    <w:rsid w:val="002F18CD"/>
    <w:rsid w:val="002F1A04"/>
    <w:rsid w:val="002F1FB3"/>
    <w:rsid w:val="002F3418"/>
    <w:rsid w:val="003001CF"/>
    <w:rsid w:val="003015A2"/>
    <w:rsid w:val="003064A7"/>
    <w:rsid w:val="0031102B"/>
    <w:rsid w:val="00311C73"/>
    <w:rsid w:val="00312B05"/>
    <w:rsid w:val="00313EAA"/>
    <w:rsid w:val="003165FA"/>
    <w:rsid w:val="003228A4"/>
    <w:rsid w:val="00336560"/>
    <w:rsid w:val="0033688E"/>
    <w:rsid w:val="00337169"/>
    <w:rsid w:val="003371F8"/>
    <w:rsid w:val="00345BD5"/>
    <w:rsid w:val="0034634F"/>
    <w:rsid w:val="0035198B"/>
    <w:rsid w:val="003541BF"/>
    <w:rsid w:val="00355038"/>
    <w:rsid w:val="003566EA"/>
    <w:rsid w:val="00356DAF"/>
    <w:rsid w:val="00362DD5"/>
    <w:rsid w:val="003642EB"/>
    <w:rsid w:val="003665DB"/>
    <w:rsid w:val="003740BC"/>
    <w:rsid w:val="003807A2"/>
    <w:rsid w:val="00380B3A"/>
    <w:rsid w:val="00382679"/>
    <w:rsid w:val="0038527B"/>
    <w:rsid w:val="00385ADF"/>
    <w:rsid w:val="00387D34"/>
    <w:rsid w:val="00390C99"/>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6037"/>
    <w:rsid w:val="00460F75"/>
    <w:rsid w:val="004675B8"/>
    <w:rsid w:val="00470D96"/>
    <w:rsid w:val="00472601"/>
    <w:rsid w:val="00475E40"/>
    <w:rsid w:val="004769A7"/>
    <w:rsid w:val="004769FA"/>
    <w:rsid w:val="00481CF7"/>
    <w:rsid w:val="004928D6"/>
    <w:rsid w:val="00492EFA"/>
    <w:rsid w:val="00495DFE"/>
    <w:rsid w:val="004B1AB7"/>
    <w:rsid w:val="004C2752"/>
    <w:rsid w:val="004C5359"/>
    <w:rsid w:val="004D0C42"/>
    <w:rsid w:val="004D57D2"/>
    <w:rsid w:val="004D68FC"/>
    <w:rsid w:val="004D7C4D"/>
    <w:rsid w:val="004D7F1A"/>
    <w:rsid w:val="004E2124"/>
    <w:rsid w:val="004E5C6C"/>
    <w:rsid w:val="004F18A6"/>
    <w:rsid w:val="004F5FE8"/>
    <w:rsid w:val="00502A8B"/>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3AE1"/>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2991"/>
    <w:rsid w:val="005F4815"/>
    <w:rsid w:val="005F632D"/>
    <w:rsid w:val="005F77D7"/>
    <w:rsid w:val="00602F57"/>
    <w:rsid w:val="0060391F"/>
    <w:rsid w:val="006042EC"/>
    <w:rsid w:val="00604627"/>
    <w:rsid w:val="00610EE5"/>
    <w:rsid w:val="00611A55"/>
    <w:rsid w:val="0062558D"/>
    <w:rsid w:val="0063056A"/>
    <w:rsid w:val="00631FBE"/>
    <w:rsid w:val="00632944"/>
    <w:rsid w:val="006359FE"/>
    <w:rsid w:val="006409F9"/>
    <w:rsid w:val="00645CA2"/>
    <w:rsid w:val="00655468"/>
    <w:rsid w:val="00656B2D"/>
    <w:rsid w:val="006609ED"/>
    <w:rsid w:val="00667D22"/>
    <w:rsid w:val="006727DE"/>
    <w:rsid w:val="006732F9"/>
    <w:rsid w:val="00675AFA"/>
    <w:rsid w:val="006765A3"/>
    <w:rsid w:val="006807BD"/>
    <w:rsid w:val="006817CE"/>
    <w:rsid w:val="00690E7E"/>
    <w:rsid w:val="00695175"/>
    <w:rsid w:val="006A3E15"/>
    <w:rsid w:val="006A586A"/>
    <w:rsid w:val="006A6EA6"/>
    <w:rsid w:val="006B1D49"/>
    <w:rsid w:val="006B4D18"/>
    <w:rsid w:val="006C236D"/>
    <w:rsid w:val="006C5C1E"/>
    <w:rsid w:val="006C6095"/>
    <w:rsid w:val="006D13D1"/>
    <w:rsid w:val="006D606E"/>
    <w:rsid w:val="006E0A30"/>
    <w:rsid w:val="006F28B0"/>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82086"/>
    <w:rsid w:val="00891575"/>
    <w:rsid w:val="00892D97"/>
    <w:rsid w:val="00896186"/>
    <w:rsid w:val="008A174C"/>
    <w:rsid w:val="008B191B"/>
    <w:rsid w:val="008B36EF"/>
    <w:rsid w:val="008B7B23"/>
    <w:rsid w:val="008C0919"/>
    <w:rsid w:val="008C72DA"/>
    <w:rsid w:val="008D2E1A"/>
    <w:rsid w:val="008D441E"/>
    <w:rsid w:val="008D442F"/>
    <w:rsid w:val="008D5315"/>
    <w:rsid w:val="008E3635"/>
    <w:rsid w:val="008E418D"/>
    <w:rsid w:val="008F5F3C"/>
    <w:rsid w:val="00900D5A"/>
    <w:rsid w:val="00903823"/>
    <w:rsid w:val="00907A58"/>
    <w:rsid w:val="0091512E"/>
    <w:rsid w:val="00921A27"/>
    <w:rsid w:val="00926E1C"/>
    <w:rsid w:val="00932C7D"/>
    <w:rsid w:val="00932C9C"/>
    <w:rsid w:val="009368E7"/>
    <w:rsid w:val="00937B4A"/>
    <w:rsid w:val="00947848"/>
    <w:rsid w:val="00951212"/>
    <w:rsid w:val="00951D2C"/>
    <w:rsid w:val="0095553E"/>
    <w:rsid w:val="00967FC1"/>
    <w:rsid w:val="00974F80"/>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2709"/>
    <w:rsid w:val="009F4F2C"/>
    <w:rsid w:val="00A04500"/>
    <w:rsid w:val="00A176C8"/>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060FD"/>
    <w:rsid w:val="00C171B4"/>
    <w:rsid w:val="00C171FB"/>
    <w:rsid w:val="00C178AD"/>
    <w:rsid w:val="00C179C0"/>
    <w:rsid w:val="00C17F95"/>
    <w:rsid w:val="00C2460F"/>
    <w:rsid w:val="00C26231"/>
    <w:rsid w:val="00C306C4"/>
    <w:rsid w:val="00C4526F"/>
    <w:rsid w:val="00C50C10"/>
    <w:rsid w:val="00C52C67"/>
    <w:rsid w:val="00C579EF"/>
    <w:rsid w:val="00C612A6"/>
    <w:rsid w:val="00C61F8E"/>
    <w:rsid w:val="00C63314"/>
    <w:rsid w:val="00C6446B"/>
    <w:rsid w:val="00C6491E"/>
    <w:rsid w:val="00C64E39"/>
    <w:rsid w:val="00C671C6"/>
    <w:rsid w:val="00C701F0"/>
    <w:rsid w:val="00C914E8"/>
    <w:rsid w:val="00C9153A"/>
    <w:rsid w:val="00CA2621"/>
    <w:rsid w:val="00CB5602"/>
    <w:rsid w:val="00CB5701"/>
    <w:rsid w:val="00CB79D8"/>
    <w:rsid w:val="00CC532D"/>
    <w:rsid w:val="00CC62D4"/>
    <w:rsid w:val="00CD0B5F"/>
    <w:rsid w:val="00CD2B33"/>
    <w:rsid w:val="00CD4108"/>
    <w:rsid w:val="00CD7C93"/>
    <w:rsid w:val="00CE28CA"/>
    <w:rsid w:val="00CE5487"/>
    <w:rsid w:val="00CE7292"/>
    <w:rsid w:val="00CF3D59"/>
    <w:rsid w:val="00CF4EE6"/>
    <w:rsid w:val="00D0005B"/>
    <w:rsid w:val="00D042E6"/>
    <w:rsid w:val="00D07A1D"/>
    <w:rsid w:val="00D1101D"/>
    <w:rsid w:val="00D11A1F"/>
    <w:rsid w:val="00D12CE3"/>
    <w:rsid w:val="00D13A49"/>
    <w:rsid w:val="00D15856"/>
    <w:rsid w:val="00D16DA4"/>
    <w:rsid w:val="00D1765C"/>
    <w:rsid w:val="00D216F9"/>
    <w:rsid w:val="00D224A6"/>
    <w:rsid w:val="00D244FA"/>
    <w:rsid w:val="00D30E20"/>
    <w:rsid w:val="00D31FB5"/>
    <w:rsid w:val="00D341BF"/>
    <w:rsid w:val="00D34209"/>
    <w:rsid w:val="00D42D88"/>
    <w:rsid w:val="00D440FF"/>
    <w:rsid w:val="00D450E0"/>
    <w:rsid w:val="00D4797A"/>
    <w:rsid w:val="00D505AC"/>
    <w:rsid w:val="00D60989"/>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3A39"/>
    <w:rsid w:val="00DB534E"/>
    <w:rsid w:val="00DB674B"/>
    <w:rsid w:val="00DB7BAB"/>
    <w:rsid w:val="00DD419E"/>
    <w:rsid w:val="00DE3814"/>
    <w:rsid w:val="00DF0A2D"/>
    <w:rsid w:val="00DF6A86"/>
    <w:rsid w:val="00DF7BA4"/>
    <w:rsid w:val="00E13ED9"/>
    <w:rsid w:val="00E219E6"/>
    <w:rsid w:val="00E248C0"/>
    <w:rsid w:val="00E32FAB"/>
    <w:rsid w:val="00E410D2"/>
    <w:rsid w:val="00E424BE"/>
    <w:rsid w:val="00E42660"/>
    <w:rsid w:val="00E42ACF"/>
    <w:rsid w:val="00E43C98"/>
    <w:rsid w:val="00E47A3F"/>
    <w:rsid w:val="00E5242F"/>
    <w:rsid w:val="00E525F7"/>
    <w:rsid w:val="00E563B0"/>
    <w:rsid w:val="00E65B97"/>
    <w:rsid w:val="00E76381"/>
    <w:rsid w:val="00E83F48"/>
    <w:rsid w:val="00E8496E"/>
    <w:rsid w:val="00E8623A"/>
    <w:rsid w:val="00E90C79"/>
    <w:rsid w:val="00E92A86"/>
    <w:rsid w:val="00E92B68"/>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7541"/>
    <w:rsid w:val="00EE01BF"/>
    <w:rsid w:val="00EE1FAA"/>
    <w:rsid w:val="00EF4126"/>
    <w:rsid w:val="00EF4156"/>
    <w:rsid w:val="00EF59F0"/>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B5E"/>
    <w:rsid w:val="00F5514D"/>
    <w:rsid w:val="00F604E7"/>
    <w:rsid w:val="00F61796"/>
    <w:rsid w:val="00F65E13"/>
    <w:rsid w:val="00F74134"/>
    <w:rsid w:val="00F832A8"/>
    <w:rsid w:val="00F84236"/>
    <w:rsid w:val="00F948AB"/>
    <w:rsid w:val="00F95B14"/>
    <w:rsid w:val="00FA26CB"/>
    <w:rsid w:val="00FA4CB0"/>
    <w:rsid w:val="00FA5AC3"/>
    <w:rsid w:val="00FB4924"/>
    <w:rsid w:val="00FB4E26"/>
    <w:rsid w:val="00FC01F0"/>
    <w:rsid w:val="00FC3E55"/>
    <w:rsid w:val="00FC4210"/>
    <w:rsid w:val="00FC4777"/>
    <w:rsid w:val="00FC6607"/>
    <w:rsid w:val="00FC7BA9"/>
    <w:rsid w:val="00FC7C44"/>
    <w:rsid w:val="00FD2AF0"/>
    <w:rsid w:val="00FD3232"/>
    <w:rsid w:val="00FD35EE"/>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hyperlink" Target="http://cran.r-project.org/web/packages/nlstools/index.html" TargetMode="External"/><Relationship Id="rId11" Type="http://schemas.openxmlformats.org/officeDocument/2006/relationships/hyperlink" Target="http://www.fishbase.org" TargetMode="External"/><Relationship Id="rId12" Type="http://schemas.openxmlformats.org/officeDocument/2006/relationships/hyperlink" Target="http://fishr.wordpress.com/vignettes/" TargetMode="External"/><Relationship Id="rId13" Type="http://schemas.openxmlformats.org/officeDocument/2006/relationships/hyperlink" Target="http://fishr.wordpress.com/fsa/" TargetMode="External"/><Relationship Id="rId14" Type="http://schemas.openxmlformats.org/officeDocument/2006/relationships/hyperlink" Target="http://R-project.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D1B8E0C-78C5-E440-985E-C9E88AB54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5688</Words>
  <Characters>32422</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4</cp:revision>
  <cp:lastPrinted>2015-01-14T18:07:00Z</cp:lastPrinted>
  <dcterms:created xsi:type="dcterms:W3CDTF">2015-03-18T14:06:00Z</dcterms:created>
  <dcterms:modified xsi:type="dcterms:W3CDTF">2015-03-18T14:17:00Z</dcterms:modified>
</cp:coreProperties>
</file>